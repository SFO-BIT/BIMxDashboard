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254C6" w14:textId="77777777" w:rsidR="00A73166" w:rsidRDefault="00A73166" w:rsidP="00A73166">
      <w:pPr>
        <w:pStyle w:val="NumHeading1"/>
        <w:numPr>
          <w:ilvl w:val="0"/>
          <w:numId w:val="0"/>
        </w:numPr>
        <w:ind w:left="360" w:hanging="360"/>
      </w:pPr>
      <w:bookmarkStart w:id="0" w:name="_Toc516556557"/>
      <w:bookmarkStart w:id="1" w:name="_GoBack"/>
      <w:r>
        <w:t>Appendix A – GIS Data Schema</w:t>
      </w:r>
      <w:bookmarkEnd w:id="0"/>
    </w:p>
    <w:bookmarkEnd w:id="1"/>
    <w:p w14:paraId="1FEB1370" w14:textId="77777777" w:rsidR="00A73166" w:rsidRDefault="00A73166" w:rsidP="00A73166">
      <w:pPr>
        <w:pStyle w:val="Heading2"/>
      </w:pPr>
      <w:r>
        <w:t>Data Schema</w:t>
      </w:r>
    </w:p>
    <w:tbl>
      <w:tblPr>
        <w:tblStyle w:val="LightList"/>
        <w:tblW w:w="11155" w:type="dxa"/>
        <w:tblLook w:val="04A0" w:firstRow="1" w:lastRow="0" w:firstColumn="1" w:lastColumn="0" w:noHBand="0" w:noVBand="1"/>
      </w:tblPr>
      <w:tblGrid>
        <w:gridCol w:w="3109"/>
        <w:gridCol w:w="2823"/>
        <w:gridCol w:w="1241"/>
        <w:gridCol w:w="1230"/>
        <w:gridCol w:w="2779"/>
      </w:tblGrid>
      <w:tr w:rsidR="00A73166" w:rsidRPr="00126495" w14:paraId="5684E068" w14:textId="77777777" w:rsidTr="00A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006892"/>
            <w:noWrap/>
            <w:hideMark/>
          </w:tcPr>
          <w:p w14:paraId="18556B8F" w14:textId="77777777" w:rsidR="00A73166" w:rsidRPr="001758A0" w:rsidRDefault="00A73166" w:rsidP="00A73166">
            <w:pPr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>Field Name</w:t>
            </w:r>
          </w:p>
        </w:tc>
        <w:tc>
          <w:tcPr>
            <w:tcW w:w="0" w:type="dxa"/>
            <w:shd w:val="clear" w:color="auto" w:fill="006892"/>
            <w:noWrap/>
            <w:hideMark/>
          </w:tcPr>
          <w:p w14:paraId="200C0573" w14:textId="77777777" w:rsidR="00A73166" w:rsidRPr="001758A0" w:rsidRDefault="00A73166" w:rsidP="00A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Field Alias Name</w:t>
            </w:r>
          </w:p>
        </w:tc>
        <w:tc>
          <w:tcPr>
            <w:tcW w:w="0" w:type="dxa"/>
            <w:shd w:val="clear" w:color="auto" w:fill="006892"/>
            <w:noWrap/>
            <w:hideMark/>
          </w:tcPr>
          <w:p w14:paraId="0839BE9C" w14:textId="77777777" w:rsidR="00A73166" w:rsidRPr="001758A0" w:rsidRDefault="00A73166" w:rsidP="00A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Field Type</w:t>
            </w:r>
          </w:p>
        </w:tc>
        <w:tc>
          <w:tcPr>
            <w:tcW w:w="0" w:type="dxa"/>
            <w:shd w:val="clear" w:color="auto" w:fill="006892"/>
            <w:noWrap/>
            <w:hideMark/>
          </w:tcPr>
          <w:p w14:paraId="2A521222" w14:textId="77777777" w:rsidR="00A73166" w:rsidRPr="001758A0" w:rsidRDefault="00A73166" w:rsidP="00A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Field Length</w:t>
            </w:r>
          </w:p>
        </w:tc>
        <w:tc>
          <w:tcPr>
            <w:tcW w:w="0" w:type="dxa"/>
            <w:shd w:val="clear" w:color="auto" w:fill="006892"/>
            <w:noWrap/>
            <w:hideMark/>
          </w:tcPr>
          <w:p w14:paraId="298E6351" w14:textId="77777777" w:rsidR="00A73166" w:rsidRPr="001758A0" w:rsidRDefault="00A73166" w:rsidP="00A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Field Domain Name</w:t>
            </w:r>
          </w:p>
        </w:tc>
      </w:tr>
      <w:tr w:rsidR="00A73166" w:rsidRPr="00126495" w14:paraId="5866ED3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2A1E8A5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SP_AFLINE</w:t>
            </w:r>
          </w:p>
        </w:tc>
      </w:tr>
      <w:tr w:rsidR="00A73166" w:rsidRPr="005A188F" w14:paraId="6A1DCCE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A81B3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F28256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7230C5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424F9C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98EE61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4A71BC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4BB8B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7FA917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2AC1AB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F88A73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78836AD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BD9FD3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E1F21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6C124BA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14ED2F1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A34751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97C2D1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20B32B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D3A2D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261BAC2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0EA788D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C3A716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0" w:type="dxa"/>
            <w:noWrap/>
            <w:hideMark/>
          </w:tcPr>
          <w:p w14:paraId="791E7F6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6CF93D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A67B1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67CBFF0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1804D20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BF9CF0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988F94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E5D6A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467C61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5C28686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1539384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F30592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CD9F0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094D11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6996F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20D1860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2110986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4B2C48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2929B86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D90CE5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27231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007B311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1116BDC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07B829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D4EA80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6C9C58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491E8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2B263D9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751484C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F37448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64CAE5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E2E1E8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ACB30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3D5CD04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2CB04C7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271CB3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628EDFD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619C3A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A56600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0EAF133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D7FCAB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A90A3B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79E6CB7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54EDF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5744CC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START_NODE</w:t>
            </w:r>
          </w:p>
        </w:tc>
        <w:tc>
          <w:tcPr>
            <w:tcW w:w="0" w:type="dxa"/>
            <w:noWrap/>
            <w:hideMark/>
          </w:tcPr>
          <w:p w14:paraId="19B1C64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START_NODE</w:t>
            </w:r>
          </w:p>
        </w:tc>
        <w:tc>
          <w:tcPr>
            <w:tcW w:w="0" w:type="dxa"/>
            <w:noWrap/>
            <w:hideMark/>
          </w:tcPr>
          <w:p w14:paraId="5410922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AC3750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576E44D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4D19F2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3AC79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START_BTM</w:t>
            </w:r>
          </w:p>
        </w:tc>
        <w:tc>
          <w:tcPr>
            <w:tcW w:w="0" w:type="dxa"/>
            <w:noWrap/>
            <w:hideMark/>
          </w:tcPr>
          <w:p w14:paraId="6708E7E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START_BTM</w:t>
            </w:r>
          </w:p>
        </w:tc>
        <w:tc>
          <w:tcPr>
            <w:tcW w:w="0" w:type="dxa"/>
            <w:noWrap/>
            <w:hideMark/>
          </w:tcPr>
          <w:p w14:paraId="5BB4FA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8F9322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B06896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F00E7A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8D2EB7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END_NODE</w:t>
            </w:r>
          </w:p>
        </w:tc>
        <w:tc>
          <w:tcPr>
            <w:tcW w:w="0" w:type="dxa"/>
            <w:noWrap/>
            <w:hideMark/>
          </w:tcPr>
          <w:p w14:paraId="2E9F0CD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END_NODE</w:t>
            </w:r>
          </w:p>
        </w:tc>
        <w:tc>
          <w:tcPr>
            <w:tcW w:w="0" w:type="dxa"/>
            <w:noWrap/>
            <w:hideMark/>
          </w:tcPr>
          <w:p w14:paraId="26BC763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70EE05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00C209D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8A8B2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C2F9D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END_BTM</w:t>
            </w:r>
          </w:p>
        </w:tc>
        <w:tc>
          <w:tcPr>
            <w:tcW w:w="0" w:type="dxa"/>
            <w:noWrap/>
            <w:hideMark/>
          </w:tcPr>
          <w:p w14:paraId="62F8414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END_BTM</w:t>
            </w:r>
          </w:p>
        </w:tc>
        <w:tc>
          <w:tcPr>
            <w:tcW w:w="0" w:type="dxa"/>
            <w:noWrap/>
            <w:hideMark/>
          </w:tcPr>
          <w:p w14:paraId="68EC31F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8463C1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97BB98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53F75C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0A0A3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3C37147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2819A27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A7AFC7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5B34020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B7D4C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E9630F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PIPE_DIA</w:t>
            </w:r>
          </w:p>
        </w:tc>
        <w:tc>
          <w:tcPr>
            <w:tcW w:w="0" w:type="dxa"/>
            <w:noWrap/>
            <w:hideMark/>
          </w:tcPr>
          <w:p w14:paraId="02E0DC9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PIPE_DIA</w:t>
            </w:r>
          </w:p>
        </w:tc>
        <w:tc>
          <w:tcPr>
            <w:tcW w:w="0" w:type="dxa"/>
            <w:noWrap/>
            <w:hideMark/>
          </w:tcPr>
          <w:p w14:paraId="077AEEB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12257B6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42FB74A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31D7E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E6A697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PIPE_MATRL</w:t>
            </w:r>
          </w:p>
        </w:tc>
        <w:tc>
          <w:tcPr>
            <w:tcW w:w="0" w:type="dxa"/>
            <w:noWrap/>
            <w:hideMark/>
          </w:tcPr>
          <w:p w14:paraId="535D33F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PIPE_MATRL</w:t>
            </w:r>
          </w:p>
        </w:tc>
        <w:tc>
          <w:tcPr>
            <w:tcW w:w="0" w:type="dxa"/>
            <w:noWrap/>
            <w:hideMark/>
          </w:tcPr>
          <w:p w14:paraId="399FE2C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5CAACE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B58DD6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07FC20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34E14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FLOW_TYPE</w:t>
            </w:r>
          </w:p>
        </w:tc>
        <w:tc>
          <w:tcPr>
            <w:tcW w:w="0" w:type="dxa"/>
            <w:noWrap/>
            <w:hideMark/>
          </w:tcPr>
          <w:p w14:paraId="71B366B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FLOW_TYPE</w:t>
            </w:r>
          </w:p>
        </w:tc>
        <w:tc>
          <w:tcPr>
            <w:tcW w:w="0" w:type="dxa"/>
            <w:noWrap/>
            <w:hideMark/>
          </w:tcPr>
          <w:p w14:paraId="0A775E8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07347B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019371C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4BE772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43098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76D1E2A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6CF168B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44A10C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2871E72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CE8161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9ECCEE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5CCB65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01F4DAE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97E467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C62948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1D887A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A3781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30431C7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19A7E2B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8B1460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23D808D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0074F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D8360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339DA52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41D49CC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48E9A0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3DB84A2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BE8CB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93B1D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2B1A99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367876D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673FBB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6A8C344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F6422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292B2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0269A63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2A19D85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C8DEF2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2C1BAE3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7C51A0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E5590E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43A52F4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3314BC6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3D8D431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F53AA9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3FF82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F848C6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PIPE_TYPE</w:t>
            </w:r>
          </w:p>
        </w:tc>
        <w:tc>
          <w:tcPr>
            <w:tcW w:w="0" w:type="dxa"/>
            <w:noWrap/>
            <w:hideMark/>
          </w:tcPr>
          <w:p w14:paraId="7B0A5F9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PIPE_TYPE</w:t>
            </w:r>
          </w:p>
        </w:tc>
        <w:tc>
          <w:tcPr>
            <w:tcW w:w="0" w:type="dxa"/>
            <w:noWrap/>
            <w:hideMark/>
          </w:tcPr>
          <w:p w14:paraId="58023BC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8BD5C1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43840EF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5F05AE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D2077E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61A5343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19D1AEC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1C29C42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95611A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E83597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DC604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11676B0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4780B09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F03B00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3B83E8B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EC3615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0D2CA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START_TOP</w:t>
            </w:r>
          </w:p>
        </w:tc>
        <w:tc>
          <w:tcPr>
            <w:tcW w:w="0" w:type="dxa"/>
            <w:noWrap/>
            <w:hideMark/>
          </w:tcPr>
          <w:p w14:paraId="3476385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START_TOP</w:t>
            </w:r>
          </w:p>
        </w:tc>
        <w:tc>
          <w:tcPr>
            <w:tcW w:w="0" w:type="dxa"/>
            <w:noWrap/>
            <w:hideMark/>
          </w:tcPr>
          <w:p w14:paraId="365C344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A4D628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5C8ADE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60ABDD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7AF15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END_TOP</w:t>
            </w:r>
          </w:p>
        </w:tc>
        <w:tc>
          <w:tcPr>
            <w:tcW w:w="0" w:type="dxa"/>
            <w:noWrap/>
            <w:hideMark/>
          </w:tcPr>
          <w:p w14:paraId="1F899E8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END_TOP</w:t>
            </w:r>
          </w:p>
        </w:tc>
        <w:tc>
          <w:tcPr>
            <w:tcW w:w="0" w:type="dxa"/>
            <w:noWrap/>
            <w:hideMark/>
          </w:tcPr>
          <w:p w14:paraId="7D9367B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AFE22E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28CFE7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BE6CF0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22048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START_GL</w:t>
            </w:r>
          </w:p>
        </w:tc>
        <w:tc>
          <w:tcPr>
            <w:tcW w:w="0" w:type="dxa"/>
            <w:noWrap/>
            <w:hideMark/>
          </w:tcPr>
          <w:p w14:paraId="7514689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START_GL</w:t>
            </w:r>
          </w:p>
        </w:tc>
        <w:tc>
          <w:tcPr>
            <w:tcW w:w="0" w:type="dxa"/>
            <w:noWrap/>
            <w:hideMark/>
          </w:tcPr>
          <w:p w14:paraId="2AFD2F8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E14998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752507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D1801A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A251C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END_GL</w:t>
            </w:r>
          </w:p>
        </w:tc>
        <w:tc>
          <w:tcPr>
            <w:tcW w:w="0" w:type="dxa"/>
            <w:noWrap/>
            <w:hideMark/>
          </w:tcPr>
          <w:p w14:paraId="4E275B1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END_GL</w:t>
            </w:r>
          </w:p>
        </w:tc>
        <w:tc>
          <w:tcPr>
            <w:tcW w:w="0" w:type="dxa"/>
            <w:noWrap/>
            <w:hideMark/>
          </w:tcPr>
          <w:p w14:paraId="56DF46F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EB367D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3A3C70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77285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D0566C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434394D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12B2B63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D04D38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D3334A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87C23B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540E7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1BCACA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E39257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15F1E2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91367A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126495" w14:paraId="371B2C0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2D733092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SP_AFNODE</w:t>
            </w:r>
          </w:p>
        </w:tc>
      </w:tr>
      <w:tr w:rsidR="00A73166" w:rsidRPr="005A188F" w14:paraId="6CDFC2D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73E97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1D088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8208D0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3CF75E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8EBE5E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90907A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F423F2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B7D394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5E0BDDB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844BB4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4FD13C7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1479F0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787A5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5AFB786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7C463AB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D46722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295A0D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369307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AC003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SYM_NAME</w:t>
            </w:r>
          </w:p>
        </w:tc>
        <w:tc>
          <w:tcPr>
            <w:tcW w:w="0" w:type="dxa"/>
            <w:noWrap/>
            <w:hideMark/>
          </w:tcPr>
          <w:p w14:paraId="2890614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SYM_NAME</w:t>
            </w:r>
          </w:p>
        </w:tc>
        <w:tc>
          <w:tcPr>
            <w:tcW w:w="0" w:type="dxa"/>
            <w:noWrap/>
            <w:hideMark/>
          </w:tcPr>
          <w:p w14:paraId="45F1601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7FF8CF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01CFFEA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E9585C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57569B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SYM_SCALE</w:t>
            </w:r>
          </w:p>
        </w:tc>
        <w:tc>
          <w:tcPr>
            <w:tcW w:w="0" w:type="dxa"/>
            <w:noWrap/>
            <w:hideMark/>
          </w:tcPr>
          <w:p w14:paraId="5464DD6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SYM_SCALE</w:t>
            </w:r>
          </w:p>
        </w:tc>
        <w:tc>
          <w:tcPr>
            <w:tcW w:w="0" w:type="dxa"/>
            <w:noWrap/>
            <w:hideMark/>
          </w:tcPr>
          <w:p w14:paraId="3C8EAF6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8EBED5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DFD04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FE6A3D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39871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SYM_ANGLE</w:t>
            </w:r>
          </w:p>
        </w:tc>
        <w:tc>
          <w:tcPr>
            <w:tcW w:w="0" w:type="dxa"/>
            <w:noWrap/>
            <w:hideMark/>
          </w:tcPr>
          <w:p w14:paraId="4F017EB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SYM_ANGLE</w:t>
            </w:r>
          </w:p>
        </w:tc>
        <w:tc>
          <w:tcPr>
            <w:tcW w:w="0" w:type="dxa"/>
            <w:noWrap/>
            <w:hideMark/>
          </w:tcPr>
          <w:p w14:paraId="0766ECC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2964DE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B379F4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951A47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E282D4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065E8D5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745FDB3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C6A1D8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0" w:type="dxa"/>
            <w:noWrap/>
            <w:hideMark/>
          </w:tcPr>
          <w:p w14:paraId="2DFACB2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8232AE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1E38C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4E74E6D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75C8709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5942A5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028612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670AB3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3263D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302D339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5120940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9DA98A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21FBBB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99171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65AAC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0656B6C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47AE68E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8FA33E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01A5757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71F2DA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17058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053ADD6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3E4BE94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141C34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2ED5D3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9C09B5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2736F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3574465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48BC7D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228C52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11FBDC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16CC88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1448E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2E3E6A4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2B80699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85F44A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79D9BE7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662C21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56A3A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57D16D7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860B39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0D56C8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26B199B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FBDEF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5BBF60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NODE_TYPE</w:t>
            </w:r>
          </w:p>
        </w:tc>
        <w:tc>
          <w:tcPr>
            <w:tcW w:w="0" w:type="dxa"/>
            <w:noWrap/>
            <w:hideMark/>
          </w:tcPr>
          <w:p w14:paraId="66DAE51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NODE_TYPE</w:t>
            </w:r>
          </w:p>
        </w:tc>
        <w:tc>
          <w:tcPr>
            <w:tcW w:w="0" w:type="dxa"/>
            <w:noWrap/>
            <w:hideMark/>
          </w:tcPr>
          <w:p w14:paraId="7693FFD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6CBD74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750F249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B16CC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A4A9F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NODE_GL</w:t>
            </w:r>
          </w:p>
        </w:tc>
        <w:tc>
          <w:tcPr>
            <w:tcW w:w="0" w:type="dxa"/>
            <w:noWrap/>
            <w:hideMark/>
          </w:tcPr>
          <w:p w14:paraId="7D19C14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NODE_GL</w:t>
            </w:r>
          </w:p>
        </w:tc>
        <w:tc>
          <w:tcPr>
            <w:tcW w:w="0" w:type="dxa"/>
            <w:noWrap/>
            <w:hideMark/>
          </w:tcPr>
          <w:p w14:paraId="6018720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4DB10B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31C3F3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CED1F8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A6112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NODE_BTM</w:t>
            </w:r>
          </w:p>
        </w:tc>
        <w:tc>
          <w:tcPr>
            <w:tcW w:w="0" w:type="dxa"/>
            <w:noWrap/>
            <w:hideMark/>
          </w:tcPr>
          <w:p w14:paraId="5FED5C2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NODE_BTM</w:t>
            </w:r>
          </w:p>
        </w:tc>
        <w:tc>
          <w:tcPr>
            <w:tcW w:w="0" w:type="dxa"/>
            <w:noWrap/>
            <w:hideMark/>
          </w:tcPr>
          <w:p w14:paraId="2FF4896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348E4D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E80594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EC991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E0579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5C8DF16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4C7224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1E4A6E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4BE4B47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9BC64D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2BAE3D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66C3CE6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00D225B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8FD2D8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43C8644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7318F0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74F76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6144E55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2B1F252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4E12E3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2DB8020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54C1E5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49790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04B5E2A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50C609D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873AA9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864FD0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E130B9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4356BF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207BB39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44A50E3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B1FC2A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5C7A621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8007FF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BB1636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7F3EFFF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2EEEA49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42DD48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3D3E3EE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73AB04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3AAC6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73F3EA2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6F6B40C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0A1AF8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55D854D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2E0B02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89EE6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338CF33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415B451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65777C5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3E9294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123A0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D2A69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3C4D508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7D1675C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61B1120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10CB1E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31190F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48ADC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NODE_ID</w:t>
            </w:r>
          </w:p>
        </w:tc>
        <w:tc>
          <w:tcPr>
            <w:tcW w:w="0" w:type="dxa"/>
            <w:noWrap/>
            <w:hideMark/>
          </w:tcPr>
          <w:p w14:paraId="343E9A1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NODE_ID</w:t>
            </w:r>
          </w:p>
        </w:tc>
        <w:tc>
          <w:tcPr>
            <w:tcW w:w="0" w:type="dxa"/>
            <w:noWrap/>
            <w:hideMark/>
          </w:tcPr>
          <w:p w14:paraId="60A9F0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2849B8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450992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3A92DA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3F42FD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FIELD_LABEL</w:t>
            </w:r>
          </w:p>
        </w:tc>
        <w:tc>
          <w:tcPr>
            <w:tcW w:w="0" w:type="dxa"/>
            <w:noWrap/>
            <w:hideMark/>
          </w:tcPr>
          <w:p w14:paraId="59DC6DE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FIELD_LABEL</w:t>
            </w:r>
          </w:p>
        </w:tc>
        <w:tc>
          <w:tcPr>
            <w:tcW w:w="0" w:type="dxa"/>
            <w:noWrap/>
            <w:hideMark/>
          </w:tcPr>
          <w:p w14:paraId="7872029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8DB92A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2A97266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708C5C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C4989F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7C3F370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202DEC8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CD764F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0E49FA0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896097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97BC0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WEB_ID</w:t>
            </w:r>
          </w:p>
        </w:tc>
        <w:tc>
          <w:tcPr>
            <w:tcW w:w="0" w:type="dxa"/>
            <w:noWrap/>
            <w:hideMark/>
          </w:tcPr>
          <w:p w14:paraId="761551D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WEB_ID</w:t>
            </w:r>
          </w:p>
        </w:tc>
        <w:tc>
          <w:tcPr>
            <w:tcW w:w="0" w:type="dxa"/>
            <w:noWrap/>
            <w:hideMark/>
          </w:tcPr>
          <w:p w14:paraId="2AF1F4F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F4F300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3BF31C6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34FCD3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F5F6D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2D0B836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2DBDC6F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486A77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CD2F00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126495" w14:paraId="5EB2BF0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078043B9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SP_AFSTRUCTURE</w:t>
            </w:r>
          </w:p>
        </w:tc>
      </w:tr>
      <w:tr w:rsidR="00A73166" w:rsidRPr="005A188F" w14:paraId="792ACAC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57AA4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02BBF0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094D597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776D50B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7BD6DD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1BDA1A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B15A8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3EAD62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327037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ABCCFE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0880014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3020FA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2F050D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6859A5F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523FC89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4004CD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A9075B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A4441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1F6FC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4E0F232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35C408B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C8F899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699DF3F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2ED1A7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D4CA2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595CCD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583A22B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9523E2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327A4E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067C02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1E03A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337EFA2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294EA38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8E415D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1276C0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73039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4364D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6F7F9F2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0E09BDD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6C4A1C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607ED30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B4EA8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5EAE3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424DA04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370AEE7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96BB5F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4313B1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FC5350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A96ED2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0B15BBE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5BD65DC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9D801A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EC4D25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3C7BF8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914CC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003C31D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20509EA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FE36A8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627B6B1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13DAC1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10B48A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STRUCTURE_ID</w:t>
            </w:r>
          </w:p>
        </w:tc>
        <w:tc>
          <w:tcPr>
            <w:tcW w:w="0" w:type="dxa"/>
            <w:noWrap/>
            <w:hideMark/>
          </w:tcPr>
          <w:p w14:paraId="78EFFC3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STRUCTURE_ID</w:t>
            </w:r>
          </w:p>
        </w:tc>
        <w:tc>
          <w:tcPr>
            <w:tcW w:w="0" w:type="dxa"/>
            <w:noWrap/>
            <w:hideMark/>
          </w:tcPr>
          <w:p w14:paraId="29ACF03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A87C35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755DF99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72E57E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FECC4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STRUCTURE_TYPE</w:t>
            </w:r>
          </w:p>
        </w:tc>
        <w:tc>
          <w:tcPr>
            <w:tcW w:w="0" w:type="dxa"/>
            <w:noWrap/>
            <w:hideMark/>
          </w:tcPr>
          <w:p w14:paraId="3AEFEAA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STRUCTURE_TYPE</w:t>
            </w:r>
          </w:p>
        </w:tc>
        <w:tc>
          <w:tcPr>
            <w:tcW w:w="0" w:type="dxa"/>
            <w:noWrap/>
            <w:hideMark/>
          </w:tcPr>
          <w:p w14:paraId="210901B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193EAE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52A676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D5AC1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EF8DB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STRUCTURE_DESC</w:t>
            </w:r>
          </w:p>
        </w:tc>
        <w:tc>
          <w:tcPr>
            <w:tcW w:w="0" w:type="dxa"/>
            <w:noWrap/>
            <w:hideMark/>
          </w:tcPr>
          <w:p w14:paraId="2C1C79E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STRUCTURE_DESC</w:t>
            </w:r>
          </w:p>
        </w:tc>
        <w:tc>
          <w:tcPr>
            <w:tcW w:w="0" w:type="dxa"/>
            <w:noWrap/>
            <w:hideMark/>
          </w:tcPr>
          <w:p w14:paraId="5B7E47C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694462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515339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F23506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373AA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01D20C2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7228562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07EA1B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650E42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EFA389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CFA5E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BM_LAYER</w:t>
            </w:r>
          </w:p>
        </w:tc>
        <w:tc>
          <w:tcPr>
            <w:tcW w:w="0" w:type="dxa"/>
            <w:noWrap/>
            <w:hideMark/>
          </w:tcPr>
          <w:p w14:paraId="111B805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BM_LAYER</w:t>
            </w:r>
          </w:p>
        </w:tc>
        <w:tc>
          <w:tcPr>
            <w:tcW w:w="0" w:type="dxa"/>
            <w:noWrap/>
            <w:hideMark/>
          </w:tcPr>
          <w:p w14:paraId="6716FD5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800EE5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56C5026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FE6478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5A709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CATEGORY</w:t>
            </w:r>
          </w:p>
        </w:tc>
        <w:tc>
          <w:tcPr>
            <w:tcW w:w="0" w:type="dxa"/>
            <w:noWrap/>
            <w:hideMark/>
          </w:tcPr>
          <w:p w14:paraId="689D57D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CATEGORY</w:t>
            </w:r>
          </w:p>
        </w:tc>
        <w:tc>
          <w:tcPr>
            <w:tcW w:w="0" w:type="dxa"/>
            <w:noWrap/>
            <w:hideMark/>
          </w:tcPr>
          <w:p w14:paraId="773FEC4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A57844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3A7B869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6164DA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532AF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01A3F13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0968A5C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EAC163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ADC077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BC6DC3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AD1E5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0C71A4F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7ED20B1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5AFF7C2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649E44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009D8E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FB302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D74146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93F760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29FD6D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900D57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126495" w14:paraId="089605A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4D3B365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SP_EL_DUCT_LINKS</w:t>
            </w:r>
          </w:p>
        </w:tc>
      </w:tr>
      <w:tr w:rsidR="00A73166" w:rsidRPr="005A188F" w14:paraId="1491350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E62C67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E644F9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594E530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2CD356E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2BAD52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42BD91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AD30C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C35223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D6DEB8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CF23EB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645CB8D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7AE9E2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33F7A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31B1D47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0E315FB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731613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C6C741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1AEBBD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F5109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24891D1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3B2E88E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345BAB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2518C0F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245964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767F85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1AB03E3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765068F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5D7145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734DE6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EB1DF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A2C86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29EE1FF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2F4DCBD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6926B1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A227B9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42BDEB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E9D16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0213C84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4BF7B79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94B249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52C7C05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01A285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0CFDE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37749F4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100FD21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9FABD8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344C3D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479555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8A302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6E670C6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0252E3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0FC949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4DD2FA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02E9E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CB84E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63B688C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6CA9311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1CD75E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323024D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D2F082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D3546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START_NODE</w:t>
            </w:r>
          </w:p>
        </w:tc>
        <w:tc>
          <w:tcPr>
            <w:tcW w:w="0" w:type="dxa"/>
            <w:noWrap/>
            <w:hideMark/>
          </w:tcPr>
          <w:p w14:paraId="4459AA0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START_NODE</w:t>
            </w:r>
          </w:p>
        </w:tc>
        <w:tc>
          <w:tcPr>
            <w:tcW w:w="0" w:type="dxa"/>
            <w:noWrap/>
            <w:hideMark/>
          </w:tcPr>
          <w:p w14:paraId="3EDD2B6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5D8071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B948E9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B85083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0589D1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END_NODE</w:t>
            </w:r>
          </w:p>
        </w:tc>
        <w:tc>
          <w:tcPr>
            <w:tcW w:w="0" w:type="dxa"/>
            <w:noWrap/>
            <w:hideMark/>
          </w:tcPr>
          <w:p w14:paraId="128EEB1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END_NODE</w:t>
            </w:r>
          </w:p>
        </w:tc>
        <w:tc>
          <w:tcPr>
            <w:tcW w:w="0" w:type="dxa"/>
            <w:noWrap/>
            <w:hideMark/>
          </w:tcPr>
          <w:p w14:paraId="0FDDE80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F1B85D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DE9C05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16BE58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99502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SF_LINE_ID</w:t>
            </w:r>
          </w:p>
        </w:tc>
        <w:tc>
          <w:tcPr>
            <w:tcW w:w="0" w:type="dxa"/>
            <w:noWrap/>
            <w:hideMark/>
          </w:tcPr>
          <w:p w14:paraId="09A4625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SF_LINE_ID</w:t>
            </w:r>
          </w:p>
        </w:tc>
        <w:tc>
          <w:tcPr>
            <w:tcW w:w="0" w:type="dxa"/>
            <w:noWrap/>
            <w:hideMark/>
          </w:tcPr>
          <w:p w14:paraId="025CDDB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FB1E3C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0" w:type="dxa"/>
            <w:noWrap/>
            <w:hideMark/>
          </w:tcPr>
          <w:p w14:paraId="267D567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B05CF2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51705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SFIA_TAG</w:t>
            </w:r>
          </w:p>
        </w:tc>
        <w:tc>
          <w:tcPr>
            <w:tcW w:w="0" w:type="dxa"/>
            <w:noWrap/>
            <w:hideMark/>
          </w:tcPr>
          <w:p w14:paraId="3650977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SFIA_TAG</w:t>
            </w:r>
          </w:p>
        </w:tc>
        <w:tc>
          <w:tcPr>
            <w:tcW w:w="0" w:type="dxa"/>
            <w:noWrap/>
            <w:hideMark/>
          </w:tcPr>
          <w:p w14:paraId="4CCECD5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4A7CBF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24494C6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FEC6DE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8EA12E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SF_START_NODE</w:t>
            </w:r>
          </w:p>
        </w:tc>
        <w:tc>
          <w:tcPr>
            <w:tcW w:w="0" w:type="dxa"/>
            <w:noWrap/>
            <w:hideMark/>
          </w:tcPr>
          <w:p w14:paraId="66E3A65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SF_START_NODE</w:t>
            </w:r>
          </w:p>
        </w:tc>
        <w:tc>
          <w:tcPr>
            <w:tcW w:w="0" w:type="dxa"/>
            <w:noWrap/>
            <w:hideMark/>
          </w:tcPr>
          <w:p w14:paraId="46715EE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653859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4D389D0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7E1B80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C4133B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SF_START_TAG</w:t>
            </w:r>
          </w:p>
        </w:tc>
        <w:tc>
          <w:tcPr>
            <w:tcW w:w="0" w:type="dxa"/>
            <w:noWrap/>
            <w:hideMark/>
          </w:tcPr>
          <w:p w14:paraId="6C6B17C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SF_START_TAG</w:t>
            </w:r>
          </w:p>
        </w:tc>
        <w:tc>
          <w:tcPr>
            <w:tcW w:w="0" w:type="dxa"/>
            <w:noWrap/>
            <w:hideMark/>
          </w:tcPr>
          <w:p w14:paraId="637B1A3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4A94E0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6E23362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7C791B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95CFAF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START_BTM</w:t>
            </w:r>
          </w:p>
        </w:tc>
        <w:tc>
          <w:tcPr>
            <w:tcW w:w="0" w:type="dxa"/>
            <w:noWrap/>
            <w:hideMark/>
          </w:tcPr>
          <w:p w14:paraId="4F14D88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START_BTM</w:t>
            </w:r>
          </w:p>
        </w:tc>
        <w:tc>
          <w:tcPr>
            <w:tcW w:w="0" w:type="dxa"/>
            <w:noWrap/>
            <w:hideMark/>
          </w:tcPr>
          <w:p w14:paraId="6DC49EF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B1372B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424185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E2E121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2EACF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SF_END_NODE</w:t>
            </w:r>
          </w:p>
        </w:tc>
        <w:tc>
          <w:tcPr>
            <w:tcW w:w="0" w:type="dxa"/>
            <w:noWrap/>
            <w:hideMark/>
          </w:tcPr>
          <w:p w14:paraId="3FAF61F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SF_END_NODE</w:t>
            </w:r>
          </w:p>
        </w:tc>
        <w:tc>
          <w:tcPr>
            <w:tcW w:w="0" w:type="dxa"/>
            <w:noWrap/>
            <w:hideMark/>
          </w:tcPr>
          <w:p w14:paraId="464F1F5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47162A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6CE2A7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9B1946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87869F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SF_END_TAG</w:t>
            </w:r>
          </w:p>
        </w:tc>
        <w:tc>
          <w:tcPr>
            <w:tcW w:w="0" w:type="dxa"/>
            <w:noWrap/>
            <w:hideMark/>
          </w:tcPr>
          <w:p w14:paraId="1E87489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SF_END_TAG</w:t>
            </w:r>
          </w:p>
        </w:tc>
        <w:tc>
          <w:tcPr>
            <w:tcW w:w="0" w:type="dxa"/>
            <w:noWrap/>
            <w:hideMark/>
          </w:tcPr>
          <w:p w14:paraId="46F85A0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0A215C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252A7AB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70B07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96B41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END_BTM</w:t>
            </w:r>
          </w:p>
        </w:tc>
        <w:tc>
          <w:tcPr>
            <w:tcW w:w="0" w:type="dxa"/>
            <w:noWrap/>
            <w:hideMark/>
          </w:tcPr>
          <w:p w14:paraId="1C87C88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END_BTM</w:t>
            </w:r>
          </w:p>
        </w:tc>
        <w:tc>
          <w:tcPr>
            <w:tcW w:w="0" w:type="dxa"/>
            <w:noWrap/>
            <w:hideMark/>
          </w:tcPr>
          <w:p w14:paraId="202575C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8253C9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7928E7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6A045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2DBBE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SF_DIAMETER</w:t>
            </w:r>
          </w:p>
        </w:tc>
        <w:tc>
          <w:tcPr>
            <w:tcW w:w="0" w:type="dxa"/>
            <w:noWrap/>
            <w:hideMark/>
          </w:tcPr>
          <w:p w14:paraId="578DCF5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SF_DIAMETER</w:t>
            </w:r>
          </w:p>
        </w:tc>
        <w:tc>
          <w:tcPr>
            <w:tcW w:w="0" w:type="dxa"/>
            <w:noWrap/>
            <w:hideMark/>
          </w:tcPr>
          <w:p w14:paraId="7657978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95C802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CADA3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108C48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355CB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SF_SPARE_CONDUITS</w:t>
            </w:r>
          </w:p>
        </w:tc>
        <w:tc>
          <w:tcPr>
            <w:tcW w:w="0" w:type="dxa"/>
            <w:noWrap/>
            <w:hideMark/>
          </w:tcPr>
          <w:p w14:paraId="3C31B91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SF_SPARE_CONDUITS</w:t>
            </w:r>
          </w:p>
        </w:tc>
        <w:tc>
          <w:tcPr>
            <w:tcW w:w="0" w:type="dxa"/>
            <w:noWrap/>
            <w:hideMark/>
          </w:tcPr>
          <w:p w14:paraId="5A97339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5A358E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1696C4C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46D625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67BF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SF_DUCT_TYPE</w:t>
            </w:r>
          </w:p>
        </w:tc>
        <w:tc>
          <w:tcPr>
            <w:tcW w:w="0" w:type="dxa"/>
            <w:noWrap/>
            <w:hideMark/>
          </w:tcPr>
          <w:p w14:paraId="7F37644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SF_DUCT_TYPE</w:t>
            </w:r>
          </w:p>
        </w:tc>
        <w:tc>
          <w:tcPr>
            <w:tcW w:w="0" w:type="dxa"/>
            <w:noWrap/>
            <w:hideMark/>
          </w:tcPr>
          <w:p w14:paraId="0B1016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334352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04E8075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4A5EBE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36302D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SF_NO_OF_CONDUITS</w:t>
            </w:r>
          </w:p>
        </w:tc>
        <w:tc>
          <w:tcPr>
            <w:tcW w:w="0" w:type="dxa"/>
            <w:noWrap/>
            <w:hideMark/>
          </w:tcPr>
          <w:p w14:paraId="086F8DE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SF_NO_OF_CONDUITS</w:t>
            </w:r>
          </w:p>
        </w:tc>
        <w:tc>
          <w:tcPr>
            <w:tcW w:w="0" w:type="dxa"/>
            <w:noWrap/>
            <w:hideMark/>
          </w:tcPr>
          <w:p w14:paraId="3AA2999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AEA760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5FBE5A9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72D385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C570A3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SF_STATUS</w:t>
            </w:r>
          </w:p>
        </w:tc>
        <w:tc>
          <w:tcPr>
            <w:tcW w:w="0" w:type="dxa"/>
            <w:noWrap/>
            <w:hideMark/>
          </w:tcPr>
          <w:p w14:paraId="022F433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SF_STATUS</w:t>
            </w:r>
          </w:p>
        </w:tc>
        <w:tc>
          <w:tcPr>
            <w:tcW w:w="0" w:type="dxa"/>
            <w:noWrap/>
            <w:hideMark/>
          </w:tcPr>
          <w:p w14:paraId="6A322BA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1C2B3D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457A12B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CD3856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D677F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SF_CONDITION</w:t>
            </w:r>
          </w:p>
        </w:tc>
        <w:tc>
          <w:tcPr>
            <w:tcW w:w="0" w:type="dxa"/>
            <w:noWrap/>
            <w:hideMark/>
          </w:tcPr>
          <w:p w14:paraId="6AC4C7A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SF_CONDITION</w:t>
            </w:r>
          </w:p>
        </w:tc>
        <w:tc>
          <w:tcPr>
            <w:tcW w:w="0" w:type="dxa"/>
            <w:noWrap/>
            <w:hideMark/>
          </w:tcPr>
          <w:p w14:paraId="1A2BF66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397E79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159C6B7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1E055F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B0A93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SF_CONTRACT_NO</w:t>
            </w:r>
          </w:p>
        </w:tc>
        <w:tc>
          <w:tcPr>
            <w:tcW w:w="0" w:type="dxa"/>
            <w:noWrap/>
            <w:hideMark/>
          </w:tcPr>
          <w:p w14:paraId="195867B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SF_CONTRACT_NO</w:t>
            </w:r>
          </w:p>
        </w:tc>
        <w:tc>
          <w:tcPr>
            <w:tcW w:w="0" w:type="dxa"/>
            <w:noWrap/>
            <w:hideMark/>
          </w:tcPr>
          <w:p w14:paraId="6F8EBA6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192F29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0D7162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799742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64E71B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SF_YEAR</w:t>
            </w:r>
          </w:p>
        </w:tc>
        <w:tc>
          <w:tcPr>
            <w:tcW w:w="0" w:type="dxa"/>
            <w:noWrap/>
            <w:hideMark/>
          </w:tcPr>
          <w:p w14:paraId="2A6C7D6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SF_YEAR</w:t>
            </w:r>
          </w:p>
        </w:tc>
        <w:tc>
          <w:tcPr>
            <w:tcW w:w="0" w:type="dxa"/>
            <w:noWrap/>
            <w:hideMark/>
          </w:tcPr>
          <w:p w14:paraId="1F1393B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D15946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4FEB794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9344D5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0A260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SF_UPDATE_NO</w:t>
            </w:r>
          </w:p>
        </w:tc>
        <w:tc>
          <w:tcPr>
            <w:tcW w:w="0" w:type="dxa"/>
            <w:noWrap/>
            <w:hideMark/>
          </w:tcPr>
          <w:p w14:paraId="2161D24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SF_UPDATE_NO</w:t>
            </w:r>
          </w:p>
        </w:tc>
        <w:tc>
          <w:tcPr>
            <w:tcW w:w="0" w:type="dxa"/>
            <w:noWrap/>
            <w:hideMark/>
          </w:tcPr>
          <w:p w14:paraId="40CCD1D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C9A51F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1746263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B7F76C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87E22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SF_UPDATE_YEAR</w:t>
            </w:r>
          </w:p>
        </w:tc>
        <w:tc>
          <w:tcPr>
            <w:tcW w:w="0" w:type="dxa"/>
            <w:noWrap/>
            <w:hideMark/>
          </w:tcPr>
          <w:p w14:paraId="05FB49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SF_UPDATE_YEAR</w:t>
            </w:r>
          </w:p>
        </w:tc>
        <w:tc>
          <w:tcPr>
            <w:tcW w:w="0" w:type="dxa"/>
            <w:noWrap/>
            <w:hideMark/>
          </w:tcPr>
          <w:p w14:paraId="14391BF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DF1D32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713D66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BA10F9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FD7E1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GENERAL_LOCATION</w:t>
            </w:r>
          </w:p>
        </w:tc>
        <w:tc>
          <w:tcPr>
            <w:tcW w:w="0" w:type="dxa"/>
            <w:noWrap/>
            <w:hideMark/>
          </w:tcPr>
          <w:p w14:paraId="6EDB66F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GENERAL_LOCATION</w:t>
            </w:r>
          </w:p>
        </w:tc>
        <w:tc>
          <w:tcPr>
            <w:tcW w:w="0" w:type="dxa"/>
            <w:noWrap/>
            <w:hideMark/>
          </w:tcPr>
          <w:p w14:paraId="7208E79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AA8928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00ADBD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5BA040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E0D69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SF_COMMENTS</w:t>
            </w:r>
          </w:p>
        </w:tc>
        <w:tc>
          <w:tcPr>
            <w:tcW w:w="0" w:type="dxa"/>
            <w:noWrap/>
            <w:hideMark/>
          </w:tcPr>
          <w:p w14:paraId="1894856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SF_COMMENTS</w:t>
            </w:r>
          </w:p>
        </w:tc>
        <w:tc>
          <w:tcPr>
            <w:tcW w:w="0" w:type="dxa"/>
            <w:noWrap/>
            <w:hideMark/>
          </w:tcPr>
          <w:p w14:paraId="14CE2BD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473A64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23BEB1D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F5D822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38BEA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OLD_OLD_GID</w:t>
            </w:r>
          </w:p>
        </w:tc>
        <w:tc>
          <w:tcPr>
            <w:tcW w:w="0" w:type="dxa"/>
            <w:noWrap/>
            <w:hideMark/>
          </w:tcPr>
          <w:p w14:paraId="17F8000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OLD_OLD_GID</w:t>
            </w:r>
          </w:p>
        </w:tc>
        <w:tc>
          <w:tcPr>
            <w:tcW w:w="0" w:type="dxa"/>
            <w:noWrap/>
            <w:hideMark/>
          </w:tcPr>
          <w:p w14:paraId="2025550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33B8A2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E3055E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576783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156BAD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CONDUITS_TOTAL</w:t>
            </w:r>
          </w:p>
        </w:tc>
        <w:tc>
          <w:tcPr>
            <w:tcW w:w="0" w:type="dxa"/>
            <w:noWrap/>
            <w:hideMark/>
          </w:tcPr>
          <w:p w14:paraId="474B2F3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CONDUITS_TOTAL</w:t>
            </w:r>
          </w:p>
        </w:tc>
        <w:tc>
          <w:tcPr>
            <w:tcW w:w="0" w:type="dxa"/>
            <w:noWrap/>
            <w:hideMark/>
          </w:tcPr>
          <w:p w14:paraId="2A5FFC2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3F59E2A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7657E84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43B1B6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EF4F4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CONDUITS_CONFIG</w:t>
            </w:r>
          </w:p>
        </w:tc>
        <w:tc>
          <w:tcPr>
            <w:tcW w:w="0" w:type="dxa"/>
            <w:noWrap/>
            <w:hideMark/>
          </w:tcPr>
          <w:p w14:paraId="13C0C9C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CONDUITS_CONFIG</w:t>
            </w:r>
          </w:p>
        </w:tc>
        <w:tc>
          <w:tcPr>
            <w:tcW w:w="0" w:type="dxa"/>
            <w:noWrap/>
            <w:hideMark/>
          </w:tcPr>
          <w:p w14:paraId="6608DA1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CA36A2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242D985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2EA660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A96FC4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CONDUITS_USED</w:t>
            </w:r>
          </w:p>
        </w:tc>
        <w:tc>
          <w:tcPr>
            <w:tcW w:w="0" w:type="dxa"/>
            <w:noWrap/>
            <w:hideMark/>
          </w:tcPr>
          <w:p w14:paraId="3D5A3DE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CONDUITS_USED</w:t>
            </w:r>
          </w:p>
        </w:tc>
        <w:tc>
          <w:tcPr>
            <w:tcW w:w="0" w:type="dxa"/>
            <w:noWrap/>
            <w:hideMark/>
          </w:tcPr>
          <w:p w14:paraId="4A05097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3E49694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2157DDF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7A95F8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580D1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CONDUITS_SPARE</w:t>
            </w:r>
          </w:p>
        </w:tc>
        <w:tc>
          <w:tcPr>
            <w:tcW w:w="0" w:type="dxa"/>
            <w:noWrap/>
            <w:hideMark/>
          </w:tcPr>
          <w:p w14:paraId="0DFA948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CONDUITS_SPARE</w:t>
            </w:r>
          </w:p>
        </w:tc>
        <w:tc>
          <w:tcPr>
            <w:tcW w:w="0" w:type="dxa"/>
            <w:noWrap/>
            <w:hideMark/>
          </w:tcPr>
          <w:p w14:paraId="611FE35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1F616F9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7802349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B38BCE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C3691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DUCT_DETL_STATUS</w:t>
            </w:r>
          </w:p>
        </w:tc>
        <w:tc>
          <w:tcPr>
            <w:tcW w:w="0" w:type="dxa"/>
            <w:noWrap/>
            <w:hideMark/>
          </w:tcPr>
          <w:p w14:paraId="6EA321B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DUCT_DETL_STATUS</w:t>
            </w:r>
          </w:p>
        </w:tc>
        <w:tc>
          <w:tcPr>
            <w:tcW w:w="0" w:type="dxa"/>
            <w:noWrap/>
            <w:hideMark/>
          </w:tcPr>
          <w:p w14:paraId="0350860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333793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28BDFA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03EA00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AB3F50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14CD260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1D39A64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47ABC3C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383BEE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F6B510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D8EABD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756291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17D386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BE9AB4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6E5D61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3016AC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310ED2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5B661EE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77BC26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81C4C9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40B320E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F5D58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86909C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50A858A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655DDE3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D223B1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0540F4A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BD4F05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0E4EE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START_TOP</w:t>
            </w:r>
          </w:p>
        </w:tc>
        <w:tc>
          <w:tcPr>
            <w:tcW w:w="0" w:type="dxa"/>
            <w:noWrap/>
            <w:hideMark/>
          </w:tcPr>
          <w:p w14:paraId="48F4BA3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START_TOP</w:t>
            </w:r>
          </w:p>
        </w:tc>
        <w:tc>
          <w:tcPr>
            <w:tcW w:w="0" w:type="dxa"/>
            <w:noWrap/>
            <w:hideMark/>
          </w:tcPr>
          <w:p w14:paraId="6F99D8A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C1A643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B83D6D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38329F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315CA7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END_TOP</w:t>
            </w:r>
          </w:p>
        </w:tc>
        <w:tc>
          <w:tcPr>
            <w:tcW w:w="0" w:type="dxa"/>
            <w:noWrap/>
            <w:hideMark/>
          </w:tcPr>
          <w:p w14:paraId="1606322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END_TOP</w:t>
            </w:r>
          </w:p>
        </w:tc>
        <w:tc>
          <w:tcPr>
            <w:tcW w:w="0" w:type="dxa"/>
            <w:noWrap/>
            <w:hideMark/>
          </w:tcPr>
          <w:p w14:paraId="06BE7E4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4FF0C2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7834F3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86EBAE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EE47B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DUCT_HT</w:t>
            </w:r>
          </w:p>
        </w:tc>
        <w:tc>
          <w:tcPr>
            <w:tcW w:w="0" w:type="dxa"/>
            <w:noWrap/>
            <w:hideMark/>
          </w:tcPr>
          <w:p w14:paraId="054226E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DUCT_HT</w:t>
            </w:r>
          </w:p>
        </w:tc>
        <w:tc>
          <w:tcPr>
            <w:tcW w:w="0" w:type="dxa"/>
            <w:noWrap/>
            <w:hideMark/>
          </w:tcPr>
          <w:p w14:paraId="55DB233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2E2D0C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26FDC9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8E30BF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057AF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DUCT_WIDTH</w:t>
            </w:r>
          </w:p>
        </w:tc>
        <w:tc>
          <w:tcPr>
            <w:tcW w:w="0" w:type="dxa"/>
            <w:noWrap/>
            <w:hideMark/>
          </w:tcPr>
          <w:p w14:paraId="2C4B85E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DUCT_WIDTH</w:t>
            </w:r>
          </w:p>
        </w:tc>
        <w:tc>
          <w:tcPr>
            <w:tcW w:w="0" w:type="dxa"/>
            <w:noWrap/>
            <w:hideMark/>
          </w:tcPr>
          <w:p w14:paraId="685C30B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3C6328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58E230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CD4631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4F4B6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020BFF7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215349C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342F65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AF179A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907013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AEA536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A8D8AF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319716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21FB16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4E6102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126495" w14:paraId="227474C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1CC73CCE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lastRenderedPageBreak/>
              <w:t xml:space="preserve"> SP_EL_DUCT_NODES</w:t>
            </w:r>
          </w:p>
        </w:tc>
      </w:tr>
      <w:tr w:rsidR="00A73166" w:rsidRPr="005A188F" w14:paraId="11B26C6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B14DE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507C0E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457F8FF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49C3E0B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A906CF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0AFA4D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F53EF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F7DBFF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639EA4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16DC87B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254E877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E2D08B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D549AC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SYM_NAME</w:t>
            </w:r>
          </w:p>
        </w:tc>
        <w:tc>
          <w:tcPr>
            <w:tcW w:w="0" w:type="dxa"/>
            <w:noWrap/>
            <w:hideMark/>
          </w:tcPr>
          <w:p w14:paraId="31C3DFF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SYM_NAME</w:t>
            </w:r>
          </w:p>
        </w:tc>
        <w:tc>
          <w:tcPr>
            <w:tcW w:w="0" w:type="dxa"/>
            <w:noWrap/>
            <w:hideMark/>
          </w:tcPr>
          <w:p w14:paraId="427344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B201FB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7A6D4CE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838B90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B3846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SYM_SCALE</w:t>
            </w:r>
          </w:p>
        </w:tc>
        <w:tc>
          <w:tcPr>
            <w:tcW w:w="0" w:type="dxa"/>
            <w:noWrap/>
            <w:hideMark/>
          </w:tcPr>
          <w:p w14:paraId="71EA76C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SYM_SCALE</w:t>
            </w:r>
          </w:p>
        </w:tc>
        <w:tc>
          <w:tcPr>
            <w:tcW w:w="0" w:type="dxa"/>
            <w:noWrap/>
            <w:hideMark/>
          </w:tcPr>
          <w:p w14:paraId="4ADB553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B61A76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C5FF4A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47DF56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31E202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SYM_ANGLE</w:t>
            </w:r>
          </w:p>
        </w:tc>
        <w:tc>
          <w:tcPr>
            <w:tcW w:w="0" w:type="dxa"/>
            <w:noWrap/>
            <w:hideMark/>
          </w:tcPr>
          <w:p w14:paraId="45C421E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SYM_ANGLE</w:t>
            </w:r>
          </w:p>
        </w:tc>
        <w:tc>
          <w:tcPr>
            <w:tcW w:w="0" w:type="dxa"/>
            <w:noWrap/>
            <w:hideMark/>
          </w:tcPr>
          <w:p w14:paraId="10557B6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A6CDCA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D59437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CD1E09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3D8EF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07A3A72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2C5046D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EBA0DA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62AB9DC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8342D1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A3061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6B2E2B9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654C6F9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061E55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6A94E7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63BB39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B2502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77B9B39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2A2CB14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F9ACF6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112B87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E1B4C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65026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2D19971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49C5076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6B98B9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372C771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CF43A3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E00C3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3E411AA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62A86AD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2184CD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949BD6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695E4F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69238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2C8393B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4EC7498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E5D46D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B729A4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1E4ADB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F7DE11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7B306DB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0BEE013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4B0641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3DFC44B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E54FC6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CEA31A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NODE_ID</w:t>
            </w:r>
          </w:p>
        </w:tc>
        <w:tc>
          <w:tcPr>
            <w:tcW w:w="0" w:type="dxa"/>
            <w:noWrap/>
            <w:hideMark/>
          </w:tcPr>
          <w:p w14:paraId="0F7EE50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NODE_ID</w:t>
            </w:r>
          </w:p>
        </w:tc>
        <w:tc>
          <w:tcPr>
            <w:tcW w:w="0" w:type="dxa"/>
            <w:noWrap/>
            <w:hideMark/>
          </w:tcPr>
          <w:p w14:paraId="1223FFF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A1FDE8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3A8D08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56A055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63ACB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NODE_TYPE</w:t>
            </w:r>
          </w:p>
        </w:tc>
        <w:tc>
          <w:tcPr>
            <w:tcW w:w="0" w:type="dxa"/>
            <w:noWrap/>
            <w:hideMark/>
          </w:tcPr>
          <w:p w14:paraId="13E5FCC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NODE_TYPE</w:t>
            </w:r>
          </w:p>
        </w:tc>
        <w:tc>
          <w:tcPr>
            <w:tcW w:w="0" w:type="dxa"/>
            <w:noWrap/>
            <w:hideMark/>
          </w:tcPr>
          <w:p w14:paraId="791EB09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9694BF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4794756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E1F529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5B57D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NODE_DESC</w:t>
            </w:r>
          </w:p>
        </w:tc>
        <w:tc>
          <w:tcPr>
            <w:tcW w:w="0" w:type="dxa"/>
            <w:noWrap/>
            <w:hideMark/>
          </w:tcPr>
          <w:p w14:paraId="1E456AE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NODE_DESC</w:t>
            </w:r>
          </w:p>
        </w:tc>
        <w:tc>
          <w:tcPr>
            <w:tcW w:w="0" w:type="dxa"/>
            <w:noWrap/>
            <w:hideMark/>
          </w:tcPr>
          <w:p w14:paraId="682423A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D7956F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43097D7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CF2451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B0373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NODE_REF</w:t>
            </w:r>
          </w:p>
        </w:tc>
        <w:tc>
          <w:tcPr>
            <w:tcW w:w="0" w:type="dxa"/>
            <w:noWrap/>
            <w:hideMark/>
          </w:tcPr>
          <w:p w14:paraId="6D42C99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NODE_REF</w:t>
            </w:r>
          </w:p>
        </w:tc>
        <w:tc>
          <w:tcPr>
            <w:tcW w:w="0" w:type="dxa"/>
            <w:noWrap/>
            <w:hideMark/>
          </w:tcPr>
          <w:p w14:paraId="363D727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E5CFE6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0098474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BC37D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51008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LINK_ID</w:t>
            </w:r>
          </w:p>
        </w:tc>
        <w:tc>
          <w:tcPr>
            <w:tcW w:w="0" w:type="dxa"/>
            <w:noWrap/>
            <w:hideMark/>
          </w:tcPr>
          <w:p w14:paraId="2F8D645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LINK_ID</w:t>
            </w:r>
          </w:p>
        </w:tc>
        <w:tc>
          <w:tcPr>
            <w:tcW w:w="0" w:type="dxa"/>
            <w:noWrap/>
            <w:hideMark/>
          </w:tcPr>
          <w:p w14:paraId="5E4FA47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06545E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3838164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817854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B782A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SFO_NUMBER</w:t>
            </w:r>
          </w:p>
        </w:tc>
        <w:tc>
          <w:tcPr>
            <w:tcW w:w="0" w:type="dxa"/>
            <w:noWrap/>
            <w:hideMark/>
          </w:tcPr>
          <w:p w14:paraId="781C466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SFO_NUMBER</w:t>
            </w:r>
          </w:p>
        </w:tc>
        <w:tc>
          <w:tcPr>
            <w:tcW w:w="0" w:type="dxa"/>
            <w:noWrap/>
            <w:hideMark/>
          </w:tcPr>
          <w:p w14:paraId="6FC6331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1A3D1F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4BA3F3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EE1746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6006D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</w:t>
            </w:r>
          </w:p>
        </w:tc>
        <w:tc>
          <w:tcPr>
            <w:tcW w:w="0" w:type="dxa"/>
            <w:noWrap/>
            <w:hideMark/>
          </w:tcPr>
          <w:p w14:paraId="53F4874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</w:t>
            </w:r>
          </w:p>
        </w:tc>
        <w:tc>
          <w:tcPr>
            <w:tcW w:w="0" w:type="dxa"/>
            <w:noWrap/>
            <w:hideMark/>
          </w:tcPr>
          <w:p w14:paraId="66F7A38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54A983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9BD513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1D3EE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A3BBA4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YR_INSTALLED</w:t>
            </w:r>
          </w:p>
        </w:tc>
        <w:tc>
          <w:tcPr>
            <w:tcW w:w="0" w:type="dxa"/>
            <w:noWrap/>
            <w:hideMark/>
          </w:tcPr>
          <w:p w14:paraId="206649B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YR_INSTALLED</w:t>
            </w:r>
          </w:p>
        </w:tc>
        <w:tc>
          <w:tcPr>
            <w:tcW w:w="0" w:type="dxa"/>
            <w:noWrap/>
            <w:hideMark/>
          </w:tcPr>
          <w:p w14:paraId="0F2647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A89FE5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AEEE6E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9F8F98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03F27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ACTIVE</w:t>
            </w:r>
          </w:p>
        </w:tc>
        <w:tc>
          <w:tcPr>
            <w:tcW w:w="0" w:type="dxa"/>
            <w:noWrap/>
            <w:hideMark/>
          </w:tcPr>
          <w:p w14:paraId="1579E6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ACTIVE</w:t>
            </w:r>
          </w:p>
        </w:tc>
        <w:tc>
          <w:tcPr>
            <w:tcW w:w="0" w:type="dxa"/>
            <w:noWrap/>
            <w:hideMark/>
          </w:tcPr>
          <w:p w14:paraId="0096F31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9F8F6A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dxa"/>
            <w:noWrap/>
            <w:hideMark/>
          </w:tcPr>
          <w:p w14:paraId="1F1A2B3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631DC6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88B4D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6A8F447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1541B23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45FAC6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566720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95C627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E1FF9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PLAN</w:t>
            </w:r>
          </w:p>
        </w:tc>
        <w:tc>
          <w:tcPr>
            <w:tcW w:w="0" w:type="dxa"/>
            <w:noWrap/>
            <w:hideMark/>
          </w:tcPr>
          <w:p w14:paraId="4616197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PLAN</w:t>
            </w:r>
          </w:p>
        </w:tc>
        <w:tc>
          <w:tcPr>
            <w:tcW w:w="0" w:type="dxa"/>
            <w:noWrap/>
            <w:hideMark/>
          </w:tcPr>
          <w:p w14:paraId="58DBE87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772B95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73DCFD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404C7E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3B7CB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DETAIL</w:t>
            </w:r>
          </w:p>
        </w:tc>
        <w:tc>
          <w:tcPr>
            <w:tcW w:w="0" w:type="dxa"/>
            <w:noWrap/>
            <w:hideMark/>
          </w:tcPr>
          <w:p w14:paraId="4D2CB64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DETAIL</w:t>
            </w:r>
          </w:p>
        </w:tc>
        <w:tc>
          <w:tcPr>
            <w:tcW w:w="0" w:type="dxa"/>
            <w:noWrap/>
            <w:hideMark/>
          </w:tcPr>
          <w:p w14:paraId="475978F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E81836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99AD5B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36B2A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75081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FORMER_NUMBER</w:t>
            </w:r>
          </w:p>
        </w:tc>
        <w:tc>
          <w:tcPr>
            <w:tcW w:w="0" w:type="dxa"/>
            <w:noWrap/>
            <w:hideMark/>
          </w:tcPr>
          <w:p w14:paraId="32C5004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FORMER_NUMBER</w:t>
            </w:r>
          </w:p>
        </w:tc>
        <w:tc>
          <w:tcPr>
            <w:tcW w:w="0" w:type="dxa"/>
            <w:noWrap/>
            <w:hideMark/>
          </w:tcPr>
          <w:p w14:paraId="4AA953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CF7304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204B8E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038E4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70EC6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BUTTERFLY_DWG</w:t>
            </w:r>
          </w:p>
        </w:tc>
        <w:tc>
          <w:tcPr>
            <w:tcW w:w="0" w:type="dxa"/>
            <w:noWrap/>
            <w:hideMark/>
          </w:tcPr>
          <w:p w14:paraId="2A2B65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BUTTERFLY_DWG</w:t>
            </w:r>
          </w:p>
        </w:tc>
        <w:tc>
          <w:tcPr>
            <w:tcW w:w="0" w:type="dxa"/>
            <w:noWrap/>
            <w:hideMark/>
          </w:tcPr>
          <w:p w14:paraId="5DEFE61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75BD90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dxa"/>
            <w:noWrap/>
            <w:hideMark/>
          </w:tcPr>
          <w:p w14:paraId="79A1A9F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9F9A1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76105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MH_FOLDER_LINK</w:t>
            </w:r>
          </w:p>
        </w:tc>
        <w:tc>
          <w:tcPr>
            <w:tcW w:w="0" w:type="dxa"/>
            <w:noWrap/>
            <w:hideMark/>
          </w:tcPr>
          <w:p w14:paraId="1D5D853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MH_FOLDER_LINK</w:t>
            </w:r>
          </w:p>
        </w:tc>
        <w:tc>
          <w:tcPr>
            <w:tcW w:w="0" w:type="dxa"/>
            <w:noWrap/>
            <w:hideMark/>
          </w:tcPr>
          <w:p w14:paraId="27CC5DE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63A64D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0" w:type="dxa"/>
            <w:noWrap/>
            <w:hideMark/>
          </w:tcPr>
          <w:p w14:paraId="693B7F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85595E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E78C4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REMARKS</w:t>
            </w:r>
          </w:p>
        </w:tc>
        <w:tc>
          <w:tcPr>
            <w:tcW w:w="0" w:type="dxa"/>
            <w:noWrap/>
            <w:hideMark/>
          </w:tcPr>
          <w:p w14:paraId="18FD0F1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REMARKS</w:t>
            </w:r>
          </w:p>
        </w:tc>
        <w:tc>
          <w:tcPr>
            <w:tcW w:w="0" w:type="dxa"/>
            <w:noWrap/>
            <w:hideMark/>
          </w:tcPr>
          <w:p w14:paraId="3F384E3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E1CF5D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810D20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53A35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63BBF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SFO_SYM_NAME</w:t>
            </w:r>
          </w:p>
        </w:tc>
        <w:tc>
          <w:tcPr>
            <w:tcW w:w="0" w:type="dxa"/>
            <w:noWrap/>
            <w:hideMark/>
          </w:tcPr>
          <w:p w14:paraId="2B2DF94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SFO_SYM_NAME</w:t>
            </w:r>
          </w:p>
        </w:tc>
        <w:tc>
          <w:tcPr>
            <w:tcW w:w="0" w:type="dxa"/>
            <w:noWrap/>
            <w:hideMark/>
          </w:tcPr>
          <w:p w14:paraId="1DC0BB6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5E281D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5D9BCEA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213536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AD8C0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DATA_ISSUES</w:t>
            </w:r>
          </w:p>
        </w:tc>
        <w:tc>
          <w:tcPr>
            <w:tcW w:w="0" w:type="dxa"/>
            <w:noWrap/>
            <w:hideMark/>
          </w:tcPr>
          <w:p w14:paraId="38E0EEE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DATA_ISSUES</w:t>
            </w:r>
          </w:p>
        </w:tc>
        <w:tc>
          <w:tcPr>
            <w:tcW w:w="0" w:type="dxa"/>
            <w:noWrap/>
            <w:hideMark/>
          </w:tcPr>
          <w:p w14:paraId="283B283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0833E5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0" w:type="dxa"/>
            <w:noWrap/>
            <w:hideMark/>
          </w:tcPr>
          <w:p w14:paraId="45FC7B4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16E26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A73633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PDMH_NODE_ID</w:t>
            </w:r>
          </w:p>
        </w:tc>
        <w:tc>
          <w:tcPr>
            <w:tcW w:w="0" w:type="dxa"/>
            <w:noWrap/>
            <w:hideMark/>
          </w:tcPr>
          <w:p w14:paraId="77B23C2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PDMH_NODE_ID</w:t>
            </w:r>
          </w:p>
        </w:tc>
        <w:tc>
          <w:tcPr>
            <w:tcW w:w="0" w:type="dxa"/>
            <w:noWrap/>
            <w:hideMark/>
          </w:tcPr>
          <w:p w14:paraId="0BBA88B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E1BF20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0" w:type="dxa"/>
            <w:noWrap/>
            <w:hideMark/>
          </w:tcPr>
          <w:p w14:paraId="6121DC8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9160F3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7F8EA8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PDMH_NODE_TYPE</w:t>
            </w:r>
          </w:p>
        </w:tc>
        <w:tc>
          <w:tcPr>
            <w:tcW w:w="0" w:type="dxa"/>
            <w:noWrap/>
            <w:hideMark/>
          </w:tcPr>
          <w:p w14:paraId="5349233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PDMH_NODE_TYPE</w:t>
            </w:r>
          </w:p>
        </w:tc>
        <w:tc>
          <w:tcPr>
            <w:tcW w:w="0" w:type="dxa"/>
            <w:noWrap/>
            <w:hideMark/>
          </w:tcPr>
          <w:p w14:paraId="37D8D25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40A39E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675B6A9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5A88B9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E53307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PDMH_LIB_REF</w:t>
            </w:r>
          </w:p>
        </w:tc>
        <w:tc>
          <w:tcPr>
            <w:tcW w:w="0" w:type="dxa"/>
            <w:noWrap/>
            <w:hideMark/>
          </w:tcPr>
          <w:p w14:paraId="7877EE0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PDMH_LIB_REF</w:t>
            </w:r>
          </w:p>
        </w:tc>
        <w:tc>
          <w:tcPr>
            <w:tcW w:w="0" w:type="dxa"/>
            <w:noWrap/>
            <w:hideMark/>
          </w:tcPr>
          <w:p w14:paraId="2BF3220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96CB20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49F636F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8AB6A2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DFECC4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PDMH_FORMER_SFIA_TAG</w:t>
            </w:r>
          </w:p>
        </w:tc>
        <w:tc>
          <w:tcPr>
            <w:tcW w:w="0" w:type="dxa"/>
            <w:noWrap/>
            <w:hideMark/>
          </w:tcPr>
          <w:p w14:paraId="22EEDB9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PDMH_FORMER_SFIA_TAG</w:t>
            </w:r>
          </w:p>
        </w:tc>
        <w:tc>
          <w:tcPr>
            <w:tcW w:w="0" w:type="dxa"/>
            <w:noWrap/>
            <w:hideMark/>
          </w:tcPr>
          <w:p w14:paraId="406BF57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8B5CC5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416D498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FB5592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3155D4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NODE_GL</w:t>
            </w:r>
          </w:p>
        </w:tc>
        <w:tc>
          <w:tcPr>
            <w:tcW w:w="0" w:type="dxa"/>
            <w:noWrap/>
            <w:hideMark/>
          </w:tcPr>
          <w:p w14:paraId="65A7215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NODE_GL</w:t>
            </w:r>
          </w:p>
        </w:tc>
        <w:tc>
          <w:tcPr>
            <w:tcW w:w="0" w:type="dxa"/>
            <w:noWrap/>
            <w:hideMark/>
          </w:tcPr>
          <w:p w14:paraId="57B7C0B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F68BB0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FDB6B6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83CCB2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298F6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NODE_INV</w:t>
            </w:r>
          </w:p>
        </w:tc>
        <w:tc>
          <w:tcPr>
            <w:tcW w:w="0" w:type="dxa"/>
            <w:noWrap/>
            <w:hideMark/>
          </w:tcPr>
          <w:p w14:paraId="446FF7C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NODE_INV</w:t>
            </w:r>
          </w:p>
        </w:tc>
        <w:tc>
          <w:tcPr>
            <w:tcW w:w="0" w:type="dxa"/>
            <w:noWrap/>
            <w:hideMark/>
          </w:tcPr>
          <w:p w14:paraId="16825DF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25AEB0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4F7246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0B0E65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4B60E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PDMH_STATUS</w:t>
            </w:r>
          </w:p>
        </w:tc>
        <w:tc>
          <w:tcPr>
            <w:tcW w:w="0" w:type="dxa"/>
            <w:noWrap/>
            <w:hideMark/>
          </w:tcPr>
          <w:p w14:paraId="09D24D4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PDMH_STATUS</w:t>
            </w:r>
          </w:p>
        </w:tc>
        <w:tc>
          <w:tcPr>
            <w:tcW w:w="0" w:type="dxa"/>
            <w:noWrap/>
            <w:hideMark/>
          </w:tcPr>
          <w:p w14:paraId="63EC375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81429E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38982AD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5C88B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81FFE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PDMH_DIMENSIONS</w:t>
            </w:r>
          </w:p>
        </w:tc>
        <w:tc>
          <w:tcPr>
            <w:tcW w:w="0" w:type="dxa"/>
            <w:noWrap/>
            <w:hideMark/>
          </w:tcPr>
          <w:p w14:paraId="5F425E3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PDMH_DIMENSIONS</w:t>
            </w:r>
          </w:p>
        </w:tc>
        <w:tc>
          <w:tcPr>
            <w:tcW w:w="0" w:type="dxa"/>
            <w:noWrap/>
            <w:hideMark/>
          </w:tcPr>
          <w:p w14:paraId="10261B8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0FB144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5B4613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18A6F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AF4A20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PDMH_NECK_HT</w:t>
            </w:r>
          </w:p>
        </w:tc>
        <w:tc>
          <w:tcPr>
            <w:tcW w:w="0" w:type="dxa"/>
            <w:noWrap/>
            <w:hideMark/>
          </w:tcPr>
          <w:p w14:paraId="55F7C09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PDMH_NECK_HT</w:t>
            </w:r>
          </w:p>
        </w:tc>
        <w:tc>
          <w:tcPr>
            <w:tcW w:w="0" w:type="dxa"/>
            <w:noWrap/>
            <w:hideMark/>
          </w:tcPr>
          <w:p w14:paraId="1CA3BAC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041CD1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765F94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B23E1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C9C52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PDMH_DETAIL_DWG</w:t>
            </w:r>
          </w:p>
        </w:tc>
        <w:tc>
          <w:tcPr>
            <w:tcW w:w="0" w:type="dxa"/>
            <w:noWrap/>
            <w:hideMark/>
          </w:tcPr>
          <w:p w14:paraId="519CE28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PDMH_DETAIL_DWG</w:t>
            </w:r>
          </w:p>
        </w:tc>
        <w:tc>
          <w:tcPr>
            <w:tcW w:w="0" w:type="dxa"/>
            <w:noWrap/>
            <w:hideMark/>
          </w:tcPr>
          <w:p w14:paraId="0AAA1BF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AFFE04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054B957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996DCC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03D65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PDMH_PLAN_DWG</w:t>
            </w:r>
          </w:p>
        </w:tc>
        <w:tc>
          <w:tcPr>
            <w:tcW w:w="0" w:type="dxa"/>
            <w:noWrap/>
            <w:hideMark/>
          </w:tcPr>
          <w:p w14:paraId="12436C8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PDMH_PLAN_DWG</w:t>
            </w:r>
          </w:p>
        </w:tc>
        <w:tc>
          <w:tcPr>
            <w:tcW w:w="0" w:type="dxa"/>
            <w:noWrap/>
            <w:hideMark/>
          </w:tcPr>
          <w:p w14:paraId="3FA6459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8C96D1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126A785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C79CF2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9F67F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PDMH_CONTRACT_NO</w:t>
            </w:r>
          </w:p>
        </w:tc>
        <w:tc>
          <w:tcPr>
            <w:tcW w:w="0" w:type="dxa"/>
            <w:noWrap/>
            <w:hideMark/>
          </w:tcPr>
          <w:p w14:paraId="3D658EF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PDMH_CONTRACT_NO</w:t>
            </w:r>
          </w:p>
        </w:tc>
        <w:tc>
          <w:tcPr>
            <w:tcW w:w="0" w:type="dxa"/>
            <w:noWrap/>
            <w:hideMark/>
          </w:tcPr>
          <w:p w14:paraId="7C2A275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8351D3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28AF69C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8BF647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80E1A6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PDMH_UPDATE_NO</w:t>
            </w:r>
          </w:p>
        </w:tc>
        <w:tc>
          <w:tcPr>
            <w:tcW w:w="0" w:type="dxa"/>
            <w:noWrap/>
            <w:hideMark/>
          </w:tcPr>
          <w:p w14:paraId="7017196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PDMH_UPDATE_NO</w:t>
            </w:r>
          </w:p>
        </w:tc>
        <w:tc>
          <w:tcPr>
            <w:tcW w:w="0" w:type="dxa"/>
            <w:noWrap/>
            <w:hideMark/>
          </w:tcPr>
          <w:p w14:paraId="4136BBF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BD6DA0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C767DA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F30DB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7EA35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PDMH_UPDATE_YEAR</w:t>
            </w:r>
          </w:p>
        </w:tc>
        <w:tc>
          <w:tcPr>
            <w:tcW w:w="0" w:type="dxa"/>
            <w:noWrap/>
            <w:hideMark/>
          </w:tcPr>
          <w:p w14:paraId="324D269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PDMH_UPDATE_YEAR</w:t>
            </w:r>
          </w:p>
        </w:tc>
        <w:tc>
          <w:tcPr>
            <w:tcW w:w="0" w:type="dxa"/>
            <w:noWrap/>
            <w:hideMark/>
          </w:tcPr>
          <w:p w14:paraId="54CE042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E817CA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89890A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4B52CE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613F2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PDMH_GENERAL_LOCATION</w:t>
            </w:r>
          </w:p>
        </w:tc>
        <w:tc>
          <w:tcPr>
            <w:tcW w:w="0" w:type="dxa"/>
            <w:noWrap/>
            <w:hideMark/>
          </w:tcPr>
          <w:p w14:paraId="0FBFAA2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PDMH_GENERAL_LOCATION</w:t>
            </w:r>
          </w:p>
        </w:tc>
        <w:tc>
          <w:tcPr>
            <w:tcW w:w="0" w:type="dxa"/>
            <w:noWrap/>
            <w:hideMark/>
          </w:tcPr>
          <w:p w14:paraId="46F094B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685B01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21C1D92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0A88D4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5884B1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PDMH_COMMENTS</w:t>
            </w:r>
          </w:p>
        </w:tc>
        <w:tc>
          <w:tcPr>
            <w:tcW w:w="0" w:type="dxa"/>
            <w:noWrap/>
            <w:hideMark/>
          </w:tcPr>
          <w:p w14:paraId="68B4D15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PDMH_COMMENTS</w:t>
            </w:r>
          </w:p>
        </w:tc>
        <w:tc>
          <w:tcPr>
            <w:tcW w:w="0" w:type="dxa"/>
            <w:noWrap/>
            <w:hideMark/>
          </w:tcPr>
          <w:p w14:paraId="7BD10F9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E4EF04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55650CC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629A63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D40CC3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39E7114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708EACB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2C8556E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263B52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BB78CF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D92D1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4A2D6C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5616052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5CF9A5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286166F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FA9A66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A6950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10B0E09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6CA5355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8FCD3D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36582C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D24FC1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626C8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0CE960A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702E1E6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450CAD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1A82F60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5B800D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EE7521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NODE_GL_TEMP</w:t>
            </w:r>
          </w:p>
        </w:tc>
        <w:tc>
          <w:tcPr>
            <w:tcW w:w="0" w:type="dxa"/>
            <w:noWrap/>
            <w:hideMark/>
          </w:tcPr>
          <w:p w14:paraId="0B446F5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NODE_GL_TEMP</w:t>
            </w:r>
          </w:p>
        </w:tc>
        <w:tc>
          <w:tcPr>
            <w:tcW w:w="0" w:type="dxa"/>
            <w:noWrap/>
            <w:hideMark/>
          </w:tcPr>
          <w:p w14:paraId="5B6FCDD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B38B99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A3607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AE7CE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05109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NODE_INV_TEMP</w:t>
            </w:r>
          </w:p>
        </w:tc>
        <w:tc>
          <w:tcPr>
            <w:tcW w:w="0" w:type="dxa"/>
            <w:noWrap/>
            <w:hideMark/>
          </w:tcPr>
          <w:p w14:paraId="005A84E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NODE_INV_TEMP</w:t>
            </w:r>
          </w:p>
        </w:tc>
        <w:tc>
          <w:tcPr>
            <w:tcW w:w="0" w:type="dxa"/>
            <w:noWrap/>
            <w:hideMark/>
          </w:tcPr>
          <w:p w14:paraId="2BA9DBD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E6401A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DA13D0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4DDBAD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9FA511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4306529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649A9C1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A63955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96438A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D7EFB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561DE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PDMH_YEAR</w:t>
            </w:r>
          </w:p>
        </w:tc>
        <w:tc>
          <w:tcPr>
            <w:tcW w:w="0" w:type="dxa"/>
            <w:noWrap/>
            <w:hideMark/>
          </w:tcPr>
          <w:p w14:paraId="17C6FA0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PDMH_YEAR</w:t>
            </w:r>
          </w:p>
        </w:tc>
        <w:tc>
          <w:tcPr>
            <w:tcW w:w="0" w:type="dxa"/>
            <w:noWrap/>
            <w:hideMark/>
          </w:tcPr>
          <w:p w14:paraId="477355E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EB2896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24F21F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F4224F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14A65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WEB_ID</w:t>
            </w:r>
          </w:p>
        </w:tc>
        <w:tc>
          <w:tcPr>
            <w:tcW w:w="0" w:type="dxa"/>
            <w:noWrap/>
            <w:hideMark/>
          </w:tcPr>
          <w:p w14:paraId="6E3DFD1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WEB_ID</w:t>
            </w:r>
          </w:p>
        </w:tc>
        <w:tc>
          <w:tcPr>
            <w:tcW w:w="0" w:type="dxa"/>
            <w:noWrap/>
            <w:hideMark/>
          </w:tcPr>
          <w:p w14:paraId="5B227A0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4B013F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01FAD82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02C8FE6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7790A2F8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SP_EL_STRUCTURS_LN</w:t>
            </w:r>
          </w:p>
        </w:tc>
      </w:tr>
      <w:tr w:rsidR="00A73166" w:rsidRPr="005A188F" w14:paraId="0CD765E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D3937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6CE5B3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058D082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0E7E46C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D6D801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24064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6DBC5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12E02D6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D39A3C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74DC6D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2DD1F80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74BF7A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12537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3A1915E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6F6A540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D2655D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2B866C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EAA145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86871D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39E463C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09D5A4B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41DA46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6038D0A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2390E1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DC821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6F767BE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2F7C097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483C4B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E1E79F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E4036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DF0FC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056E1E3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6C88F4C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D241C6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D61D98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58E240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62CEE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3CA8108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168F66F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66DA34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071D2E8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582E06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0891C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18CD87D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1FE00E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197547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58FB79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FB55AA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8E8241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4CBC66A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72BC1E7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5EA963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391E97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731BD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62D6B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59D4DAF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55E1FCF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9B18C0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0B54F62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90A011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FEF3D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3EDE8E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7B1816D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6306EC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6B167EC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4524AC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D7B75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STRUCTURE_DESC</w:t>
            </w:r>
          </w:p>
        </w:tc>
        <w:tc>
          <w:tcPr>
            <w:tcW w:w="0" w:type="dxa"/>
            <w:noWrap/>
            <w:hideMark/>
          </w:tcPr>
          <w:p w14:paraId="41A0D6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STRUCTURE_DESC</w:t>
            </w:r>
          </w:p>
        </w:tc>
        <w:tc>
          <w:tcPr>
            <w:tcW w:w="0" w:type="dxa"/>
            <w:noWrap/>
            <w:hideMark/>
          </w:tcPr>
          <w:p w14:paraId="524A183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F900AC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53FAB72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0CF2AB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0BCA2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BM_LAYER</w:t>
            </w:r>
          </w:p>
        </w:tc>
        <w:tc>
          <w:tcPr>
            <w:tcW w:w="0" w:type="dxa"/>
            <w:noWrap/>
            <w:hideMark/>
          </w:tcPr>
          <w:p w14:paraId="0356F87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BM_LAYER</w:t>
            </w:r>
          </w:p>
        </w:tc>
        <w:tc>
          <w:tcPr>
            <w:tcW w:w="0" w:type="dxa"/>
            <w:noWrap/>
            <w:hideMark/>
          </w:tcPr>
          <w:p w14:paraId="3A85921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141648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34BB4EE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32CE05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A79CA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STRUCTURE_ID</w:t>
            </w:r>
          </w:p>
        </w:tc>
        <w:tc>
          <w:tcPr>
            <w:tcW w:w="0" w:type="dxa"/>
            <w:noWrap/>
            <w:hideMark/>
          </w:tcPr>
          <w:p w14:paraId="1731A68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STRUCTURE_ID</w:t>
            </w:r>
          </w:p>
        </w:tc>
        <w:tc>
          <w:tcPr>
            <w:tcW w:w="0" w:type="dxa"/>
            <w:noWrap/>
            <w:hideMark/>
          </w:tcPr>
          <w:p w14:paraId="66CD9C2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8ED20B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3C0E144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D6F7EA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A7C07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STRUCTURE_TYPE</w:t>
            </w:r>
          </w:p>
        </w:tc>
        <w:tc>
          <w:tcPr>
            <w:tcW w:w="0" w:type="dxa"/>
            <w:noWrap/>
            <w:hideMark/>
          </w:tcPr>
          <w:p w14:paraId="1D90C63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STRUCTURE_TYPE</w:t>
            </w:r>
          </w:p>
        </w:tc>
        <w:tc>
          <w:tcPr>
            <w:tcW w:w="0" w:type="dxa"/>
            <w:noWrap/>
            <w:hideMark/>
          </w:tcPr>
          <w:p w14:paraId="56121DE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011F78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1C52540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519CF1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5A467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CATEGORY</w:t>
            </w:r>
          </w:p>
        </w:tc>
        <w:tc>
          <w:tcPr>
            <w:tcW w:w="0" w:type="dxa"/>
            <w:noWrap/>
            <w:hideMark/>
          </w:tcPr>
          <w:p w14:paraId="774D80B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CATEGORY</w:t>
            </w:r>
          </w:p>
        </w:tc>
        <w:tc>
          <w:tcPr>
            <w:tcW w:w="0" w:type="dxa"/>
            <w:noWrap/>
            <w:hideMark/>
          </w:tcPr>
          <w:p w14:paraId="734EFB1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804684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1C20E5B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1C7441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A295F0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602F243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0B8D7DA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E19DBB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10FAF5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B2BA15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8D421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2A2D244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20D4986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16E833A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512BEB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AA0B9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DA44A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7897D2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0935F5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0BD777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F9C77B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08C6749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068A7566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SP_IWLINE</w:t>
            </w:r>
          </w:p>
        </w:tc>
      </w:tr>
      <w:tr w:rsidR="00A73166" w:rsidRPr="005A188F" w14:paraId="2E36782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748B7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2174BA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62BEA72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471E65D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434F20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2FC1F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AAC0FD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5E964C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55CB277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DB4E00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4F0385C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CF668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42FF93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5F77A0F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0B663D1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C4207F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C37CD6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205E3C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9DCDF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EF2828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8861EB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C54B8E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0" w:type="dxa"/>
            <w:noWrap/>
            <w:hideMark/>
          </w:tcPr>
          <w:p w14:paraId="59475E9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AD8D38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0070A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46EFBB2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75EC596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72EBD2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71A667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B677DA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37605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0676FCD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1DCD74E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E0B9F3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EE8934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651B77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4BA47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5CF04EC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0A0C00D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9880C7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435245E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13531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F841A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19FC3D7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7CCF2A9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2A0CDD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E04E6B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1AD712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9669E8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20DD45F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63D0E34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FACD60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49B378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D766E2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DBF4B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6246CAE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50E28D8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E5D5CA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7EB9156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F8135B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6D8DE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7CE919A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588F90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2C541C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247A364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310137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AF63A8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732FCB2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0B921C1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F4BA44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13EAD59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DDD8E4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C866E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452039C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0055784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9F45F0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5EEFBAC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94EDED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A925A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START_NODE</w:t>
            </w:r>
          </w:p>
        </w:tc>
        <w:tc>
          <w:tcPr>
            <w:tcW w:w="0" w:type="dxa"/>
            <w:noWrap/>
            <w:hideMark/>
          </w:tcPr>
          <w:p w14:paraId="1F16069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START_NODE</w:t>
            </w:r>
          </w:p>
        </w:tc>
        <w:tc>
          <w:tcPr>
            <w:tcW w:w="0" w:type="dxa"/>
            <w:noWrap/>
            <w:hideMark/>
          </w:tcPr>
          <w:p w14:paraId="2B073B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F77E34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4557185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EC5710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C787E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END_NODE</w:t>
            </w:r>
          </w:p>
        </w:tc>
        <w:tc>
          <w:tcPr>
            <w:tcW w:w="0" w:type="dxa"/>
            <w:noWrap/>
            <w:hideMark/>
          </w:tcPr>
          <w:p w14:paraId="7EB6037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END_NODE</w:t>
            </w:r>
          </w:p>
        </w:tc>
        <w:tc>
          <w:tcPr>
            <w:tcW w:w="0" w:type="dxa"/>
            <w:noWrap/>
            <w:hideMark/>
          </w:tcPr>
          <w:p w14:paraId="27B07FF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92A115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1DE895B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74D72E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8D7BD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START_INVELEV</w:t>
            </w:r>
          </w:p>
        </w:tc>
        <w:tc>
          <w:tcPr>
            <w:tcW w:w="0" w:type="dxa"/>
            <w:noWrap/>
            <w:hideMark/>
          </w:tcPr>
          <w:p w14:paraId="09D5F68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START_INVELEV</w:t>
            </w:r>
          </w:p>
        </w:tc>
        <w:tc>
          <w:tcPr>
            <w:tcW w:w="0" w:type="dxa"/>
            <w:noWrap/>
            <w:hideMark/>
          </w:tcPr>
          <w:p w14:paraId="70603F4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768B8F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78D003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6C651A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3DE19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END_INVELEV</w:t>
            </w:r>
          </w:p>
        </w:tc>
        <w:tc>
          <w:tcPr>
            <w:tcW w:w="0" w:type="dxa"/>
            <w:noWrap/>
            <w:hideMark/>
          </w:tcPr>
          <w:p w14:paraId="7E04E16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END_INVELEV</w:t>
            </w:r>
          </w:p>
        </w:tc>
        <w:tc>
          <w:tcPr>
            <w:tcW w:w="0" w:type="dxa"/>
            <w:noWrap/>
            <w:hideMark/>
          </w:tcPr>
          <w:p w14:paraId="1C48346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90F941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5AFDD3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977D8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38841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PIPE_MATRL</w:t>
            </w:r>
          </w:p>
        </w:tc>
        <w:tc>
          <w:tcPr>
            <w:tcW w:w="0" w:type="dxa"/>
            <w:noWrap/>
            <w:hideMark/>
          </w:tcPr>
          <w:p w14:paraId="30300DD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PIPE_MATRL</w:t>
            </w:r>
          </w:p>
        </w:tc>
        <w:tc>
          <w:tcPr>
            <w:tcW w:w="0" w:type="dxa"/>
            <w:noWrap/>
            <w:hideMark/>
          </w:tcPr>
          <w:p w14:paraId="3E8FE6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193E79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229045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43713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B87A2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PIPE_DIA</w:t>
            </w:r>
          </w:p>
        </w:tc>
        <w:tc>
          <w:tcPr>
            <w:tcW w:w="0" w:type="dxa"/>
            <w:noWrap/>
            <w:hideMark/>
          </w:tcPr>
          <w:p w14:paraId="303385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PIPE_DIA</w:t>
            </w:r>
          </w:p>
        </w:tc>
        <w:tc>
          <w:tcPr>
            <w:tcW w:w="0" w:type="dxa"/>
            <w:noWrap/>
            <w:hideMark/>
          </w:tcPr>
          <w:p w14:paraId="438EF32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5E141BB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44789D9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9C2CE2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5B3B5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FLOW_TYPE</w:t>
            </w:r>
          </w:p>
        </w:tc>
        <w:tc>
          <w:tcPr>
            <w:tcW w:w="0" w:type="dxa"/>
            <w:noWrap/>
            <w:hideMark/>
          </w:tcPr>
          <w:p w14:paraId="5701970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FLOW_TYPE</w:t>
            </w:r>
          </w:p>
        </w:tc>
        <w:tc>
          <w:tcPr>
            <w:tcW w:w="0" w:type="dxa"/>
            <w:noWrap/>
            <w:hideMark/>
          </w:tcPr>
          <w:p w14:paraId="730C00D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E8950B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64EB164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FAD253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6A992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6181A2B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454B25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ED7AD3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631D21F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22491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78E3E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18CBEEC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62935A2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9F63D3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696756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D1A5E6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5A769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6C84F93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4458A15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7319C6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654B196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66F6B5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A49B6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10EA1C7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005343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5497F5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3FA635E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A62EE0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76CFE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7812100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67FDD13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F4FB10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7F480E8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123AD6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51211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PIPE_TYPE</w:t>
            </w:r>
          </w:p>
        </w:tc>
        <w:tc>
          <w:tcPr>
            <w:tcW w:w="0" w:type="dxa"/>
            <w:noWrap/>
            <w:hideMark/>
          </w:tcPr>
          <w:p w14:paraId="136F0D7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PIPE_TYPE</w:t>
            </w:r>
          </w:p>
        </w:tc>
        <w:tc>
          <w:tcPr>
            <w:tcW w:w="0" w:type="dxa"/>
            <w:noWrap/>
            <w:hideMark/>
          </w:tcPr>
          <w:p w14:paraId="2664DBE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655444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102907F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096AC7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C123D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2C89930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34DA40C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33F4900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8452B3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1201DA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6293B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13C9A87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3A501CD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2E70495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4BB510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8C5DC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81EA50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1AACCB3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71FCCB2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A099C2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2DB7BAF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375804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FF7C45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START_COVELEV</w:t>
            </w:r>
          </w:p>
        </w:tc>
        <w:tc>
          <w:tcPr>
            <w:tcW w:w="0" w:type="dxa"/>
            <w:noWrap/>
            <w:hideMark/>
          </w:tcPr>
          <w:p w14:paraId="4F34E87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START_COVELEV</w:t>
            </w:r>
          </w:p>
        </w:tc>
        <w:tc>
          <w:tcPr>
            <w:tcW w:w="0" w:type="dxa"/>
            <w:noWrap/>
            <w:hideMark/>
          </w:tcPr>
          <w:p w14:paraId="3BC8194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67E2A5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12AD68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91059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C68E8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END_COVELEV</w:t>
            </w:r>
          </w:p>
        </w:tc>
        <w:tc>
          <w:tcPr>
            <w:tcW w:w="0" w:type="dxa"/>
            <w:noWrap/>
            <w:hideMark/>
          </w:tcPr>
          <w:p w14:paraId="255621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END_COVELEV</w:t>
            </w:r>
          </w:p>
        </w:tc>
        <w:tc>
          <w:tcPr>
            <w:tcW w:w="0" w:type="dxa"/>
            <w:noWrap/>
            <w:hideMark/>
          </w:tcPr>
          <w:p w14:paraId="7448DF3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AA8231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F55EDD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304F46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90B1E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66058D0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7DFF785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CB9848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41E8C9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108EA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218C1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208BC7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43377E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58B9BD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7E5F5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294BDE5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gridSpan w:val="5"/>
            <w:shd w:val="clear" w:color="auto" w:fill="53565A"/>
            <w:noWrap/>
            <w:hideMark/>
          </w:tcPr>
          <w:p w14:paraId="223D6B58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SP_IWNODE</w:t>
            </w:r>
          </w:p>
        </w:tc>
      </w:tr>
      <w:tr w:rsidR="00A73166" w:rsidRPr="005A188F" w14:paraId="7996DED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9CB0F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C3E41B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3B6BA34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2B62E10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B5FE9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B324B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EF962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1602AE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15B173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1E9597E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6BF06DD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E44079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95557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SYM_NAME</w:t>
            </w:r>
          </w:p>
        </w:tc>
        <w:tc>
          <w:tcPr>
            <w:tcW w:w="0" w:type="dxa"/>
            <w:noWrap/>
            <w:hideMark/>
          </w:tcPr>
          <w:p w14:paraId="0BFD1BF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SYM_NAME</w:t>
            </w:r>
          </w:p>
        </w:tc>
        <w:tc>
          <w:tcPr>
            <w:tcW w:w="0" w:type="dxa"/>
            <w:noWrap/>
            <w:hideMark/>
          </w:tcPr>
          <w:p w14:paraId="082699C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BE5AF2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457E02F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0BBCCA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2E2C64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SYM_SCALE</w:t>
            </w:r>
          </w:p>
        </w:tc>
        <w:tc>
          <w:tcPr>
            <w:tcW w:w="0" w:type="dxa"/>
            <w:noWrap/>
            <w:hideMark/>
          </w:tcPr>
          <w:p w14:paraId="30DD56A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SYM_SCALE</w:t>
            </w:r>
          </w:p>
        </w:tc>
        <w:tc>
          <w:tcPr>
            <w:tcW w:w="0" w:type="dxa"/>
            <w:noWrap/>
            <w:hideMark/>
          </w:tcPr>
          <w:p w14:paraId="36521BB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6FED7B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9A52CF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30C1F7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A6644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SYM_ANGLE</w:t>
            </w:r>
          </w:p>
        </w:tc>
        <w:tc>
          <w:tcPr>
            <w:tcW w:w="0" w:type="dxa"/>
            <w:noWrap/>
            <w:hideMark/>
          </w:tcPr>
          <w:p w14:paraId="3D60DFB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SYM_ANGLE</w:t>
            </w:r>
          </w:p>
        </w:tc>
        <w:tc>
          <w:tcPr>
            <w:tcW w:w="0" w:type="dxa"/>
            <w:noWrap/>
            <w:hideMark/>
          </w:tcPr>
          <w:p w14:paraId="4872471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31F1E1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BD3450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745637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20171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31226E5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10EF3CF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503CA1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D6DC5A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99A111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C05184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6A8246E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22E6A20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4E28A1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1D73F0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8F291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8E6A8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0098F53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070304D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9DE3E4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7E07B3F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C4A9CB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271A7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322EFDE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4FD05E0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7B38F0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E82D5A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3F7E42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6BE64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776E605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6074254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2C61B7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5193AF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C37F60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F9995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2D7D912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45355AA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AE2C2C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58583D6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11509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E6361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2FB52DF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54B196B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BEF4AC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6614E1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674FC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54DF85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NODE_TYPE</w:t>
            </w:r>
          </w:p>
        </w:tc>
        <w:tc>
          <w:tcPr>
            <w:tcW w:w="0" w:type="dxa"/>
            <w:noWrap/>
            <w:hideMark/>
          </w:tcPr>
          <w:p w14:paraId="6B3C032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NODE_TYPE</w:t>
            </w:r>
          </w:p>
        </w:tc>
        <w:tc>
          <w:tcPr>
            <w:tcW w:w="0" w:type="dxa"/>
            <w:noWrap/>
            <w:hideMark/>
          </w:tcPr>
          <w:p w14:paraId="785102A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6E059B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77DEF4E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0C23F7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6CBFA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5C00C67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24CA1BE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89CEC2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371D0E8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7852E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709481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NODE_COVELEV</w:t>
            </w:r>
          </w:p>
        </w:tc>
        <w:tc>
          <w:tcPr>
            <w:tcW w:w="0" w:type="dxa"/>
            <w:noWrap/>
            <w:hideMark/>
          </w:tcPr>
          <w:p w14:paraId="6A206DD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NODE_COVELEV</w:t>
            </w:r>
          </w:p>
        </w:tc>
        <w:tc>
          <w:tcPr>
            <w:tcW w:w="0" w:type="dxa"/>
            <w:noWrap/>
            <w:hideMark/>
          </w:tcPr>
          <w:p w14:paraId="792344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917EDD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60B744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F4CDAC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3107D7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NODE_INV</w:t>
            </w:r>
          </w:p>
        </w:tc>
        <w:tc>
          <w:tcPr>
            <w:tcW w:w="0" w:type="dxa"/>
            <w:noWrap/>
            <w:hideMark/>
          </w:tcPr>
          <w:p w14:paraId="4AA953F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NODE_INV</w:t>
            </w:r>
          </w:p>
        </w:tc>
        <w:tc>
          <w:tcPr>
            <w:tcW w:w="0" w:type="dxa"/>
            <w:noWrap/>
            <w:hideMark/>
          </w:tcPr>
          <w:p w14:paraId="5D07BA2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C7D7D5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53DCF7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46E22F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72CAC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FLOW_TYPE</w:t>
            </w:r>
          </w:p>
        </w:tc>
        <w:tc>
          <w:tcPr>
            <w:tcW w:w="0" w:type="dxa"/>
            <w:noWrap/>
            <w:hideMark/>
          </w:tcPr>
          <w:p w14:paraId="38D937B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FLOW_TYPE</w:t>
            </w:r>
          </w:p>
        </w:tc>
        <w:tc>
          <w:tcPr>
            <w:tcW w:w="0" w:type="dxa"/>
            <w:noWrap/>
            <w:hideMark/>
          </w:tcPr>
          <w:p w14:paraId="003A323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3A5CC5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1A9DD7D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DBA25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40C2C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4F7D7D6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1C41815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80C889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33E06DA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EB29A1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EFDB6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1BC15C5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6400E9A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2104FF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6D75A5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7D099B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CF662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238F170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4372284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D7F038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5CB6470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193A3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A69D3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2AEADBC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0EFDC77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8D920B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7CC86D6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3AA263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2DA51B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1C7E23F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2E35801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57F93E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1A5AACF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A95FD7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8A004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363A536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769E708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750E52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3573126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06E0A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28B3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3F88062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0604E0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99EFA5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0" w:type="dxa"/>
            <w:noWrap/>
            <w:hideMark/>
          </w:tcPr>
          <w:p w14:paraId="12F6256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97AF78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E52B8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14C3B11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326E5B8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4EBB555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3C6B78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E9F4CC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D77C9B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778173A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3C3F8EB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6D53A8D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D82666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39181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50E2C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PUMPSTA_NAME</w:t>
            </w:r>
          </w:p>
        </w:tc>
        <w:tc>
          <w:tcPr>
            <w:tcW w:w="0" w:type="dxa"/>
            <w:noWrap/>
            <w:hideMark/>
          </w:tcPr>
          <w:p w14:paraId="4A17E10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PUMPSTA_NAME</w:t>
            </w:r>
          </w:p>
        </w:tc>
        <w:tc>
          <w:tcPr>
            <w:tcW w:w="0" w:type="dxa"/>
            <w:noWrap/>
            <w:hideMark/>
          </w:tcPr>
          <w:p w14:paraId="111FA38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5D051E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23E39E3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3B47FD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5D229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NODE_ID</w:t>
            </w:r>
          </w:p>
        </w:tc>
        <w:tc>
          <w:tcPr>
            <w:tcW w:w="0" w:type="dxa"/>
            <w:noWrap/>
            <w:hideMark/>
          </w:tcPr>
          <w:p w14:paraId="5304A93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NODE_ID</w:t>
            </w:r>
          </w:p>
        </w:tc>
        <w:tc>
          <w:tcPr>
            <w:tcW w:w="0" w:type="dxa"/>
            <w:noWrap/>
            <w:hideMark/>
          </w:tcPr>
          <w:p w14:paraId="74DD4D5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8ED0E0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940BD8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BE06A8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E9A69F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34DF645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79187D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BA3A24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0F96164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601C81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633EE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NODE_DEPTH</w:t>
            </w:r>
          </w:p>
        </w:tc>
        <w:tc>
          <w:tcPr>
            <w:tcW w:w="0" w:type="dxa"/>
            <w:noWrap/>
            <w:hideMark/>
          </w:tcPr>
          <w:p w14:paraId="697185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NODE_DEPTH</w:t>
            </w:r>
          </w:p>
        </w:tc>
        <w:tc>
          <w:tcPr>
            <w:tcW w:w="0" w:type="dxa"/>
            <w:noWrap/>
            <w:hideMark/>
          </w:tcPr>
          <w:p w14:paraId="431F42A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14DEFF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5FBC00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B487DF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652EF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WEB_ID</w:t>
            </w:r>
          </w:p>
        </w:tc>
        <w:tc>
          <w:tcPr>
            <w:tcW w:w="0" w:type="dxa"/>
            <w:noWrap/>
            <w:hideMark/>
          </w:tcPr>
          <w:p w14:paraId="5DC8483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WEB_ID</w:t>
            </w:r>
          </w:p>
        </w:tc>
        <w:tc>
          <w:tcPr>
            <w:tcW w:w="0" w:type="dxa"/>
            <w:noWrap/>
            <w:hideMark/>
          </w:tcPr>
          <w:p w14:paraId="6787820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4953AA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7BF75A1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991427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14995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3C4B4BB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2FA46C4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1DB57A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6BE9CC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44E44F2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14B02767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SP_IWSTRUCTURE</w:t>
            </w:r>
          </w:p>
        </w:tc>
      </w:tr>
      <w:tr w:rsidR="00A73166" w:rsidRPr="005A188F" w14:paraId="05C2763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BDF9A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41FCED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334DFC8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1DD56E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35CAF6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893BF1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3EB7E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51213C0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307E99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19885D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3546AD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DDB73D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717321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7FE9A0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40CEA41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27B09C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5342E2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5E6B90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F811F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25D60B2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1F7753C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FD4D28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629C6BF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F9CD9A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55E4C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3D36F4A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005440E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B4B758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8E9779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08A4AE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55DB2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6BC5C6C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1D66B48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829685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7952A7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1D45C6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67700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0F42AC8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0BE11F3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67763F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3D42AC2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10395D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EA4A7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5936952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1E05240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643199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739D74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37DDA7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97CF3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57F54B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7866AA6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5A44C7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B15843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904CA5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E31FE2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0EF148D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598311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438CAB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61C5B6D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19A2C9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D47E0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STRUCTURE_ID</w:t>
            </w:r>
          </w:p>
        </w:tc>
        <w:tc>
          <w:tcPr>
            <w:tcW w:w="0" w:type="dxa"/>
            <w:noWrap/>
            <w:hideMark/>
          </w:tcPr>
          <w:p w14:paraId="3DF45C9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STRUCTURE_ID</w:t>
            </w:r>
          </w:p>
        </w:tc>
        <w:tc>
          <w:tcPr>
            <w:tcW w:w="0" w:type="dxa"/>
            <w:noWrap/>
            <w:hideMark/>
          </w:tcPr>
          <w:p w14:paraId="6291CD1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E761EA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6483066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227C37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2AD37A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STRUCTURE_TYPE</w:t>
            </w:r>
          </w:p>
        </w:tc>
        <w:tc>
          <w:tcPr>
            <w:tcW w:w="0" w:type="dxa"/>
            <w:noWrap/>
            <w:hideMark/>
          </w:tcPr>
          <w:p w14:paraId="2A3DE91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STRUCTURE_TYPE</w:t>
            </w:r>
          </w:p>
        </w:tc>
        <w:tc>
          <w:tcPr>
            <w:tcW w:w="0" w:type="dxa"/>
            <w:noWrap/>
            <w:hideMark/>
          </w:tcPr>
          <w:p w14:paraId="24244A9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F4E228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13904EB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D2AD4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A82FDB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STRUCTURE_DESC</w:t>
            </w:r>
          </w:p>
        </w:tc>
        <w:tc>
          <w:tcPr>
            <w:tcW w:w="0" w:type="dxa"/>
            <w:noWrap/>
            <w:hideMark/>
          </w:tcPr>
          <w:p w14:paraId="3E4CC3A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STRUCTURE_DESC</w:t>
            </w:r>
          </w:p>
        </w:tc>
        <w:tc>
          <w:tcPr>
            <w:tcW w:w="0" w:type="dxa"/>
            <w:noWrap/>
            <w:hideMark/>
          </w:tcPr>
          <w:p w14:paraId="21FBAE6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F5E3DC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6D7489A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1A0D4F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4D76B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09D158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3F4E3A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7371EA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589F482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DB18F1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15FF4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BM_LAYER</w:t>
            </w:r>
          </w:p>
        </w:tc>
        <w:tc>
          <w:tcPr>
            <w:tcW w:w="0" w:type="dxa"/>
            <w:noWrap/>
            <w:hideMark/>
          </w:tcPr>
          <w:p w14:paraId="60EF765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BM_LAYER</w:t>
            </w:r>
          </w:p>
        </w:tc>
        <w:tc>
          <w:tcPr>
            <w:tcW w:w="0" w:type="dxa"/>
            <w:noWrap/>
            <w:hideMark/>
          </w:tcPr>
          <w:p w14:paraId="5D9C249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A33F8F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46E3D6B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657327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CB1FF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CATEGORY</w:t>
            </w:r>
          </w:p>
        </w:tc>
        <w:tc>
          <w:tcPr>
            <w:tcW w:w="0" w:type="dxa"/>
            <w:noWrap/>
            <w:hideMark/>
          </w:tcPr>
          <w:p w14:paraId="7E9588C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CATEGORY</w:t>
            </w:r>
          </w:p>
        </w:tc>
        <w:tc>
          <w:tcPr>
            <w:tcW w:w="0" w:type="dxa"/>
            <w:noWrap/>
            <w:hideMark/>
          </w:tcPr>
          <w:p w14:paraId="49AC98B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D6BE30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2EF133A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4DE055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37937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1120F18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37DDC15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14E505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46DD70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9F6C33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7F115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69C884A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4C94E86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07A4C86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7A9037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0235A0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AC372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BCBA3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E3F423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BDD496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3549D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5920B9A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0740B9B3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SP_NGLINE</w:t>
            </w:r>
          </w:p>
        </w:tc>
      </w:tr>
      <w:tr w:rsidR="00A73166" w:rsidRPr="005A188F" w14:paraId="296223B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7E38C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054AAE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6B2CD80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326941C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B0DBEE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DA865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014EB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E34B80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1784318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56C7A6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6DA0BF5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89DCC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5F8CF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38B0D5A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73001D6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676220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D039C2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E92C33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E6C37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4E6512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72C313B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0D90EB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0" w:type="dxa"/>
            <w:noWrap/>
            <w:hideMark/>
          </w:tcPr>
          <w:p w14:paraId="6215EF8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FDF91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F58FA0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737C32D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7EB7FFB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3DA92A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3391C4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CB6CD5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4A2E3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5ADBD0A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3DE0FE0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B7EE89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EAE386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FA1C28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EF669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0A401B6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5868291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EFE308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6899641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9DE13D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AFF49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0847B00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4139E97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5BD848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291AE7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00CA80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AD1E4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476FD34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28090EE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E8D920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827F5C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2E2861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974BD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1744760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386FDF7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6DD205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5C2F6FD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181482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73DF06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4E3D4C8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20AEBDF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AB9EF5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7A20A5B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1C1652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7B9B35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5A22132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6844C2D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0F4650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2AD3FDE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DB073E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51A2B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3DDD214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6751600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7DCD25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2D7E347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011948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55C471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START_NODE</w:t>
            </w:r>
          </w:p>
        </w:tc>
        <w:tc>
          <w:tcPr>
            <w:tcW w:w="0" w:type="dxa"/>
            <w:noWrap/>
            <w:hideMark/>
          </w:tcPr>
          <w:p w14:paraId="5020A1E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START_NODE</w:t>
            </w:r>
          </w:p>
        </w:tc>
        <w:tc>
          <w:tcPr>
            <w:tcW w:w="0" w:type="dxa"/>
            <w:noWrap/>
            <w:hideMark/>
          </w:tcPr>
          <w:p w14:paraId="0EEF5B7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F9450C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47EAA6E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3C5D2B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7BEA1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END_NODE</w:t>
            </w:r>
          </w:p>
        </w:tc>
        <w:tc>
          <w:tcPr>
            <w:tcW w:w="0" w:type="dxa"/>
            <w:noWrap/>
            <w:hideMark/>
          </w:tcPr>
          <w:p w14:paraId="65D14A0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END_NODE</w:t>
            </w:r>
          </w:p>
        </w:tc>
        <w:tc>
          <w:tcPr>
            <w:tcW w:w="0" w:type="dxa"/>
            <w:noWrap/>
            <w:hideMark/>
          </w:tcPr>
          <w:p w14:paraId="2911D32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BDF16A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2874CC1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4B9016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3179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START_TOP</w:t>
            </w:r>
          </w:p>
        </w:tc>
        <w:tc>
          <w:tcPr>
            <w:tcW w:w="0" w:type="dxa"/>
            <w:noWrap/>
            <w:hideMark/>
          </w:tcPr>
          <w:p w14:paraId="401C124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START_TOP</w:t>
            </w:r>
          </w:p>
        </w:tc>
        <w:tc>
          <w:tcPr>
            <w:tcW w:w="0" w:type="dxa"/>
            <w:noWrap/>
            <w:hideMark/>
          </w:tcPr>
          <w:p w14:paraId="0FF5503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112E01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C2C90B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76AF2F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7740A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END_TOP</w:t>
            </w:r>
          </w:p>
        </w:tc>
        <w:tc>
          <w:tcPr>
            <w:tcW w:w="0" w:type="dxa"/>
            <w:noWrap/>
            <w:hideMark/>
          </w:tcPr>
          <w:p w14:paraId="51F8330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END_TOP</w:t>
            </w:r>
          </w:p>
        </w:tc>
        <w:tc>
          <w:tcPr>
            <w:tcW w:w="0" w:type="dxa"/>
            <w:noWrap/>
            <w:hideMark/>
          </w:tcPr>
          <w:p w14:paraId="39C9ECF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29437F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B32D03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FFEE6A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F8133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PIPE_MATRL</w:t>
            </w:r>
          </w:p>
        </w:tc>
        <w:tc>
          <w:tcPr>
            <w:tcW w:w="0" w:type="dxa"/>
            <w:noWrap/>
            <w:hideMark/>
          </w:tcPr>
          <w:p w14:paraId="04073B1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PIPE_MATRL</w:t>
            </w:r>
          </w:p>
        </w:tc>
        <w:tc>
          <w:tcPr>
            <w:tcW w:w="0" w:type="dxa"/>
            <w:noWrap/>
            <w:hideMark/>
          </w:tcPr>
          <w:p w14:paraId="2472CE1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3589E3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9BBAD9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84CB3E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E4418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PIPE_DIA</w:t>
            </w:r>
          </w:p>
        </w:tc>
        <w:tc>
          <w:tcPr>
            <w:tcW w:w="0" w:type="dxa"/>
            <w:noWrap/>
            <w:hideMark/>
          </w:tcPr>
          <w:p w14:paraId="0FB1D6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PIPE_DIA</w:t>
            </w:r>
          </w:p>
        </w:tc>
        <w:tc>
          <w:tcPr>
            <w:tcW w:w="0" w:type="dxa"/>
            <w:noWrap/>
            <w:hideMark/>
          </w:tcPr>
          <w:p w14:paraId="3487170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3D8C2F2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45F8E3E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8E8A6F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9E25E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FLOW_TYPE</w:t>
            </w:r>
          </w:p>
        </w:tc>
        <w:tc>
          <w:tcPr>
            <w:tcW w:w="0" w:type="dxa"/>
            <w:noWrap/>
            <w:hideMark/>
          </w:tcPr>
          <w:p w14:paraId="1B20839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FLOW_TYPE</w:t>
            </w:r>
          </w:p>
        </w:tc>
        <w:tc>
          <w:tcPr>
            <w:tcW w:w="0" w:type="dxa"/>
            <w:noWrap/>
            <w:hideMark/>
          </w:tcPr>
          <w:p w14:paraId="49659AB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9EE1EC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1F2065A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7B8A1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5914E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048412A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59CD3D2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1AF035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2220E1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BC2A26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6E6B1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7F0EB15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71B7011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4B2CEE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AB8B9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BF3B2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4DD1E5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71E0B52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5493A8E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FC3CE9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55D8FF1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980FC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4DDFB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1D8BB24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1342B0A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07F90E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38E66AB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214C4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A1ED7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7D1F62C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381CDB0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60CB0F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6FEE618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43D2E3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78ACA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PIPE_TYPE</w:t>
            </w:r>
          </w:p>
        </w:tc>
        <w:tc>
          <w:tcPr>
            <w:tcW w:w="0" w:type="dxa"/>
            <w:noWrap/>
            <w:hideMark/>
          </w:tcPr>
          <w:p w14:paraId="0783EFC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PIPE_TYPE</w:t>
            </w:r>
          </w:p>
        </w:tc>
        <w:tc>
          <w:tcPr>
            <w:tcW w:w="0" w:type="dxa"/>
            <w:noWrap/>
            <w:hideMark/>
          </w:tcPr>
          <w:p w14:paraId="6B92D48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AF0F99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09A4041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BE5D9C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A238BC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70B59B4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0212815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1AF856A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420DDB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95916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E027D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6164612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62F0FD0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52289F4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B746D6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E1FDA0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F83B3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5E039CA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4B9E2C1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E0ED57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6A1EE40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BA0D6A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FC42C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START_GL</w:t>
            </w:r>
          </w:p>
        </w:tc>
        <w:tc>
          <w:tcPr>
            <w:tcW w:w="0" w:type="dxa"/>
            <w:noWrap/>
            <w:hideMark/>
          </w:tcPr>
          <w:p w14:paraId="769B301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START_GL</w:t>
            </w:r>
          </w:p>
        </w:tc>
        <w:tc>
          <w:tcPr>
            <w:tcW w:w="0" w:type="dxa"/>
            <w:noWrap/>
            <w:hideMark/>
          </w:tcPr>
          <w:p w14:paraId="3A9029E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7A5985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6D2AF6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22668F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58317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END_GL</w:t>
            </w:r>
          </w:p>
        </w:tc>
        <w:tc>
          <w:tcPr>
            <w:tcW w:w="0" w:type="dxa"/>
            <w:noWrap/>
            <w:hideMark/>
          </w:tcPr>
          <w:p w14:paraId="766D954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END_GL</w:t>
            </w:r>
          </w:p>
        </w:tc>
        <w:tc>
          <w:tcPr>
            <w:tcW w:w="0" w:type="dxa"/>
            <w:noWrap/>
            <w:hideMark/>
          </w:tcPr>
          <w:p w14:paraId="65051E9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07421B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23E113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DB1B9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96396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4C2504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432C70C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AEFA78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6FA13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63888B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BDC45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D21699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5DD6E1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AD67D0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187EA6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71636BE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1E10AAD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SP_NGNODE</w:t>
            </w:r>
          </w:p>
        </w:tc>
      </w:tr>
      <w:tr w:rsidR="00A73166" w:rsidRPr="005A188F" w14:paraId="5A245F7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2F940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24F786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4DCC1FA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2AE62D2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B5EAD1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C6851E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6E627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5C3749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165BF7F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145241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48639E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75B53C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91BA00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SYM_NAME</w:t>
            </w:r>
          </w:p>
        </w:tc>
        <w:tc>
          <w:tcPr>
            <w:tcW w:w="0" w:type="dxa"/>
            <w:noWrap/>
            <w:hideMark/>
          </w:tcPr>
          <w:p w14:paraId="63D614F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SYM_NAME</w:t>
            </w:r>
          </w:p>
        </w:tc>
        <w:tc>
          <w:tcPr>
            <w:tcW w:w="0" w:type="dxa"/>
            <w:noWrap/>
            <w:hideMark/>
          </w:tcPr>
          <w:p w14:paraId="26EF0FF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C442E1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1EA97E3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5E890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AAC12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SYM_SCALE</w:t>
            </w:r>
          </w:p>
        </w:tc>
        <w:tc>
          <w:tcPr>
            <w:tcW w:w="0" w:type="dxa"/>
            <w:noWrap/>
            <w:hideMark/>
          </w:tcPr>
          <w:p w14:paraId="72C1D62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SYM_SCALE</w:t>
            </w:r>
          </w:p>
        </w:tc>
        <w:tc>
          <w:tcPr>
            <w:tcW w:w="0" w:type="dxa"/>
            <w:noWrap/>
            <w:hideMark/>
          </w:tcPr>
          <w:p w14:paraId="11418B3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A863F9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B42DE7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28DF1D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BB91A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SYM_ANGLE</w:t>
            </w:r>
          </w:p>
        </w:tc>
        <w:tc>
          <w:tcPr>
            <w:tcW w:w="0" w:type="dxa"/>
            <w:noWrap/>
            <w:hideMark/>
          </w:tcPr>
          <w:p w14:paraId="3ED0ACA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SYM_ANGLE</w:t>
            </w:r>
          </w:p>
        </w:tc>
        <w:tc>
          <w:tcPr>
            <w:tcW w:w="0" w:type="dxa"/>
            <w:noWrap/>
            <w:hideMark/>
          </w:tcPr>
          <w:p w14:paraId="667B965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E42AEF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F3F182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EE30AB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82EFD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C37C9D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3346586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CBA3C7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0" w:type="dxa"/>
            <w:noWrap/>
            <w:hideMark/>
          </w:tcPr>
          <w:p w14:paraId="7FAE5AE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5620E8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1E04F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65B22BD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7F4886F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C6F4E0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510824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8E0A9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D3D78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7301819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1BD51C0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9A2005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6F470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66EF1F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382B8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03E9AAA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3644009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9D75E5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064C41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ACBCEF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45446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515F16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47F0792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F64E93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D54D71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DE9622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CEC1A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61E6FB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7543B38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14C2EB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2A9247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B7C3CF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66E8A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3FF825E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2DD2396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4F1DAC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7D629F0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A8AE5B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3CA79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49F5A14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F39B3D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3B5AAD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3B6771F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C4B6D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9C96E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NODE_TYPE</w:t>
            </w:r>
          </w:p>
        </w:tc>
        <w:tc>
          <w:tcPr>
            <w:tcW w:w="0" w:type="dxa"/>
            <w:noWrap/>
            <w:hideMark/>
          </w:tcPr>
          <w:p w14:paraId="4B55A61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NODE_TYPE</w:t>
            </w:r>
          </w:p>
        </w:tc>
        <w:tc>
          <w:tcPr>
            <w:tcW w:w="0" w:type="dxa"/>
            <w:noWrap/>
            <w:hideMark/>
          </w:tcPr>
          <w:p w14:paraId="2FD24EA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21F0A6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6BDF90D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4C67F4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7A7200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1185C41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53C00AE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9703A3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3176C73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2F991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0C790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NODE_GL</w:t>
            </w:r>
          </w:p>
        </w:tc>
        <w:tc>
          <w:tcPr>
            <w:tcW w:w="0" w:type="dxa"/>
            <w:noWrap/>
            <w:hideMark/>
          </w:tcPr>
          <w:p w14:paraId="7F8C56B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NODE_GL</w:t>
            </w:r>
          </w:p>
        </w:tc>
        <w:tc>
          <w:tcPr>
            <w:tcW w:w="0" w:type="dxa"/>
            <w:noWrap/>
            <w:hideMark/>
          </w:tcPr>
          <w:p w14:paraId="45E77B6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C75FED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5BEC24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97741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1036B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NODE_BTM</w:t>
            </w:r>
          </w:p>
        </w:tc>
        <w:tc>
          <w:tcPr>
            <w:tcW w:w="0" w:type="dxa"/>
            <w:noWrap/>
            <w:hideMark/>
          </w:tcPr>
          <w:p w14:paraId="3410930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NODE_BTM</w:t>
            </w:r>
          </w:p>
        </w:tc>
        <w:tc>
          <w:tcPr>
            <w:tcW w:w="0" w:type="dxa"/>
            <w:noWrap/>
            <w:hideMark/>
          </w:tcPr>
          <w:p w14:paraId="7AE641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E79F44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79D5A2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974FDD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F4D508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4416168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1E6B966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074F6C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422D286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F1D39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3C1BC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3503150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524ACF7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B05CFD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9041DA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1A64A2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4E94A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3EAAAEB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34FDF56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DBC61F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0F05EEC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1BDAFE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773EF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60B7552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744BC28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973198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6FA6169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33443D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12970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6538940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46948CA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BE53CB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3456DB9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B55F29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1C851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6C29F32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2063354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8FF75A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1B515C7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29A093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475F4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0C1EB58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1127DA1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40E72FA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01AE39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CB79F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60A2B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384FABB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637A4AE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6598D3E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305A65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11610D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1336E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NODE_ID</w:t>
            </w:r>
          </w:p>
        </w:tc>
        <w:tc>
          <w:tcPr>
            <w:tcW w:w="0" w:type="dxa"/>
            <w:noWrap/>
            <w:hideMark/>
          </w:tcPr>
          <w:p w14:paraId="5B2DEFB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NODE_ID</w:t>
            </w:r>
          </w:p>
        </w:tc>
        <w:tc>
          <w:tcPr>
            <w:tcW w:w="0" w:type="dxa"/>
            <w:noWrap/>
            <w:hideMark/>
          </w:tcPr>
          <w:p w14:paraId="0C5146E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51A9B9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8D07B4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9EF4A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90A48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7603BCA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08686F8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98BCF2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7396288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4A96BC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1C8A8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WEB_ID</w:t>
            </w:r>
          </w:p>
        </w:tc>
        <w:tc>
          <w:tcPr>
            <w:tcW w:w="0" w:type="dxa"/>
            <w:noWrap/>
            <w:hideMark/>
          </w:tcPr>
          <w:p w14:paraId="6CFA36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WEB_ID</w:t>
            </w:r>
          </w:p>
        </w:tc>
        <w:tc>
          <w:tcPr>
            <w:tcW w:w="0" w:type="dxa"/>
            <w:noWrap/>
            <w:hideMark/>
          </w:tcPr>
          <w:p w14:paraId="560BA83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840727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7B72F83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724B2A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97F59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4AB4EB2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19AE46F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DE4EE4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29632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28F7587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15E5B903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SP_NGSTRUCTURE</w:t>
            </w:r>
          </w:p>
        </w:tc>
      </w:tr>
      <w:tr w:rsidR="00A73166" w:rsidRPr="005A188F" w14:paraId="0E63031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0AC0A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B8D893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1FD5751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AFAE8F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6C77F1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4E4653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79BD7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465E4E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40B62F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3E13B0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62A37C4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A2DD9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0D027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432494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6D65BE1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339A87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6015EE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04F527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1BFEF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09110F3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E808CF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4ACA21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7DD430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57922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1BAFE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57389A8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318DADF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357FD6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1A0368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53534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C8FEC1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0860293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6C19B8B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1CFEB8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08B193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A4B86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EADE39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2001F9A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06D3E3E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9D9B82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007B923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210349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42DCE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5922341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1035639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B39373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D084A1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2ADC80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BE80F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3165493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15B758A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5D151B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A39B3A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CF9BD2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DFEE3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7CC291D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4F62BC0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9D526C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213E456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60CF35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DABCF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STRUCTURE_ID</w:t>
            </w:r>
          </w:p>
        </w:tc>
        <w:tc>
          <w:tcPr>
            <w:tcW w:w="0" w:type="dxa"/>
            <w:noWrap/>
            <w:hideMark/>
          </w:tcPr>
          <w:p w14:paraId="398F248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STRUCTURE_ID</w:t>
            </w:r>
          </w:p>
        </w:tc>
        <w:tc>
          <w:tcPr>
            <w:tcW w:w="0" w:type="dxa"/>
            <w:noWrap/>
            <w:hideMark/>
          </w:tcPr>
          <w:p w14:paraId="4378DA4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E5ADF7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4F3A990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E1A9C5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9DF1B2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STRUCTURE_TYPE</w:t>
            </w:r>
          </w:p>
        </w:tc>
        <w:tc>
          <w:tcPr>
            <w:tcW w:w="0" w:type="dxa"/>
            <w:noWrap/>
            <w:hideMark/>
          </w:tcPr>
          <w:p w14:paraId="4F209D6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STRUCTURE_TYPE</w:t>
            </w:r>
          </w:p>
        </w:tc>
        <w:tc>
          <w:tcPr>
            <w:tcW w:w="0" w:type="dxa"/>
            <w:noWrap/>
            <w:hideMark/>
          </w:tcPr>
          <w:p w14:paraId="3142444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642B19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57A488A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ABD9F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EBDE1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STRUCTURE_DESC</w:t>
            </w:r>
          </w:p>
        </w:tc>
        <w:tc>
          <w:tcPr>
            <w:tcW w:w="0" w:type="dxa"/>
            <w:noWrap/>
            <w:hideMark/>
          </w:tcPr>
          <w:p w14:paraId="1CB3EC3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STRUCTURE_DESC</w:t>
            </w:r>
          </w:p>
        </w:tc>
        <w:tc>
          <w:tcPr>
            <w:tcW w:w="0" w:type="dxa"/>
            <w:noWrap/>
            <w:hideMark/>
          </w:tcPr>
          <w:p w14:paraId="3D79442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03988E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6A44F6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3CF59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5D6FCC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3AC42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2902F6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07749D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0B58017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6A0A7A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A6870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BM_LAYER</w:t>
            </w:r>
          </w:p>
        </w:tc>
        <w:tc>
          <w:tcPr>
            <w:tcW w:w="0" w:type="dxa"/>
            <w:noWrap/>
            <w:hideMark/>
          </w:tcPr>
          <w:p w14:paraId="529639C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BM_LAYER</w:t>
            </w:r>
          </w:p>
        </w:tc>
        <w:tc>
          <w:tcPr>
            <w:tcW w:w="0" w:type="dxa"/>
            <w:noWrap/>
            <w:hideMark/>
          </w:tcPr>
          <w:p w14:paraId="68348B1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2CA04B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5B22F1B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6FF54C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4D13F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CATEGORY</w:t>
            </w:r>
          </w:p>
        </w:tc>
        <w:tc>
          <w:tcPr>
            <w:tcW w:w="0" w:type="dxa"/>
            <w:noWrap/>
            <w:hideMark/>
          </w:tcPr>
          <w:p w14:paraId="7403406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CATEGORY</w:t>
            </w:r>
          </w:p>
        </w:tc>
        <w:tc>
          <w:tcPr>
            <w:tcW w:w="0" w:type="dxa"/>
            <w:noWrap/>
            <w:hideMark/>
          </w:tcPr>
          <w:p w14:paraId="3BCA4AD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AA6068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2E553C8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9EAD14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63C19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7A0778C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0BB154D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D10A15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20A22E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F45FA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6AD83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6DF5D73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0B4EA1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629EB4A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D848BC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F791D8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A07B48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4A5BE3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57E302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509ED2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8DCF39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6197C53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46E96B0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SP_SEWGPIPE</w:t>
            </w:r>
          </w:p>
        </w:tc>
      </w:tr>
      <w:tr w:rsidR="00A73166" w:rsidRPr="005A188F" w14:paraId="16DB066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74A7D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456CD8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61185EC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7EF9003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18A047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32B9D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9172D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5EF584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A1A823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60283C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198700B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B36FC0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0FDBF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PIPE_ID</w:t>
            </w:r>
          </w:p>
        </w:tc>
        <w:tc>
          <w:tcPr>
            <w:tcW w:w="0" w:type="dxa"/>
            <w:noWrap/>
            <w:hideMark/>
          </w:tcPr>
          <w:p w14:paraId="3F75BC5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PIPE_ID</w:t>
            </w:r>
          </w:p>
        </w:tc>
        <w:tc>
          <w:tcPr>
            <w:tcW w:w="0" w:type="dxa"/>
            <w:noWrap/>
            <w:hideMark/>
          </w:tcPr>
          <w:p w14:paraId="22C71EE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BF8B6A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F848D8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32AA4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6EFC3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PIPE_GRADIENT</w:t>
            </w:r>
          </w:p>
        </w:tc>
        <w:tc>
          <w:tcPr>
            <w:tcW w:w="0" w:type="dxa"/>
            <w:noWrap/>
            <w:hideMark/>
          </w:tcPr>
          <w:p w14:paraId="07CED73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PIPE_GRADIENT</w:t>
            </w:r>
          </w:p>
        </w:tc>
        <w:tc>
          <w:tcPr>
            <w:tcW w:w="0" w:type="dxa"/>
            <w:noWrap/>
            <w:hideMark/>
          </w:tcPr>
          <w:p w14:paraId="2523683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A62F7C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1C769C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430340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BB203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PIPE_DIA</w:t>
            </w:r>
          </w:p>
        </w:tc>
        <w:tc>
          <w:tcPr>
            <w:tcW w:w="0" w:type="dxa"/>
            <w:noWrap/>
            <w:hideMark/>
          </w:tcPr>
          <w:p w14:paraId="19D091B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PIPE_DIA</w:t>
            </w:r>
          </w:p>
        </w:tc>
        <w:tc>
          <w:tcPr>
            <w:tcW w:w="0" w:type="dxa"/>
            <w:noWrap/>
            <w:hideMark/>
          </w:tcPr>
          <w:p w14:paraId="7172CCE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Single</w:t>
            </w:r>
          </w:p>
        </w:tc>
        <w:tc>
          <w:tcPr>
            <w:tcW w:w="0" w:type="dxa"/>
            <w:noWrap/>
            <w:hideMark/>
          </w:tcPr>
          <w:p w14:paraId="5C2AC4C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FCCF06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59F2AA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49C83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PIPE_TYPE</w:t>
            </w:r>
          </w:p>
        </w:tc>
        <w:tc>
          <w:tcPr>
            <w:tcW w:w="0" w:type="dxa"/>
            <w:noWrap/>
            <w:hideMark/>
          </w:tcPr>
          <w:p w14:paraId="7193AD1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PIPE_TYPE</w:t>
            </w:r>
          </w:p>
        </w:tc>
        <w:tc>
          <w:tcPr>
            <w:tcW w:w="0" w:type="dxa"/>
            <w:noWrap/>
            <w:hideMark/>
          </w:tcPr>
          <w:p w14:paraId="4965336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A712E9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73141CB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595912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633C76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PIPE_MATRL</w:t>
            </w:r>
          </w:p>
        </w:tc>
        <w:tc>
          <w:tcPr>
            <w:tcW w:w="0" w:type="dxa"/>
            <w:noWrap/>
            <w:hideMark/>
          </w:tcPr>
          <w:p w14:paraId="2B75442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PIPE_MATRL</w:t>
            </w:r>
          </w:p>
        </w:tc>
        <w:tc>
          <w:tcPr>
            <w:tcW w:w="0" w:type="dxa"/>
            <w:noWrap/>
            <w:hideMark/>
          </w:tcPr>
          <w:p w14:paraId="4CC4A3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ED0819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007C82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F62D41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ED4B1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START_NODE</w:t>
            </w:r>
          </w:p>
        </w:tc>
        <w:tc>
          <w:tcPr>
            <w:tcW w:w="0" w:type="dxa"/>
            <w:noWrap/>
            <w:hideMark/>
          </w:tcPr>
          <w:p w14:paraId="1B67BD9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START_NODE</w:t>
            </w:r>
          </w:p>
        </w:tc>
        <w:tc>
          <w:tcPr>
            <w:tcW w:w="0" w:type="dxa"/>
            <w:noWrap/>
            <w:hideMark/>
          </w:tcPr>
          <w:p w14:paraId="75E09E0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51B1C0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C1010D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CCADC4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6F0A8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END_NODE</w:t>
            </w:r>
          </w:p>
        </w:tc>
        <w:tc>
          <w:tcPr>
            <w:tcW w:w="0" w:type="dxa"/>
            <w:noWrap/>
            <w:hideMark/>
          </w:tcPr>
          <w:p w14:paraId="47F3181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END_NODE</w:t>
            </w:r>
          </w:p>
        </w:tc>
        <w:tc>
          <w:tcPr>
            <w:tcW w:w="0" w:type="dxa"/>
            <w:noWrap/>
            <w:hideMark/>
          </w:tcPr>
          <w:p w14:paraId="53F0BFD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5FB800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C6A805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5C178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726D7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START_COVELEV</w:t>
            </w:r>
          </w:p>
        </w:tc>
        <w:tc>
          <w:tcPr>
            <w:tcW w:w="0" w:type="dxa"/>
            <w:noWrap/>
            <w:hideMark/>
          </w:tcPr>
          <w:p w14:paraId="09DEFD0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START_COVELEV</w:t>
            </w:r>
          </w:p>
        </w:tc>
        <w:tc>
          <w:tcPr>
            <w:tcW w:w="0" w:type="dxa"/>
            <w:noWrap/>
            <w:hideMark/>
          </w:tcPr>
          <w:p w14:paraId="4A9D93E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A3F5AF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B914DA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D4C960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FF10B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END_COVELEV</w:t>
            </w:r>
          </w:p>
        </w:tc>
        <w:tc>
          <w:tcPr>
            <w:tcW w:w="0" w:type="dxa"/>
            <w:noWrap/>
            <w:hideMark/>
          </w:tcPr>
          <w:p w14:paraId="1F31670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END_COVELEV</w:t>
            </w:r>
          </w:p>
        </w:tc>
        <w:tc>
          <w:tcPr>
            <w:tcW w:w="0" w:type="dxa"/>
            <w:noWrap/>
            <w:hideMark/>
          </w:tcPr>
          <w:p w14:paraId="4549EE2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043198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936259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9AABC1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25512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START_INVELEV</w:t>
            </w:r>
          </w:p>
        </w:tc>
        <w:tc>
          <w:tcPr>
            <w:tcW w:w="0" w:type="dxa"/>
            <w:noWrap/>
            <w:hideMark/>
          </w:tcPr>
          <w:p w14:paraId="58A73C9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START_INVELEV</w:t>
            </w:r>
          </w:p>
        </w:tc>
        <w:tc>
          <w:tcPr>
            <w:tcW w:w="0" w:type="dxa"/>
            <w:noWrap/>
            <w:hideMark/>
          </w:tcPr>
          <w:p w14:paraId="22CCCE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613C24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F1026B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F083E1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FE5DE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END_INVELEV</w:t>
            </w:r>
          </w:p>
        </w:tc>
        <w:tc>
          <w:tcPr>
            <w:tcW w:w="0" w:type="dxa"/>
            <w:noWrap/>
            <w:hideMark/>
          </w:tcPr>
          <w:p w14:paraId="3A652C7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END_INVELEV</w:t>
            </w:r>
          </w:p>
        </w:tc>
        <w:tc>
          <w:tcPr>
            <w:tcW w:w="0" w:type="dxa"/>
            <w:noWrap/>
            <w:hideMark/>
          </w:tcPr>
          <w:p w14:paraId="5667273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E5786D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EDC287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E77C7B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A428CF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162691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60A24D2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D76EB3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62AAE9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6A5496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436A06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5EB4B48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557FB8A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FDC9FD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0" w:type="dxa"/>
            <w:noWrap/>
            <w:hideMark/>
          </w:tcPr>
          <w:p w14:paraId="6DEBB5A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496F1F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FE881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78B74A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2AC2098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0F4C9D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9EF838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E4C2BC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CD9C0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33E75F6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4E44E33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3CD902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0209DA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E5CEED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38B95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1A2B8AC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137819B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1801D8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2AF9DB4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290335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442D4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7889B33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55AC33B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A4805D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815ACB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19B96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0D526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27206C6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21EA9FF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108126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DB62E4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BEA460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2EB527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28C70D6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7759DE8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DBA4D5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7F35BEE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3DAED7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8DD37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5CF629E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AB3AE8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A3B892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2909464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A37E8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D49A8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57387AD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2CCD6F7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03AB8A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47CB630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6DED30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3AD41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FLOW_TYPE</w:t>
            </w:r>
          </w:p>
        </w:tc>
        <w:tc>
          <w:tcPr>
            <w:tcW w:w="0" w:type="dxa"/>
            <w:noWrap/>
            <w:hideMark/>
          </w:tcPr>
          <w:p w14:paraId="1AE773A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FLOW_TYPE</w:t>
            </w:r>
          </w:p>
        </w:tc>
        <w:tc>
          <w:tcPr>
            <w:tcW w:w="0" w:type="dxa"/>
            <w:noWrap/>
            <w:hideMark/>
          </w:tcPr>
          <w:p w14:paraId="3C4C02A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B0F146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1C8F0C7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032195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538A0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28E3863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3B9FB02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834FA3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2370F9F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C3225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025F8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3F17270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76418D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BDFB7F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0A1F1B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BF0981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0A5A0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742C64E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6627F21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580610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49166A1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553DB9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807C33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3CD8B71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60F4202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0835B1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1A4ADED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9C3E86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1CD30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15D887D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2EE003D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3004CE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1D935F8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C01939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B779A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38C2EB6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28CD082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CBDF20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DFA725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5A575C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87671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6C8B8EE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40F6768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4A2D286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174B73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3EFC2F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A3062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342F602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18899B0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720D3EF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135B1B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857FF3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17B03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47CFE03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0CD97B4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E5C2EE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018076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65A4EC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E595B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5CACE15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6F4DEDB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BA4A1C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5DE25B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1ACC3A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8BF11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0ACFB4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73109F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F59336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C15215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7DB41A8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gridSpan w:val="5"/>
            <w:shd w:val="clear" w:color="auto" w:fill="53565A"/>
            <w:noWrap/>
            <w:hideMark/>
          </w:tcPr>
          <w:p w14:paraId="0BDB78C0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SP_SEWNODE</w:t>
            </w:r>
          </w:p>
        </w:tc>
      </w:tr>
      <w:tr w:rsidR="00A73166" w:rsidRPr="005A188F" w14:paraId="7EF3A1E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6A1FB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F4F300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7BF17A9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79F9E60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2FB54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D7192D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96681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1C2531F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59FAE69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96CED2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2D195E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C9766F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1C2C7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NODE_ID</w:t>
            </w:r>
          </w:p>
        </w:tc>
        <w:tc>
          <w:tcPr>
            <w:tcW w:w="0" w:type="dxa"/>
            <w:noWrap/>
            <w:hideMark/>
          </w:tcPr>
          <w:p w14:paraId="48E26E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NODE_ID</w:t>
            </w:r>
          </w:p>
        </w:tc>
        <w:tc>
          <w:tcPr>
            <w:tcW w:w="0" w:type="dxa"/>
            <w:noWrap/>
            <w:hideMark/>
          </w:tcPr>
          <w:p w14:paraId="31AB8C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D3228A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84EA83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E4BDE1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562C0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NODE_TYPE</w:t>
            </w:r>
          </w:p>
        </w:tc>
        <w:tc>
          <w:tcPr>
            <w:tcW w:w="0" w:type="dxa"/>
            <w:noWrap/>
            <w:hideMark/>
          </w:tcPr>
          <w:p w14:paraId="0FE3229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NODE_TYPE</w:t>
            </w:r>
          </w:p>
        </w:tc>
        <w:tc>
          <w:tcPr>
            <w:tcW w:w="0" w:type="dxa"/>
            <w:noWrap/>
            <w:hideMark/>
          </w:tcPr>
          <w:p w14:paraId="17B1E65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EDEBDB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6221306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B41B5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F93713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NODE_DEPTH</w:t>
            </w:r>
          </w:p>
        </w:tc>
        <w:tc>
          <w:tcPr>
            <w:tcW w:w="0" w:type="dxa"/>
            <w:noWrap/>
            <w:hideMark/>
          </w:tcPr>
          <w:p w14:paraId="466C386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NODE_DEPTH</w:t>
            </w:r>
          </w:p>
        </w:tc>
        <w:tc>
          <w:tcPr>
            <w:tcW w:w="0" w:type="dxa"/>
            <w:noWrap/>
            <w:hideMark/>
          </w:tcPr>
          <w:p w14:paraId="40BCC2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476D99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E874D7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957C27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88856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NODE_COVELEV</w:t>
            </w:r>
          </w:p>
        </w:tc>
        <w:tc>
          <w:tcPr>
            <w:tcW w:w="0" w:type="dxa"/>
            <w:noWrap/>
            <w:hideMark/>
          </w:tcPr>
          <w:p w14:paraId="6771D8B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NODE_COVELEV</w:t>
            </w:r>
          </w:p>
        </w:tc>
        <w:tc>
          <w:tcPr>
            <w:tcW w:w="0" w:type="dxa"/>
            <w:noWrap/>
            <w:hideMark/>
          </w:tcPr>
          <w:p w14:paraId="1593D5B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379F91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956932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12A271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CC28C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NODE_REF</w:t>
            </w:r>
          </w:p>
        </w:tc>
        <w:tc>
          <w:tcPr>
            <w:tcW w:w="0" w:type="dxa"/>
            <w:noWrap/>
            <w:hideMark/>
          </w:tcPr>
          <w:p w14:paraId="4144E9B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NODE_REF</w:t>
            </w:r>
          </w:p>
        </w:tc>
        <w:tc>
          <w:tcPr>
            <w:tcW w:w="0" w:type="dxa"/>
            <w:noWrap/>
            <w:hideMark/>
          </w:tcPr>
          <w:p w14:paraId="0BC76E7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CE4D82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7244B6E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84720A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2B8A5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SYM_NAME</w:t>
            </w:r>
          </w:p>
        </w:tc>
        <w:tc>
          <w:tcPr>
            <w:tcW w:w="0" w:type="dxa"/>
            <w:noWrap/>
            <w:hideMark/>
          </w:tcPr>
          <w:p w14:paraId="7666AFF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SYM_NAME</w:t>
            </w:r>
          </w:p>
        </w:tc>
        <w:tc>
          <w:tcPr>
            <w:tcW w:w="0" w:type="dxa"/>
            <w:noWrap/>
            <w:hideMark/>
          </w:tcPr>
          <w:p w14:paraId="5C78EBA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5F5083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4448CF5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140EE6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BBBD38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SYM_SCALE</w:t>
            </w:r>
          </w:p>
        </w:tc>
        <w:tc>
          <w:tcPr>
            <w:tcW w:w="0" w:type="dxa"/>
            <w:noWrap/>
            <w:hideMark/>
          </w:tcPr>
          <w:p w14:paraId="0FAD978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SYM_SCALE</w:t>
            </w:r>
          </w:p>
        </w:tc>
        <w:tc>
          <w:tcPr>
            <w:tcW w:w="0" w:type="dxa"/>
            <w:noWrap/>
            <w:hideMark/>
          </w:tcPr>
          <w:p w14:paraId="119A576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917E9F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576FFD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2F3A9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06104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SYM_ANGLE</w:t>
            </w:r>
          </w:p>
        </w:tc>
        <w:tc>
          <w:tcPr>
            <w:tcW w:w="0" w:type="dxa"/>
            <w:noWrap/>
            <w:hideMark/>
          </w:tcPr>
          <w:p w14:paraId="5AAC269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SYM_ANGLE</w:t>
            </w:r>
          </w:p>
        </w:tc>
        <w:tc>
          <w:tcPr>
            <w:tcW w:w="0" w:type="dxa"/>
            <w:noWrap/>
            <w:hideMark/>
          </w:tcPr>
          <w:p w14:paraId="19529B0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110FE6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3FD9AF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2A5CA1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E6AD0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7D88FC5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0B46BB0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380DDD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0" w:type="dxa"/>
            <w:noWrap/>
            <w:hideMark/>
          </w:tcPr>
          <w:p w14:paraId="71CA8D9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65017F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D45D8A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6B95366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565576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7B9492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A37B60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024CDE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B4599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36DEB1A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18532B4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9B08FD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58C3DA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E66EB3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FC329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0C2EC27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78E7651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01DE19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7565688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93D0E0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5B5CF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150B9AA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793991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09E0C9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A563BB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9C6445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4F1D3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3421CE6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0FF8416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1F2BDA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8636FD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AF00B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3901D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54088A7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66B3FC1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1DC20C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14E170B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5B51B5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BA4DB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2943F69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2F56DC0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2442A6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7C1C535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4220E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E705C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NODE_INV</w:t>
            </w:r>
          </w:p>
        </w:tc>
        <w:tc>
          <w:tcPr>
            <w:tcW w:w="0" w:type="dxa"/>
            <w:noWrap/>
            <w:hideMark/>
          </w:tcPr>
          <w:p w14:paraId="0CD5014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NODE_INV</w:t>
            </w:r>
          </w:p>
        </w:tc>
        <w:tc>
          <w:tcPr>
            <w:tcW w:w="0" w:type="dxa"/>
            <w:noWrap/>
            <w:hideMark/>
          </w:tcPr>
          <w:p w14:paraId="629EC8F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08FE90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BEC31E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FFBB9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F57B6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FLOW_TYPE</w:t>
            </w:r>
          </w:p>
        </w:tc>
        <w:tc>
          <w:tcPr>
            <w:tcW w:w="0" w:type="dxa"/>
            <w:noWrap/>
            <w:hideMark/>
          </w:tcPr>
          <w:p w14:paraId="528AE33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FLOW_TYPE</w:t>
            </w:r>
          </w:p>
        </w:tc>
        <w:tc>
          <w:tcPr>
            <w:tcW w:w="0" w:type="dxa"/>
            <w:noWrap/>
            <w:hideMark/>
          </w:tcPr>
          <w:p w14:paraId="353B5BC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13D580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69670A3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D2D19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CD7BD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2F156A2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6395719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732B1F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6EE37A2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72F72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C02F9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30EF104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5E50F5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2F72F0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FD5218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BE737E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8164B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3E01CBE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65F8F7D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B4914E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5DB2B56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3F968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590EF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53A0A08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543A4F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BFE402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43F0217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54C88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87EDF3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5646D62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7691F8A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8FCBC6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72D50CB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8AB589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9CCD6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4F81192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26AF99A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9A59DD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1A6021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3F77BA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736F9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478C540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D7FC95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A5CB93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323986D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7ED13A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4F14A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7CD713F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6226D74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071CCCA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6E4F08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04459D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18FEE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72F7FE6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2EE83DB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1E937BA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AFB930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CBFB06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36A4C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PUMPSTA_NAME</w:t>
            </w:r>
          </w:p>
        </w:tc>
        <w:tc>
          <w:tcPr>
            <w:tcW w:w="0" w:type="dxa"/>
            <w:noWrap/>
            <w:hideMark/>
          </w:tcPr>
          <w:p w14:paraId="605D52A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PUMPSTA_NAME</w:t>
            </w:r>
          </w:p>
        </w:tc>
        <w:tc>
          <w:tcPr>
            <w:tcW w:w="0" w:type="dxa"/>
            <w:noWrap/>
            <w:hideMark/>
          </w:tcPr>
          <w:p w14:paraId="7739502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CC590F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7256F34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144DF2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DF2F8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7D2EBB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04DA75E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BEA2F9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72311D7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8D3D6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A31FBE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WEB_ID</w:t>
            </w:r>
          </w:p>
        </w:tc>
        <w:tc>
          <w:tcPr>
            <w:tcW w:w="0" w:type="dxa"/>
            <w:noWrap/>
            <w:hideMark/>
          </w:tcPr>
          <w:p w14:paraId="5A99250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WEB_ID</w:t>
            </w:r>
          </w:p>
        </w:tc>
        <w:tc>
          <w:tcPr>
            <w:tcW w:w="0" w:type="dxa"/>
            <w:noWrap/>
            <w:hideMark/>
          </w:tcPr>
          <w:p w14:paraId="402F72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735B47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6258BE6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E23A31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7A476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48130F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1E4ED32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10693D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463A7A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6E5E5B9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gridSpan w:val="5"/>
            <w:shd w:val="clear" w:color="auto" w:fill="53565A"/>
            <w:noWrap/>
            <w:hideMark/>
          </w:tcPr>
          <w:p w14:paraId="38354329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lastRenderedPageBreak/>
              <w:t xml:space="preserve"> SP_SEWRPIPE</w:t>
            </w:r>
          </w:p>
        </w:tc>
      </w:tr>
      <w:tr w:rsidR="00A73166" w:rsidRPr="005A188F" w14:paraId="73B0B3A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EC14E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FE9ECF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2C34381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6A588FF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297C6C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58A5CF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E8E9D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E5F540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5A27DE4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687DB5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64F7126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33E59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81DAEF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PIPE_ID</w:t>
            </w:r>
          </w:p>
        </w:tc>
        <w:tc>
          <w:tcPr>
            <w:tcW w:w="0" w:type="dxa"/>
            <w:noWrap/>
            <w:hideMark/>
          </w:tcPr>
          <w:p w14:paraId="05CD68B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PIPE_ID</w:t>
            </w:r>
          </w:p>
        </w:tc>
        <w:tc>
          <w:tcPr>
            <w:tcW w:w="0" w:type="dxa"/>
            <w:noWrap/>
            <w:hideMark/>
          </w:tcPr>
          <w:p w14:paraId="3437C09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9E39DC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C295F2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61C31D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3FB687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PIPE_GRADIENT</w:t>
            </w:r>
          </w:p>
        </w:tc>
        <w:tc>
          <w:tcPr>
            <w:tcW w:w="0" w:type="dxa"/>
            <w:noWrap/>
            <w:hideMark/>
          </w:tcPr>
          <w:p w14:paraId="7EE431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PIPE_GRADIENT</w:t>
            </w:r>
          </w:p>
        </w:tc>
        <w:tc>
          <w:tcPr>
            <w:tcW w:w="0" w:type="dxa"/>
            <w:noWrap/>
            <w:hideMark/>
          </w:tcPr>
          <w:p w14:paraId="1345BDB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58BA03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88D770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BD5D0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B1E1D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PIPE_DIA</w:t>
            </w:r>
          </w:p>
        </w:tc>
        <w:tc>
          <w:tcPr>
            <w:tcW w:w="0" w:type="dxa"/>
            <w:noWrap/>
            <w:hideMark/>
          </w:tcPr>
          <w:p w14:paraId="2D311CC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PIPE_DIA</w:t>
            </w:r>
          </w:p>
        </w:tc>
        <w:tc>
          <w:tcPr>
            <w:tcW w:w="0" w:type="dxa"/>
            <w:noWrap/>
            <w:hideMark/>
          </w:tcPr>
          <w:p w14:paraId="50295F3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Single</w:t>
            </w:r>
          </w:p>
        </w:tc>
        <w:tc>
          <w:tcPr>
            <w:tcW w:w="0" w:type="dxa"/>
            <w:noWrap/>
            <w:hideMark/>
          </w:tcPr>
          <w:p w14:paraId="5E35F2C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6AEBE0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C13E5F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A59AE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PIPE_TYPE</w:t>
            </w:r>
          </w:p>
        </w:tc>
        <w:tc>
          <w:tcPr>
            <w:tcW w:w="0" w:type="dxa"/>
            <w:noWrap/>
            <w:hideMark/>
          </w:tcPr>
          <w:p w14:paraId="6334317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PIPE_TYPE</w:t>
            </w:r>
          </w:p>
        </w:tc>
        <w:tc>
          <w:tcPr>
            <w:tcW w:w="0" w:type="dxa"/>
            <w:noWrap/>
            <w:hideMark/>
          </w:tcPr>
          <w:p w14:paraId="645B4A4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D3D2C4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4ED9941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DAC563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6A0ED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PIPE_MATRL</w:t>
            </w:r>
          </w:p>
        </w:tc>
        <w:tc>
          <w:tcPr>
            <w:tcW w:w="0" w:type="dxa"/>
            <w:noWrap/>
            <w:hideMark/>
          </w:tcPr>
          <w:p w14:paraId="69C9483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PIPE_MATRL</w:t>
            </w:r>
          </w:p>
        </w:tc>
        <w:tc>
          <w:tcPr>
            <w:tcW w:w="0" w:type="dxa"/>
            <w:noWrap/>
            <w:hideMark/>
          </w:tcPr>
          <w:p w14:paraId="69E36F3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52E950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717232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FAC82A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773C3D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START_NODE</w:t>
            </w:r>
          </w:p>
        </w:tc>
        <w:tc>
          <w:tcPr>
            <w:tcW w:w="0" w:type="dxa"/>
            <w:noWrap/>
            <w:hideMark/>
          </w:tcPr>
          <w:p w14:paraId="5F2DA6E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START_NODE</w:t>
            </w:r>
          </w:p>
        </w:tc>
        <w:tc>
          <w:tcPr>
            <w:tcW w:w="0" w:type="dxa"/>
            <w:noWrap/>
            <w:hideMark/>
          </w:tcPr>
          <w:p w14:paraId="756835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9E2ADB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82F0A5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252EAA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1DDCD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END_NODE</w:t>
            </w:r>
          </w:p>
        </w:tc>
        <w:tc>
          <w:tcPr>
            <w:tcW w:w="0" w:type="dxa"/>
            <w:noWrap/>
            <w:hideMark/>
          </w:tcPr>
          <w:p w14:paraId="1CAF2F6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END_NODE</w:t>
            </w:r>
          </w:p>
        </w:tc>
        <w:tc>
          <w:tcPr>
            <w:tcW w:w="0" w:type="dxa"/>
            <w:noWrap/>
            <w:hideMark/>
          </w:tcPr>
          <w:p w14:paraId="07BB4F5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7DEFE1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0C78C0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110C42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014F9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START_COVELEV</w:t>
            </w:r>
          </w:p>
        </w:tc>
        <w:tc>
          <w:tcPr>
            <w:tcW w:w="0" w:type="dxa"/>
            <w:noWrap/>
            <w:hideMark/>
          </w:tcPr>
          <w:p w14:paraId="4757B61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START_COVELEV</w:t>
            </w:r>
          </w:p>
        </w:tc>
        <w:tc>
          <w:tcPr>
            <w:tcW w:w="0" w:type="dxa"/>
            <w:noWrap/>
            <w:hideMark/>
          </w:tcPr>
          <w:p w14:paraId="0AF1C4F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81CD53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52CC1B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7322F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B40EB6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END_COVELEV</w:t>
            </w:r>
          </w:p>
        </w:tc>
        <w:tc>
          <w:tcPr>
            <w:tcW w:w="0" w:type="dxa"/>
            <w:noWrap/>
            <w:hideMark/>
          </w:tcPr>
          <w:p w14:paraId="24927CF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END_COVELEV</w:t>
            </w:r>
          </w:p>
        </w:tc>
        <w:tc>
          <w:tcPr>
            <w:tcW w:w="0" w:type="dxa"/>
            <w:noWrap/>
            <w:hideMark/>
          </w:tcPr>
          <w:p w14:paraId="22D2022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DAA536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A4DCB0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28D1D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11198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START_INVELEV</w:t>
            </w:r>
          </w:p>
        </w:tc>
        <w:tc>
          <w:tcPr>
            <w:tcW w:w="0" w:type="dxa"/>
            <w:noWrap/>
            <w:hideMark/>
          </w:tcPr>
          <w:p w14:paraId="540D019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START_INVELEV</w:t>
            </w:r>
          </w:p>
        </w:tc>
        <w:tc>
          <w:tcPr>
            <w:tcW w:w="0" w:type="dxa"/>
            <w:noWrap/>
            <w:hideMark/>
          </w:tcPr>
          <w:p w14:paraId="12021A5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5B9C02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20D0FE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4428BD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06D76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END_INVELEV</w:t>
            </w:r>
          </w:p>
        </w:tc>
        <w:tc>
          <w:tcPr>
            <w:tcW w:w="0" w:type="dxa"/>
            <w:noWrap/>
            <w:hideMark/>
          </w:tcPr>
          <w:p w14:paraId="20819FF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END_INVELEV</w:t>
            </w:r>
          </w:p>
        </w:tc>
        <w:tc>
          <w:tcPr>
            <w:tcW w:w="0" w:type="dxa"/>
            <w:noWrap/>
            <w:hideMark/>
          </w:tcPr>
          <w:p w14:paraId="27E1DC7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ED4452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06DEDA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F623D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FA7F3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4FEFDE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4025024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6D5AB9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E25CB5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823005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C8DBA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79F372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214012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47D062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0" w:type="dxa"/>
            <w:noWrap/>
            <w:hideMark/>
          </w:tcPr>
          <w:p w14:paraId="3B6260A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ABF4F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D11EB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4E9417C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22617AE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0B4A43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D0CC9F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53E761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5E1C6C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5194984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4CA325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9DCB8B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3A67E0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8951C8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45212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0F14C1A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2A554B2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531E9B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06DF1E2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F8BBB9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75519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6EC9190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33D1FA5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97D722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C915C3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2FD14F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A780D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5B05B55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050B3F5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B890FC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42ED06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CE58A5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195D9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2227020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4D85A08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A6C780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4E451F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E6D016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F989B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2C2433D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03E50E6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5665CB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42FF7D0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36AB7A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DC00F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111F070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6E5DBA4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CC0707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1DA6648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4E012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1549A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FLOW_TYPE</w:t>
            </w:r>
          </w:p>
        </w:tc>
        <w:tc>
          <w:tcPr>
            <w:tcW w:w="0" w:type="dxa"/>
            <w:noWrap/>
            <w:hideMark/>
          </w:tcPr>
          <w:p w14:paraId="4BB680E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FLOW_TYPE</w:t>
            </w:r>
          </w:p>
        </w:tc>
        <w:tc>
          <w:tcPr>
            <w:tcW w:w="0" w:type="dxa"/>
            <w:noWrap/>
            <w:hideMark/>
          </w:tcPr>
          <w:p w14:paraId="337BE87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392472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0DC114F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47BECB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8E07B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3DCA97D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20304BA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7D32E1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7B9D16A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0D752D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3460A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416BAC8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5AC7493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A5041A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3F2B35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713DBD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9114F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4BDCFC2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77C22A2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ED7E6A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6BB9197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A61D1A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E6156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08CF2C9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0EEF5EF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01B4B6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02296DB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9F98A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B4CFE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6498D8C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56C03AB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799F0E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57BA8C2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D561C6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AFE20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417F42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4A370E6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D3182B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F71019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964367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8B5CA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7C6E3AF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2BD947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498BCE8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37EFAB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EC0B6B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8B193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47547CC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0F44821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523E857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393F8E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5F028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22E93E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2FECBD5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282883D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55631F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46C76AF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F7BDA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F0165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3395A44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0ECD0D9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B90329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5F20D5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4A471D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8341FE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2B82E5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ED6BF8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F7DBA6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56451D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1B20800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53AFD238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SP_SEWSTRUCTURE</w:t>
            </w:r>
          </w:p>
        </w:tc>
      </w:tr>
      <w:tr w:rsidR="00A73166" w:rsidRPr="005A188F" w14:paraId="0D3BB40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DBF2D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90016B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5373766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0F92B2D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9E40F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13764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7539A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1A313A0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D8BABC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24ADD7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2D1E2F9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CD560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ADB99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3EB5C56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5E63ABD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0C3DDE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52594E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45EBE9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6A1FA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774D7D6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72D168C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6ADA4A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2E93BA4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911FF4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C27D8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4D5743D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27D2832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1FEF05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C56629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205498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7BCD6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02844E4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28BC9DF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703E25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B0F38D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EFCDC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E2B8A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07D3AFA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5F053A6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69D905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45B7A2D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931549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AB62EC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3A2E2A5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181B2A8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53BCF4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28C3DF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B639DA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87F3D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3EA31D2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12A35AE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FE25C8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A048B5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ED791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A4810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6CF62C6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3B123CD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5B5D53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6BC133C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3B9E0B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4A7E8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STRUCTURE_ID</w:t>
            </w:r>
          </w:p>
        </w:tc>
        <w:tc>
          <w:tcPr>
            <w:tcW w:w="0" w:type="dxa"/>
            <w:noWrap/>
            <w:hideMark/>
          </w:tcPr>
          <w:p w14:paraId="26E4FCE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STRUCTURE_ID</w:t>
            </w:r>
          </w:p>
        </w:tc>
        <w:tc>
          <w:tcPr>
            <w:tcW w:w="0" w:type="dxa"/>
            <w:noWrap/>
            <w:hideMark/>
          </w:tcPr>
          <w:p w14:paraId="39C6E70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E9B0CA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3D424E1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AF9A7B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CEF37C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STRUCTURE_TYPE</w:t>
            </w:r>
          </w:p>
        </w:tc>
        <w:tc>
          <w:tcPr>
            <w:tcW w:w="0" w:type="dxa"/>
            <w:noWrap/>
            <w:hideMark/>
          </w:tcPr>
          <w:p w14:paraId="003ACE7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STRUCTURE_TYPE</w:t>
            </w:r>
          </w:p>
        </w:tc>
        <w:tc>
          <w:tcPr>
            <w:tcW w:w="0" w:type="dxa"/>
            <w:noWrap/>
            <w:hideMark/>
          </w:tcPr>
          <w:p w14:paraId="6B0E8B1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7FB84A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771C7D2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14BE3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A3146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STRUCTURE_DESC</w:t>
            </w:r>
          </w:p>
        </w:tc>
        <w:tc>
          <w:tcPr>
            <w:tcW w:w="0" w:type="dxa"/>
            <w:noWrap/>
            <w:hideMark/>
          </w:tcPr>
          <w:p w14:paraId="6953A5B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STRUCTURE_DESC</w:t>
            </w:r>
          </w:p>
        </w:tc>
        <w:tc>
          <w:tcPr>
            <w:tcW w:w="0" w:type="dxa"/>
            <w:noWrap/>
            <w:hideMark/>
          </w:tcPr>
          <w:p w14:paraId="49092AB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FB92C2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7DE1089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BB9DAE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FD2009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66DC56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0C3AAF6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267B19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1F160B3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AB36F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0FD58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BM_LAYER</w:t>
            </w:r>
          </w:p>
        </w:tc>
        <w:tc>
          <w:tcPr>
            <w:tcW w:w="0" w:type="dxa"/>
            <w:noWrap/>
            <w:hideMark/>
          </w:tcPr>
          <w:p w14:paraId="3E7EFD9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BM_LAYER</w:t>
            </w:r>
          </w:p>
        </w:tc>
        <w:tc>
          <w:tcPr>
            <w:tcW w:w="0" w:type="dxa"/>
            <w:noWrap/>
            <w:hideMark/>
          </w:tcPr>
          <w:p w14:paraId="28D4A05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01812C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3696439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25F550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68A40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CATEGORY</w:t>
            </w:r>
          </w:p>
        </w:tc>
        <w:tc>
          <w:tcPr>
            <w:tcW w:w="0" w:type="dxa"/>
            <w:noWrap/>
            <w:hideMark/>
          </w:tcPr>
          <w:p w14:paraId="05699BE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CATEGORY</w:t>
            </w:r>
          </w:p>
        </w:tc>
        <w:tc>
          <w:tcPr>
            <w:tcW w:w="0" w:type="dxa"/>
            <w:noWrap/>
            <w:hideMark/>
          </w:tcPr>
          <w:p w14:paraId="3F8DB99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B16A2B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6E6C0DE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6A185B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4EBBA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0D81A6A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41E3E66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F0A058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E831AA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DB950E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94185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5576D7C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4B402DF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7830BD5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0DD880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7BE5E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60D91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375881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EF1FB4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441731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DE8F7E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5C73619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gridSpan w:val="5"/>
            <w:shd w:val="clear" w:color="auto" w:fill="53565A"/>
            <w:noWrap/>
            <w:hideMark/>
          </w:tcPr>
          <w:p w14:paraId="452FF915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SP_SFO_TEDUCT</w:t>
            </w:r>
          </w:p>
        </w:tc>
      </w:tr>
      <w:tr w:rsidR="00A73166" w:rsidRPr="005A188F" w14:paraId="7BA5C10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7391D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9AF5AA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37354ED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131EABA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AAD0BA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50BCCD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EB8AA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7320ED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6702B7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8405A8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17DD04B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E13FE5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BED39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33C8F0A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3EC4D62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057ED2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83180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5F10E4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011067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5831687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7A82168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BA6AC0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74218B7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7FC390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BCB75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21D27B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22E1FA8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25499A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296A31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CAF2EF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2254CF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4C065DC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2B4837B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C8D551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50570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C400A3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AAC2E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7D030E3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794499E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7D1625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16B5EC8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32447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D43C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2C2ED6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1BEE8B2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95C5A7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7083DA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A65270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79CC1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149885F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3A586A9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CFDE11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2B239E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7E0B3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596B03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40F2760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30A610A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DD8CB8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3104C81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44C05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81923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SFO_LAYER</w:t>
            </w:r>
          </w:p>
        </w:tc>
        <w:tc>
          <w:tcPr>
            <w:tcW w:w="0" w:type="dxa"/>
            <w:noWrap/>
            <w:hideMark/>
          </w:tcPr>
          <w:p w14:paraId="22D392F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SFO_LAYER</w:t>
            </w:r>
          </w:p>
        </w:tc>
        <w:tc>
          <w:tcPr>
            <w:tcW w:w="0" w:type="dxa"/>
            <w:noWrap/>
            <w:hideMark/>
          </w:tcPr>
          <w:p w14:paraId="29B9C3A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694BBA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2F006E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2390CD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93212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SFO_DUCT_ID</w:t>
            </w:r>
          </w:p>
        </w:tc>
        <w:tc>
          <w:tcPr>
            <w:tcW w:w="0" w:type="dxa"/>
            <w:noWrap/>
            <w:hideMark/>
          </w:tcPr>
          <w:p w14:paraId="046B5EF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SFO_DUCT_ID</w:t>
            </w:r>
          </w:p>
        </w:tc>
        <w:tc>
          <w:tcPr>
            <w:tcW w:w="0" w:type="dxa"/>
            <w:noWrap/>
            <w:hideMark/>
          </w:tcPr>
          <w:p w14:paraId="2627BB8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D51B7B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301AC3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5BCBB1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AE001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7B46AC2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148262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7ED282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5029FC3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C9480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6252A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2B09765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250E68E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4DB830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643F13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809A40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DC607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476DE37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5DBB259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6F9DECE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895DB4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140C9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E6A91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0FF0A2B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1D9EAFB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BC75DD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5A67C59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1BBCE7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E33FBC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3B4F1C5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64FE488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A30917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448A3A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CACED2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ED2C1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1C114F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74D504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C0E38E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8AA69E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20E44B7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0111BF4B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SP_SFO_TECU_LINES</w:t>
            </w:r>
          </w:p>
        </w:tc>
      </w:tr>
      <w:tr w:rsidR="00A73166" w:rsidRPr="005A188F" w14:paraId="1B01F9A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30801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CAF69A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20752C2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4A2C5B3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2B5296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202404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D3867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ED9397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E7DC48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79EA0B8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22C9C7C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96615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B6826C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05A565D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3541652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8D2D79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BA5CC2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8C849E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20362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74C9FB7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03C1C04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AFA43E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2E0CB6A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685EE8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C750C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577378F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03F3F03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05299E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BE7612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C6AEB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1C8C1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2136CFB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4ECB109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F47854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5D0151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B3E60E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32A3AC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261E1EB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6C8D295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E771CA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3A9257C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F3FCFD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18888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1F3ACAF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2D88F50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A2C766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6C6AF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984D26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159E7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0E6DCF0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25ACA4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B2506A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67C4C3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90F76C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881C3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2BAE8A2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61F6A16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D9BD9B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6EFB483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CFAE77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4C545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LINE_MATERIAL</w:t>
            </w:r>
          </w:p>
        </w:tc>
        <w:tc>
          <w:tcPr>
            <w:tcW w:w="0" w:type="dxa"/>
            <w:noWrap/>
            <w:hideMark/>
          </w:tcPr>
          <w:p w14:paraId="084C28E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LINE_MATERIAL</w:t>
            </w:r>
          </w:p>
        </w:tc>
        <w:tc>
          <w:tcPr>
            <w:tcW w:w="0" w:type="dxa"/>
            <w:noWrap/>
            <w:hideMark/>
          </w:tcPr>
          <w:p w14:paraId="6CC91E1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A938CA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0" w:type="dxa"/>
            <w:noWrap/>
            <w:hideMark/>
          </w:tcPr>
          <w:p w14:paraId="0988B7A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893B87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8EEA5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25C00BB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538DCFE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26DD71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4AE2599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044E6E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18B06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7C3547D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231137A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690DEF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5EC615F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47F7A9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E5B7E7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370F84F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696C69C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7F2372D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DF8FFF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5501A8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8FF6D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32FD37C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3750899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7BAE1E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4778834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1A6FC4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164C3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7B76A30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11596DE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EDB1F6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750610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37F4C3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28BBC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BB8C3E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A3FF2A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24D791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12B419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4BA82E2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759AB895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SP_SFO_TEFI_LINES</w:t>
            </w:r>
          </w:p>
        </w:tc>
      </w:tr>
      <w:tr w:rsidR="00A73166" w:rsidRPr="005A188F" w14:paraId="380EFCE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FE878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8A1E9D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7695700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DF7343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F9B68C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364C9D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09BBC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A75BD8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51F49DA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051506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A85A05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C61C79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9F818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4E39557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089070E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8480A0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EB4E27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D5917B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3331E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4D0DD49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26A179C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BC88CE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77D123D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97AB00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DEED5D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5E8D77B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7436513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2D68B7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BB2127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53608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2BFC5B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22121BF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2BC8661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2016E8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BF8FEC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8B7F11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A9F58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223D0C8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1B1600F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62EE0F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3F7A0FA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F09ACE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3A883E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02D9F80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7F0C478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52202D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4D373A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1DDED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3C14A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38F2387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3F6D249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9219C4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9745CE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4E35EF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FAC9E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7421718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420DF80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CF0433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184F4A5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BD51D1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1BE290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4737E2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460A917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E7A7DF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5C3FEF8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BFC3AF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C97EF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221825B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136AC2F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1C6DC3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44FA28C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5C19A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66F9F5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234116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1301D40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482EF52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C7F4A8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04BDBC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51F7D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459E8FF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6F0680F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78DD24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46C8CC2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6F67CF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3AB68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7C787DE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3583F21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1EB6C7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FAC103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4CDEF8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252D6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24AC2A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91B118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E7D62F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B4A19D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5375B3C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6B69C349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SP_SFO_TENODE</w:t>
            </w:r>
          </w:p>
        </w:tc>
      </w:tr>
      <w:tr w:rsidR="00A73166" w:rsidRPr="005A188F" w14:paraId="188D733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7F385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CA1CB1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45F8BE2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72A453C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52F098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678238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89991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AC1C85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73071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880F8E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76DA799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F08FF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F79B0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SYM_NAME</w:t>
            </w:r>
          </w:p>
        </w:tc>
        <w:tc>
          <w:tcPr>
            <w:tcW w:w="0" w:type="dxa"/>
            <w:noWrap/>
            <w:hideMark/>
          </w:tcPr>
          <w:p w14:paraId="6B03431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SYM_NAME</w:t>
            </w:r>
          </w:p>
        </w:tc>
        <w:tc>
          <w:tcPr>
            <w:tcW w:w="0" w:type="dxa"/>
            <w:noWrap/>
            <w:hideMark/>
          </w:tcPr>
          <w:p w14:paraId="7731CA9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C3682E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62480B9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34EFF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D0E6B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SYM_SCALE</w:t>
            </w:r>
          </w:p>
        </w:tc>
        <w:tc>
          <w:tcPr>
            <w:tcW w:w="0" w:type="dxa"/>
            <w:noWrap/>
            <w:hideMark/>
          </w:tcPr>
          <w:p w14:paraId="142F62A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SYM_SCALE</w:t>
            </w:r>
          </w:p>
        </w:tc>
        <w:tc>
          <w:tcPr>
            <w:tcW w:w="0" w:type="dxa"/>
            <w:noWrap/>
            <w:hideMark/>
          </w:tcPr>
          <w:p w14:paraId="78E88F2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CC88B4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493ABD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E6C3E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E59BE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SYM_ANGLE</w:t>
            </w:r>
          </w:p>
        </w:tc>
        <w:tc>
          <w:tcPr>
            <w:tcW w:w="0" w:type="dxa"/>
            <w:noWrap/>
            <w:hideMark/>
          </w:tcPr>
          <w:p w14:paraId="789C002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SYM_ANGLE</w:t>
            </w:r>
          </w:p>
        </w:tc>
        <w:tc>
          <w:tcPr>
            <w:tcW w:w="0" w:type="dxa"/>
            <w:noWrap/>
            <w:hideMark/>
          </w:tcPr>
          <w:p w14:paraId="13BFD55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167D1A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6E2E13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810CDD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F5AB3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46B5347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30AAA5E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DAA6AC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2DCE229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2852FB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B5C80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33C6EE3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71AC6BC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EAF579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7BFC21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3ED651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85418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752F7F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3A422A6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76266F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514397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FCCF02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4D166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1961337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4100A2C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072068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41727A5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C69614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42665C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601C74E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3EBE101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C7D4A4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D98726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26800B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1C60A2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057F815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07908E1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FA6D7E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EB5757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52DF86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F045F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3EB82A1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3A343BC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0E71A3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3CE480C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AD6196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9ED0F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SFO_LAYER</w:t>
            </w:r>
          </w:p>
        </w:tc>
        <w:tc>
          <w:tcPr>
            <w:tcW w:w="0" w:type="dxa"/>
            <w:noWrap/>
            <w:hideMark/>
          </w:tcPr>
          <w:p w14:paraId="3AC2ABB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SFO_LAYER</w:t>
            </w:r>
          </w:p>
        </w:tc>
        <w:tc>
          <w:tcPr>
            <w:tcW w:w="0" w:type="dxa"/>
            <w:noWrap/>
            <w:hideMark/>
          </w:tcPr>
          <w:p w14:paraId="5942FA4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9884B5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7CBFF2E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AB4394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985E2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SFO_NODE_ID</w:t>
            </w:r>
          </w:p>
        </w:tc>
        <w:tc>
          <w:tcPr>
            <w:tcW w:w="0" w:type="dxa"/>
            <w:noWrap/>
            <w:hideMark/>
          </w:tcPr>
          <w:p w14:paraId="1A60D5C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SFO_NODE_ID</w:t>
            </w:r>
          </w:p>
        </w:tc>
        <w:tc>
          <w:tcPr>
            <w:tcW w:w="0" w:type="dxa"/>
            <w:noWrap/>
            <w:hideMark/>
          </w:tcPr>
          <w:p w14:paraId="0FF55A4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29537B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1879D8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2943B5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058FA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NODE_TYPE</w:t>
            </w:r>
          </w:p>
        </w:tc>
        <w:tc>
          <w:tcPr>
            <w:tcW w:w="0" w:type="dxa"/>
            <w:noWrap/>
            <w:hideMark/>
          </w:tcPr>
          <w:p w14:paraId="53653BC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NODE_TYPE</w:t>
            </w:r>
          </w:p>
        </w:tc>
        <w:tc>
          <w:tcPr>
            <w:tcW w:w="0" w:type="dxa"/>
            <w:noWrap/>
            <w:hideMark/>
          </w:tcPr>
          <w:p w14:paraId="6DB43FE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7035FC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177D077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15211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B5740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LIB_REF</w:t>
            </w:r>
          </w:p>
        </w:tc>
        <w:tc>
          <w:tcPr>
            <w:tcW w:w="0" w:type="dxa"/>
            <w:noWrap/>
            <w:hideMark/>
          </w:tcPr>
          <w:p w14:paraId="7B30772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LIB_REF</w:t>
            </w:r>
          </w:p>
        </w:tc>
        <w:tc>
          <w:tcPr>
            <w:tcW w:w="0" w:type="dxa"/>
            <w:noWrap/>
            <w:hideMark/>
          </w:tcPr>
          <w:p w14:paraId="0D57C1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AA9027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40D114B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9E7610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A2B94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3EA9ED4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1800572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01CE41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4F6612A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A15EE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81E56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NODE_GL</w:t>
            </w:r>
          </w:p>
        </w:tc>
        <w:tc>
          <w:tcPr>
            <w:tcW w:w="0" w:type="dxa"/>
            <w:noWrap/>
            <w:hideMark/>
          </w:tcPr>
          <w:p w14:paraId="7E4B033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NODE_GL</w:t>
            </w:r>
          </w:p>
        </w:tc>
        <w:tc>
          <w:tcPr>
            <w:tcW w:w="0" w:type="dxa"/>
            <w:noWrap/>
            <w:hideMark/>
          </w:tcPr>
          <w:p w14:paraId="1EC79B3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A9B64F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67DA14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BD0509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5C1FD7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NODE_INV</w:t>
            </w:r>
          </w:p>
        </w:tc>
        <w:tc>
          <w:tcPr>
            <w:tcW w:w="0" w:type="dxa"/>
            <w:noWrap/>
            <w:hideMark/>
          </w:tcPr>
          <w:p w14:paraId="0E2661C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NODE_INV</w:t>
            </w:r>
          </w:p>
        </w:tc>
        <w:tc>
          <w:tcPr>
            <w:tcW w:w="0" w:type="dxa"/>
            <w:noWrap/>
            <w:hideMark/>
          </w:tcPr>
          <w:p w14:paraId="7181E01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E7DBEA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908A5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51B61A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B0EFB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NODE_SIZE</w:t>
            </w:r>
          </w:p>
        </w:tc>
        <w:tc>
          <w:tcPr>
            <w:tcW w:w="0" w:type="dxa"/>
            <w:noWrap/>
            <w:hideMark/>
          </w:tcPr>
          <w:p w14:paraId="3BE8720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NODE_SIZE</w:t>
            </w:r>
          </w:p>
        </w:tc>
        <w:tc>
          <w:tcPr>
            <w:tcW w:w="0" w:type="dxa"/>
            <w:noWrap/>
            <w:hideMark/>
          </w:tcPr>
          <w:p w14:paraId="5F6A713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187526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F71356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A1424C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7F03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LADDER</w:t>
            </w:r>
          </w:p>
        </w:tc>
        <w:tc>
          <w:tcPr>
            <w:tcW w:w="0" w:type="dxa"/>
            <w:noWrap/>
            <w:hideMark/>
          </w:tcPr>
          <w:p w14:paraId="51C308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LADDER</w:t>
            </w:r>
          </w:p>
        </w:tc>
        <w:tc>
          <w:tcPr>
            <w:tcW w:w="0" w:type="dxa"/>
            <w:noWrap/>
            <w:hideMark/>
          </w:tcPr>
          <w:p w14:paraId="422435D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2326E7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63C3D01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99ECAB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D2FBB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WIDTH</w:t>
            </w:r>
          </w:p>
        </w:tc>
        <w:tc>
          <w:tcPr>
            <w:tcW w:w="0" w:type="dxa"/>
            <w:noWrap/>
            <w:hideMark/>
          </w:tcPr>
          <w:p w14:paraId="36109CF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WIDTH</w:t>
            </w:r>
          </w:p>
        </w:tc>
        <w:tc>
          <w:tcPr>
            <w:tcW w:w="0" w:type="dxa"/>
            <w:noWrap/>
            <w:hideMark/>
          </w:tcPr>
          <w:p w14:paraId="36635E2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D1F68D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904D6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60E057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D316B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LENGTH</w:t>
            </w:r>
          </w:p>
        </w:tc>
        <w:tc>
          <w:tcPr>
            <w:tcW w:w="0" w:type="dxa"/>
            <w:noWrap/>
            <w:hideMark/>
          </w:tcPr>
          <w:p w14:paraId="7C1BFEB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LENGTH</w:t>
            </w:r>
          </w:p>
        </w:tc>
        <w:tc>
          <w:tcPr>
            <w:tcW w:w="0" w:type="dxa"/>
            <w:noWrap/>
            <w:hideMark/>
          </w:tcPr>
          <w:p w14:paraId="59088DB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830DB6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55CD96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1EF95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F54C8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CEILING_HEIGHT</w:t>
            </w:r>
          </w:p>
        </w:tc>
        <w:tc>
          <w:tcPr>
            <w:tcW w:w="0" w:type="dxa"/>
            <w:noWrap/>
            <w:hideMark/>
          </w:tcPr>
          <w:p w14:paraId="0786834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CEILING_HEIGHT</w:t>
            </w:r>
          </w:p>
        </w:tc>
        <w:tc>
          <w:tcPr>
            <w:tcW w:w="0" w:type="dxa"/>
            <w:noWrap/>
            <w:hideMark/>
          </w:tcPr>
          <w:p w14:paraId="4E6734A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85AC54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D4FF96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6A109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508F9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NECK_HEIGHT</w:t>
            </w:r>
          </w:p>
        </w:tc>
        <w:tc>
          <w:tcPr>
            <w:tcW w:w="0" w:type="dxa"/>
            <w:noWrap/>
            <w:hideMark/>
          </w:tcPr>
          <w:p w14:paraId="10A17FE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NECK_HEIGHT</w:t>
            </w:r>
          </w:p>
        </w:tc>
        <w:tc>
          <w:tcPr>
            <w:tcW w:w="0" w:type="dxa"/>
            <w:noWrap/>
            <w:hideMark/>
          </w:tcPr>
          <w:p w14:paraId="1EB4A64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35C823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EFCFC5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289606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0C43E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COVER_SIZE</w:t>
            </w:r>
          </w:p>
        </w:tc>
        <w:tc>
          <w:tcPr>
            <w:tcW w:w="0" w:type="dxa"/>
            <w:noWrap/>
            <w:hideMark/>
          </w:tcPr>
          <w:p w14:paraId="6B95F23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COVER_SIZE</w:t>
            </w:r>
          </w:p>
        </w:tc>
        <w:tc>
          <w:tcPr>
            <w:tcW w:w="0" w:type="dxa"/>
            <w:noWrap/>
            <w:hideMark/>
          </w:tcPr>
          <w:p w14:paraId="72795CF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4F0C38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38AE53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D3450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432F7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COVER_LABEL</w:t>
            </w:r>
          </w:p>
        </w:tc>
        <w:tc>
          <w:tcPr>
            <w:tcW w:w="0" w:type="dxa"/>
            <w:noWrap/>
            <w:hideMark/>
          </w:tcPr>
          <w:p w14:paraId="5B8009D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COVER_LABEL</w:t>
            </w:r>
          </w:p>
        </w:tc>
        <w:tc>
          <w:tcPr>
            <w:tcW w:w="0" w:type="dxa"/>
            <w:noWrap/>
            <w:hideMark/>
          </w:tcPr>
          <w:p w14:paraId="5A059C3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44715D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561EB35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1C2F67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0C2CB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INSPECTION</w:t>
            </w:r>
          </w:p>
        </w:tc>
        <w:tc>
          <w:tcPr>
            <w:tcW w:w="0" w:type="dxa"/>
            <w:noWrap/>
            <w:hideMark/>
          </w:tcPr>
          <w:p w14:paraId="241CE04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INSPECTION</w:t>
            </w:r>
          </w:p>
        </w:tc>
        <w:tc>
          <w:tcPr>
            <w:tcW w:w="0" w:type="dxa"/>
            <w:noWrap/>
            <w:hideMark/>
          </w:tcPr>
          <w:p w14:paraId="02D484D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DF91AC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88502A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91ACD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76F9F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BUTTERFLY</w:t>
            </w:r>
          </w:p>
        </w:tc>
        <w:tc>
          <w:tcPr>
            <w:tcW w:w="0" w:type="dxa"/>
            <w:noWrap/>
            <w:hideMark/>
          </w:tcPr>
          <w:p w14:paraId="3261644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BUTTERFLY</w:t>
            </w:r>
          </w:p>
        </w:tc>
        <w:tc>
          <w:tcPr>
            <w:tcW w:w="0" w:type="dxa"/>
            <w:noWrap/>
            <w:hideMark/>
          </w:tcPr>
          <w:p w14:paraId="5D51044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81E2E1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08DB5D2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8EAD22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9A0576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INSTALL_CONT</w:t>
            </w:r>
          </w:p>
        </w:tc>
        <w:tc>
          <w:tcPr>
            <w:tcW w:w="0" w:type="dxa"/>
            <w:noWrap/>
            <w:hideMark/>
          </w:tcPr>
          <w:p w14:paraId="6745ACB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INSTALL_CONT</w:t>
            </w:r>
          </w:p>
        </w:tc>
        <w:tc>
          <w:tcPr>
            <w:tcW w:w="0" w:type="dxa"/>
            <w:noWrap/>
            <w:hideMark/>
          </w:tcPr>
          <w:p w14:paraId="7700897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AA6FDB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23601AA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BCE583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38D147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INSTALL_YEAR</w:t>
            </w:r>
          </w:p>
        </w:tc>
        <w:tc>
          <w:tcPr>
            <w:tcW w:w="0" w:type="dxa"/>
            <w:noWrap/>
            <w:hideMark/>
          </w:tcPr>
          <w:p w14:paraId="7655C03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INSTALL_YEAR</w:t>
            </w:r>
          </w:p>
        </w:tc>
        <w:tc>
          <w:tcPr>
            <w:tcW w:w="0" w:type="dxa"/>
            <w:noWrap/>
            <w:hideMark/>
          </w:tcPr>
          <w:p w14:paraId="52BCBCC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DA3D9D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01E7FC7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337DF4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1C46F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UPDATE_CONT</w:t>
            </w:r>
          </w:p>
        </w:tc>
        <w:tc>
          <w:tcPr>
            <w:tcW w:w="0" w:type="dxa"/>
            <w:noWrap/>
            <w:hideMark/>
          </w:tcPr>
          <w:p w14:paraId="35DC9AE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UPDATE_CONT</w:t>
            </w:r>
          </w:p>
        </w:tc>
        <w:tc>
          <w:tcPr>
            <w:tcW w:w="0" w:type="dxa"/>
            <w:noWrap/>
            <w:hideMark/>
          </w:tcPr>
          <w:p w14:paraId="6B2E4F2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A9E70F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5B6094C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56CB0F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7E340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UPDATE_YEAR</w:t>
            </w:r>
          </w:p>
        </w:tc>
        <w:tc>
          <w:tcPr>
            <w:tcW w:w="0" w:type="dxa"/>
            <w:noWrap/>
            <w:hideMark/>
          </w:tcPr>
          <w:p w14:paraId="519E22E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UPDATE_YEAR</w:t>
            </w:r>
          </w:p>
        </w:tc>
        <w:tc>
          <w:tcPr>
            <w:tcW w:w="0" w:type="dxa"/>
            <w:noWrap/>
            <w:hideMark/>
          </w:tcPr>
          <w:p w14:paraId="3AAE645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F4B543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17E98A5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26619A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CF29D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5784D2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1D93322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2F8E7C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11E17C3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7C535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F3CC5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30F27B1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616A2E8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188AC5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33486CA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BC009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95742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28954C9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02A8099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38472F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B3B65C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ABBCAF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6F56C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CONDITION</w:t>
            </w:r>
          </w:p>
        </w:tc>
        <w:tc>
          <w:tcPr>
            <w:tcW w:w="0" w:type="dxa"/>
            <w:noWrap/>
            <w:hideMark/>
          </w:tcPr>
          <w:p w14:paraId="1560225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CONDITION</w:t>
            </w:r>
          </w:p>
        </w:tc>
        <w:tc>
          <w:tcPr>
            <w:tcW w:w="0" w:type="dxa"/>
            <w:noWrap/>
            <w:hideMark/>
          </w:tcPr>
          <w:p w14:paraId="2413345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FCB85F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0DDEE31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4F7B7B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655F9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DEBRIS</w:t>
            </w:r>
          </w:p>
        </w:tc>
        <w:tc>
          <w:tcPr>
            <w:tcW w:w="0" w:type="dxa"/>
            <w:noWrap/>
            <w:hideMark/>
          </w:tcPr>
          <w:p w14:paraId="3911B84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DEBRIS</w:t>
            </w:r>
          </w:p>
        </w:tc>
        <w:tc>
          <w:tcPr>
            <w:tcW w:w="0" w:type="dxa"/>
            <w:noWrap/>
            <w:hideMark/>
          </w:tcPr>
          <w:p w14:paraId="77D6E55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A281B6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3FAF590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99AB50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E4EB9B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5D37BF6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3EB7B4E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8A3E8D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3297C8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76C00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20E9E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SFO_COMMENT</w:t>
            </w:r>
          </w:p>
        </w:tc>
        <w:tc>
          <w:tcPr>
            <w:tcW w:w="0" w:type="dxa"/>
            <w:noWrap/>
            <w:hideMark/>
          </w:tcPr>
          <w:p w14:paraId="4CB8FFA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SFO_COMMENT</w:t>
            </w:r>
          </w:p>
        </w:tc>
        <w:tc>
          <w:tcPr>
            <w:tcW w:w="0" w:type="dxa"/>
            <w:noWrap/>
            <w:hideMark/>
          </w:tcPr>
          <w:p w14:paraId="70349C3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D5A793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02E947D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C25965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B2999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06BB827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289AB3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679FA2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207D90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63B564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04997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60801D4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2DEF3B3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DBF05A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344856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53306D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68D02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79057DF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62BF6AB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646DC89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2B642F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C10873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199760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WEB_ID</w:t>
            </w:r>
          </w:p>
        </w:tc>
        <w:tc>
          <w:tcPr>
            <w:tcW w:w="0" w:type="dxa"/>
            <w:noWrap/>
            <w:hideMark/>
          </w:tcPr>
          <w:p w14:paraId="4751351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WEB_ID</w:t>
            </w:r>
          </w:p>
        </w:tc>
        <w:tc>
          <w:tcPr>
            <w:tcW w:w="0" w:type="dxa"/>
            <w:noWrap/>
            <w:hideMark/>
          </w:tcPr>
          <w:p w14:paraId="116FAC8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43B38E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dxa"/>
            <w:noWrap/>
            <w:hideMark/>
          </w:tcPr>
          <w:p w14:paraId="6F019DD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1F1C61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11F06B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6E508E5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23726C5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7B3F8E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E5FF2C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65C1419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3491541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SP_SFO_TESTRUCTURE</w:t>
            </w:r>
          </w:p>
        </w:tc>
      </w:tr>
      <w:tr w:rsidR="00A73166" w:rsidRPr="005A188F" w14:paraId="05B75E6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FE3C0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151FA9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51082E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41F0B46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A464AF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903A4F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AE038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CCAA8B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5B737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0D1F92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25098D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DC5CF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DBF75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40AD72A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5913DEE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A5B689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FC90BF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20BC2D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E75AF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449919C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407EF1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0F0D46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12109AB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848361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3E3E3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46E6BAB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1C95274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110250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36A83A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79F76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4EF2B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70C1DCF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58481B5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14DF0C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61B257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40505E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15708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158ACEC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092B52B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E1095E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3D52FEC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61A767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C0B1E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5E74F6B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48293BC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0E7C3D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65215C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27885F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409BA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199F8A3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18863D3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0E6592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FF699D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94FB1E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4B89C7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59584AF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2B41B51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2CDCDE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7C613C3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7F7100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69572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SFO_LAYER</w:t>
            </w:r>
          </w:p>
        </w:tc>
        <w:tc>
          <w:tcPr>
            <w:tcW w:w="0" w:type="dxa"/>
            <w:noWrap/>
            <w:hideMark/>
          </w:tcPr>
          <w:p w14:paraId="0141DB7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SFO_LAYER</w:t>
            </w:r>
          </w:p>
        </w:tc>
        <w:tc>
          <w:tcPr>
            <w:tcW w:w="0" w:type="dxa"/>
            <w:noWrap/>
            <w:hideMark/>
          </w:tcPr>
          <w:p w14:paraId="568C818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752CF9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6EF2E98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7662AF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2DD65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6584E20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35E0349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54F072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3D1819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6E2F1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8C2CB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5D9C252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4A4AE7C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36AA41C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CAAB85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FBCC5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A11E85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C0A263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C6A08E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AE4E48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A20021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552C9C2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3EDA3B95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SP_SWNODE</w:t>
            </w:r>
          </w:p>
        </w:tc>
      </w:tr>
      <w:tr w:rsidR="00A73166" w:rsidRPr="005A188F" w14:paraId="1FAB9AC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6F093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DC056C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36CE9A3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2EFEFC1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71A86A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A52DC9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55D279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1C4DC9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850708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70FA417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4BAF2CB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BAA20B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E4851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NODE_ID</w:t>
            </w:r>
          </w:p>
        </w:tc>
        <w:tc>
          <w:tcPr>
            <w:tcW w:w="0" w:type="dxa"/>
            <w:noWrap/>
            <w:hideMark/>
          </w:tcPr>
          <w:p w14:paraId="14D271B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NODE_ID</w:t>
            </w:r>
          </w:p>
        </w:tc>
        <w:tc>
          <w:tcPr>
            <w:tcW w:w="0" w:type="dxa"/>
            <w:noWrap/>
            <w:hideMark/>
          </w:tcPr>
          <w:p w14:paraId="686223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808DA6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6B011D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9725F4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8B575E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NODE_TYPE</w:t>
            </w:r>
          </w:p>
        </w:tc>
        <w:tc>
          <w:tcPr>
            <w:tcW w:w="0" w:type="dxa"/>
            <w:noWrap/>
            <w:hideMark/>
          </w:tcPr>
          <w:p w14:paraId="4479EB7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NODE_TYPE</w:t>
            </w:r>
          </w:p>
        </w:tc>
        <w:tc>
          <w:tcPr>
            <w:tcW w:w="0" w:type="dxa"/>
            <w:noWrap/>
            <w:hideMark/>
          </w:tcPr>
          <w:p w14:paraId="144A794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81ADB0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0952682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2425B0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BD3E9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NODE_DEPTH</w:t>
            </w:r>
          </w:p>
        </w:tc>
        <w:tc>
          <w:tcPr>
            <w:tcW w:w="0" w:type="dxa"/>
            <w:noWrap/>
            <w:hideMark/>
          </w:tcPr>
          <w:p w14:paraId="3E16277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NODE_DEPTH</w:t>
            </w:r>
          </w:p>
        </w:tc>
        <w:tc>
          <w:tcPr>
            <w:tcW w:w="0" w:type="dxa"/>
            <w:noWrap/>
            <w:hideMark/>
          </w:tcPr>
          <w:p w14:paraId="72F5554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8D4619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6B1136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17B6A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AB7BC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NODE_GL</w:t>
            </w:r>
          </w:p>
        </w:tc>
        <w:tc>
          <w:tcPr>
            <w:tcW w:w="0" w:type="dxa"/>
            <w:noWrap/>
            <w:hideMark/>
          </w:tcPr>
          <w:p w14:paraId="5BB95A4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NODE_GL</w:t>
            </w:r>
          </w:p>
        </w:tc>
        <w:tc>
          <w:tcPr>
            <w:tcW w:w="0" w:type="dxa"/>
            <w:noWrap/>
            <w:hideMark/>
          </w:tcPr>
          <w:p w14:paraId="70C8A0A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BC8A24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B0655D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6A8FCE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1C607B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NODE_SIZE1</w:t>
            </w:r>
          </w:p>
        </w:tc>
        <w:tc>
          <w:tcPr>
            <w:tcW w:w="0" w:type="dxa"/>
            <w:noWrap/>
            <w:hideMark/>
          </w:tcPr>
          <w:p w14:paraId="7521FCF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NODE_SIZE1</w:t>
            </w:r>
          </w:p>
        </w:tc>
        <w:tc>
          <w:tcPr>
            <w:tcW w:w="0" w:type="dxa"/>
            <w:noWrap/>
            <w:hideMark/>
          </w:tcPr>
          <w:p w14:paraId="33F2B6F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162321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F29839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BC64F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FB549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NODE_SIZE2</w:t>
            </w:r>
          </w:p>
        </w:tc>
        <w:tc>
          <w:tcPr>
            <w:tcW w:w="0" w:type="dxa"/>
            <w:noWrap/>
            <w:hideMark/>
          </w:tcPr>
          <w:p w14:paraId="73E81FA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NODE_SIZE2</w:t>
            </w:r>
          </w:p>
        </w:tc>
        <w:tc>
          <w:tcPr>
            <w:tcW w:w="0" w:type="dxa"/>
            <w:noWrap/>
            <w:hideMark/>
          </w:tcPr>
          <w:p w14:paraId="2B12657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BCC4BF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78A4D1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2C6B71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7A2A0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SYM_NAME</w:t>
            </w:r>
          </w:p>
        </w:tc>
        <w:tc>
          <w:tcPr>
            <w:tcW w:w="0" w:type="dxa"/>
            <w:noWrap/>
            <w:hideMark/>
          </w:tcPr>
          <w:p w14:paraId="1EAA2C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SYM_NAME</w:t>
            </w:r>
          </w:p>
        </w:tc>
        <w:tc>
          <w:tcPr>
            <w:tcW w:w="0" w:type="dxa"/>
            <w:noWrap/>
            <w:hideMark/>
          </w:tcPr>
          <w:p w14:paraId="01847B8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2849EF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44D38CA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0C0443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6A7C1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SYM_SCALE</w:t>
            </w:r>
          </w:p>
        </w:tc>
        <w:tc>
          <w:tcPr>
            <w:tcW w:w="0" w:type="dxa"/>
            <w:noWrap/>
            <w:hideMark/>
          </w:tcPr>
          <w:p w14:paraId="3C285C6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SYM_SCALE</w:t>
            </w:r>
          </w:p>
        </w:tc>
        <w:tc>
          <w:tcPr>
            <w:tcW w:w="0" w:type="dxa"/>
            <w:noWrap/>
            <w:hideMark/>
          </w:tcPr>
          <w:p w14:paraId="736E7DB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0D8BCB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5CC114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385EE9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06916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SYM_ANGLE</w:t>
            </w:r>
          </w:p>
        </w:tc>
        <w:tc>
          <w:tcPr>
            <w:tcW w:w="0" w:type="dxa"/>
            <w:noWrap/>
            <w:hideMark/>
          </w:tcPr>
          <w:p w14:paraId="360513E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SYM_ANGLE</w:t>
            </w:r>
          </w:p>
        </w:tc>
        <w:tc>
          <w:tcPr>
            <w:tcW w:w="0" w:type="dxa"/>
            <w:noWrap/>
            <w:hideMark/>
          </w:tcPr>
          <w:p w14:paraId="7BDA606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3B26D6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F1BAB4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E1A4D4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1E50F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A14420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263713B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9FD0EC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0" w:type="dxa"/>
            <w:noWrap/>
            <w:hideMark/>
          </w:tcPr>
          <w:p w14:paraId="6C2CCF5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818007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12E07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493A79B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635B5F2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35F466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91D677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8E30EB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D7088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536F3CC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6D7C2D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FE8C90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075F92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79A759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B7CD3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1B483E7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3D91881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31EB5E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1C35D0D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E65571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9F053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7E98E30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4A49822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11284C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E7BCC9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D0CF73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CBBBB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22EC4C1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5E2F0F0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E615A2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7CB4B1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019ED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575D45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6460377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5A3CC7F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8D0329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1632696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491C12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3811A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7608E7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4E9FC1A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1D4333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24BD131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74E3D0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ABDBA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NODE_INV</w:t>
            </w:r>
          </w:p>
        </w:tc>
        <w:tc>
          <w:tcPr>
            <w:tcW w:w="0" w:type="dxa"/>
            <w:noWrap/>
            <w:hideMark/>
          </w:tcPr>
          <w:p w14:paraId="6A171B8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NODE_INV</w:t>
            </w:r>
          </w:p>
        </w:tc>
        <w:tc>
          <w:tcPr>
            <w:tcW w:w="0" w:type="dxa"/>
            <w:noWrap/>
            <w:hideMark/>
          </w:tcPr>
          <w:p w14:paraId="138876F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548C8E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4504AB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365B34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F88B98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FLOW_TYPE</w:t>
            </w:r>
          </w:p>
        </w:tc>
        <w:tc>
          <w:tcPr>
            <w:tcW w:w="0" w:type="dxa"/>
            <w:noWrap/>
            <w:hideMark/>
          </w:tcPr>
          <w:p w14:paraId="2B42EE9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FLOW_TYPE</w:t>
            </w:r>
          </w:p>
        </w:tc>
        <w:tc>
          <w:tcPr>
            <w:tcW w:w="0" w:type="dxa"/>
            <w:noWrap/>
            <w:hideMark/>
          </w:tcPr>
          <w:p w14:paraId="41C7588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79B950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46AFDAB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9305A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9AC79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7FE7B2C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76C3AFE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C40F35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72C3F4C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75C218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4DE0D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6FB68E6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49814B5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034780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7ECED6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7082C3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7ECDD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0FABD23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4DABDC9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53AACE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4707F32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52A2F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F93DB1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56480CC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251EA32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365005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74CB74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CF5365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41930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73B3269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3ADCA35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D73C9E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1E166A3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33EE0A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318AB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75A30D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0B5B3F6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69D271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5F280A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EC5ED4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E3C8FC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24639DF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1CB068F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6B6DFA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0B0194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0E6CF1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A2C1FF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79D2635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173B394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56107BA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164BE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3BE3E0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A2B99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6AB767D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191893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5EDDA0E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771CC7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3BB769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5DBCE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PUMPSTA_NAME</w:t>
            </w:r>
          </w:p>
        </w:tc>
        <w:tc>
          <w:tcPr>
            <w:tcW w:w="0" w:type="dxa"/>
            <w:noWrap/>
            <w:hideMark/>
          </w:tcPr>
          <w:p w14:paraId="6B24AC2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PUMPSTA_NAME</w:t>
            </w:r>
          </w:p>
        </w:tc>
        <w:tc>
          <w:tcPr>
            <w:tcW w:w="0" w:type="dxa"/>
            <w:noWrap/>
            <w:hideMark/>
          </w:tcPr>
          <w:p w14:paraId="78ED43E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1522EB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08D6CE7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4F6C93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C20E2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64A67D1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621A6DD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AF3D22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66D2EDB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C77918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9147B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WEB_ID</w:t>
            </w:r>
          </w:p>
        </w:tc>
        <w:tc>
          <w:tcPr>
            <w:tcW w:w="0" w:type="dxa"/>
            <w:noWrap/>
            <w:hideMark/>
          </w:tcPr>
          <w:p w14:paraId="427965C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WEB_ID</w:t>
            </w:r>
          </w:p>
        </w:tc>
        <w:tc>
          <w:tcPr>
            <w:tcW w:w="0" w:type="dxa"/>
            <w:noWrap/>
            <w:hideMark/>
          </w:tcPr>
          <w:p w14:paraId="4641D6B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6D6DB0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5B9DB6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579116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15C17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37AC475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67392B7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7457F2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02BA58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7319541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109D06C4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SP_SWCULVERT</w:t>
            </w:r>
          </w:p>
        </w:tc>
      </w:tr>
      <w:tr w:rsidR="00A73166" w:rsidRPr="005A188F" w14:paraId="3CDCF89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DBBA36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277ED4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1DD5736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20B86D3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E429F0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77945B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3A63A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F0E7FA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7A43C5B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1503EE9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52E5083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938F3D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74D44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CLVT_GRADIENT</w:t>
            </w:r>
          </w:p>
        </w:tc>
        <w:tc>
          <w:tcPr>
            <w:tcW w:w="0" w:type="dxa"/>
            <w:noWrap/>
            <w:hideMark/>
          </w:tcPr>
          <w:p w14:paraId="17015EC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CLVT_GRADIENT</w:t>
            </w:r>
          </w:p>
        </w:tc>
        <w:tc>
          <w:tcPr>
            <w:tcW w:w="0" w:type="dxa"/>
            <w:noWrap/>
            <w:hideMark/>
          </w:tcPr>
          <w:p w14:paraId="2A9C97E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47B926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3ACDA2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FC3D6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8F030E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CLVT_WIDTH</w:t>
            </w:r>
          </w:p>
        </w:tc>
        <w:tc>
          <w:tcPr>
            <w:tcW w:w="0" w:type="dxa"/>
            <w:noWrap/>
            <w:hideMark/>
          </w:tcPr>
          <w:p w14:paraId="119058D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CLVT_WIDTH</w:t>
            </w:r>
          </w:p>
        </w:tc>
        <w:tc>
          <w:tcPr>
            <w:tcW w:w="0" w:type="dxa"/>
            <w:noWrap/>
            <w:hideMark/>
          </w:tcPr>
          <w:p w14:paraId="69AE25C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Single</w:t>
            </w:r>
          </w:p>
        </w:tc>
        <w:tc>
          <w:tcPr>
            <w:tcW w:w="0" w:type="dxa"/>
            <w:noWrap/>
            <w:hideMark/>
          </w:tcPr>
          <w:p w14:paraId="58EBF0B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E7DDFB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175995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CC950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CLVT_DEPTH</w:t>
            </w:r>
          </w:p>
        </w:tc>
        <w:tc>
          <w:tcPr>
            <w:tcW w:w="0" w:type="dxa"/>
            <w:noWrap/>
            <w:hideMark/>
          </w:tcPr>
          <w:p w14:paraId="437DE3B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CLVT_DEPTH</w:t>
            </w:r>
          </w:p>
        </w:tc>
        <w:tc>
          <w:tcPr>
            <w:tcW w:w="0" w:type="dxa"/>
            <w:noWrap/>
            <w:hideMark/>
          </w:tcPr>
          <w:p w14:paraId="4F95C9D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Single</w:t>
            </w:r>
          </w:p>
        </w:tc>
        <w:tc>
          <w:tcPr>
            <w:tcW w:w="0" w:type="dxa"/>
            <w:noWrap/>
            <w:hideMark/>
          </w:tcPr>
          <w:p w14:paraId="406CDA5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B009C3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892302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884A4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CLVT_TYPE</w:t>
            </w:r>
          </w:p>
        </w:tc>
        <w:tc>
          <w:tcPr>
            <w:tcW w:w="0" w:type="dxa"/>
            <w:noWrap/>
            <w:hideMark/>
          </w:tcPr>
          <w:p w14:paraId="3296CEC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CLVT_TYPE</w:t>
            </w:r>
          </w:p>
        </w:tc>
        <w:tc>
          <w:tcPr>
            <w:tcW w:w="0" w:type="dxa"/>
            <w:noWrap/>
            <w:hideMark/>
          </w:tcPr>
          <w:p w14:paraId="5E867BB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845A8E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536E467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5C1A62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4F0C3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CLVT_MATRL</w:t>
            </w:r>
          </w:p>
        </w:tc>
        <w:tc>
          <w:tcPr>
            <w:tcW w:w="0" w:type="dxa"/>
            <w:noWrap/>
            <w:hideMark/>
          </w:tcPr>
          <w:p w14:paraId="1295242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CLVT_MATRL</w:t>
            </w:r>
          </w:p>
        </w:tc>
        <w:tc>
          <w:tcPr>
            <w:tcW w:w="0" w:type="dxa"/>
            <w:noWrap/>
            <w:hideMark/>
          </w:tcPr>
          <w:p w14:paraId="7E97C0A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EC6CF7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4C12BBF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B81FD2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0F310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START_NODE</w:t>
            </w:r>
          </w:p>
        </w:tc>
        <w:tc>
          <w:tcPr>
            <w:tcW w:w="0" w:type="dxa"/>
            <w:noWrap/>
            <w:hideMark/>
          </w:tcPr>
          <w:p w14:paraId="6ED9C39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START_NODE</w:t>
            </w:r>
          </w:p>
        </w:tc>
        <w:tc>
          <w:tcPr>
            <w:tcW w:w="0" w:type="dxa"/>
            <w:noWrap/>
            <w:hideMark/>
          </w:tcPr>
          <w:p w14:paraId="3331926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FCB7BA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C545D0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E09E92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D9CE0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END_NODE</w:t>
            </w:r>
          </w:p>
        </w:tc>
        <w:tc>
          <w:tcPr>
            <w:tcW w:w="0" w:type="dxa"/>
            <w:noWrap/>
            <w:hideMark/>
          </w:tcPr>
          <w:p w14:paraId="12C1F55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END_NODE</w:t>
            </w:r>
          </w:p>
        </w:tc>
        <w:tc>
          <w:tcPr>
            <w:tcW w:w="0" w:type="dxa"/>
            <w:noWrap/>
            <w:hideMark/>
          </w:tcPr>
          <w:p w14:paraId="35ED6AF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02E2CB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676939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9CC807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41F4A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START_GL</w:t>
            </w:r>
          </w:p>
        </w:tc>
        <w:tc>
          <w:tcPr>
            <w:tcW w:w="0" w:type="dxa"/>
            <w:noWrap/>
            <w:hideMark/>
          </w:tcPr>
          <w:p w14:paraId="4652835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START_GL</w:t>
            </w:r>
          </w:p>
        </w:tc>
        <w:tc>
          <w:tcPr>
            <w:tcW w:w="0" w:type="dxa"/>
            <w:noWrap/>
            <w:hideMark/>
          </w:tcPr>
          <w:p w14:paraId="6685FC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D3DF83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D672A4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E7ACD1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568227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END_GL</w:t>
            </w:r>
          </w:p>
        </w:tc>
        <w:tc>
          <w:tcPr>
            <w:tcW w:w="0" w:type="dxa"/>
            <w:noWrap/>
            <w:hideMark/>
          </w:tcPr>
          <w:p w14:paraId="46FE86D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END_GL</w:t>
            </w:r>
          </w:p>
        </w:tc>
        <w:tc>
          <w:tcPr>
            <w:tcW w:w="0" w:type="dxa"/>
            <w:noWrap/>
            <w:hideMark/>
          </w:tcPr>
          <w:p w14:paraId="2D87E9F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228100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5FBF88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EEFD48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81A574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START_IL</w:t>
            </w:r>
          </w:p>
        </w:tc>
        <w:tc>
          <w:tcPr>
            <w:tcW w:w="0" w:type="dxa"/>
            <w:noWrap/>
            <w:hideMark/>
          </w:tcPr>
          <w:p w14:paraId="4592FE8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START_IL</w:t>
            </w:r>
          </w:p>
        </w:tc>
        <w:tc>
          <w:tcPr>
            <w:tcW w:w="0" w:type="dxa"/>
            <w:noWrap/>
            <w:hideMark/>
          </w:tcPr>
          <w:p w14:paraId="333C7D8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2A88C1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714403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BD2D2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B9C78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END_IL</w:t>
            </w:r>
          </w:p>
        </w:tc>
        <w:tc>
          <w:tcPr>
            <w:tcW w:w="0" w:type="dxa"/>
            <w:noWrap/>
            <w:hideMark/>
          </w:tcPr>
          <w:p w14:paraId="0F28DA5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END_IL</w:t>
            </w:r>
          </w:p>
        </w:tc>
        <w:tc>
          <w:tcPr>
            <w:tcW w:w="0" w:type="dxa"/>
            <w:noWrap/>
            <w:hideMark/>
          </w:tcPr>
          <w:p w14:paraId="2D4C1F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C5F90A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93D965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5B1145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79BE5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778881B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4AE4854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BDA835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8EE369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7F8688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667D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7F65CF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71599B5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5A84A9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7443614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44752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CF5E5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0163BC4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6A3B978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B313A2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A902E1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2C7F6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5503D4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324C99C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3FB422D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CAA3B4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9B0AE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FA625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821284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4B120D2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0E90165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8B6F5A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2DFA076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6A76D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9C7E3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31A3350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5D367C8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E53195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500B69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50329F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A5E96E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59CF487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001B304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E17FF1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9A1F36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3072BD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6E562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54ECEDF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2070F81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8EB47E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65323AD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2BEB7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52A58C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549CE3E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21DFAFF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D6E868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342B9CD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28FC31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F549D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FLOW_TYPE</w:t>
            </w:r>
          </w:p>
        </w:tc>
        <w:tc>
          <w:tcPr>
            <w:tcW w:w="0" w:type="dxa"/>
            <w:noWrap/>
            <w:hideMark/>
          </w:tcPr>
          <w:p w14:paraId="381F730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FLOW_TYPE</w:t>
            </w:r>
          </w:p>
        </w:tc>
        <w:tc>
          <w:tcPr>
            <w:tcW w:w="0" w:type="dxa"/>
            <w:noWrap/>
            <w:hideMark/>
          </w:tcPr>
          <w:p w14:paraId="298BF7C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9AC93C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6CAD61D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7BA103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03BE33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4488354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3870DA8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C7B6E6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0647B36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636BAA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80C143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5270A22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460A7F8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BCB161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591B451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E8C2B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CA2979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049D70C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26FCCA6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AEE97A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3E3CDCA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ED93D1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F83939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55C2EEC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324E8AE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A34890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1C78BC3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36017A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0923D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2CB01D4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7B6045D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765596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62277F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73A6C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877C62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75FA466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1D6C7F2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65757A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FCB9DD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B8BD93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D1564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OLD_LINE_ID</w:t>
            </w:r>
          </w:p>
        </w:tc>
        <w:tc>
          <w:tcPr>
            <w:tcW w:w="0" w:type="dxa"/>
            <w:noWrap/>
            <w:hideMark/>
          </w:tcPr>
          <w:p w14:paraId="15E736D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OLD_LINE_ID</w:t>
            </w:r>
          </w:p>
        </w:tc>
        <w:tc>
          <w:tcPr>
            <w:tcW w:w="0" w:type="dxa"/>
            <w:noWrap/>
            <w:hideMark/>
          </w:tcPr>
          <w:p w14:paraId="6230782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87E4F0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0AA97B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48F97F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181B1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AD44FF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E0BC3C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463044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5A9222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41B562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C4E2E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73407B9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0BD3713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49AACE3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8B5737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1426E3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C4D94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65D1559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2ACD239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1ADA8E3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D8E258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0E68AA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8AA9A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7E9ACFD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142568F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A37B19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45A548C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78D5A7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6232F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6D4AD35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6A9BDDF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89E5F4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EB958B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101A52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D570E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B596C0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091B95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17FD0A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F74DAF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5D182E4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2728A394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SP_SWPIPE</w:t>
            </w:r>
          </w:p>
        </w:tc>
      </w:tr>
      <w:tr w:rsidR="00A73166" w:rsidRPr="005A188F" w14:paraId="30EA73B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3B3EE2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8C4F76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2754406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663861C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C0CC4E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173FAA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D65E3E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8E43BF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6DDCEB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6504E1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71CFF19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E33D06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963DFE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PIPE_GRADIENT</w:t>
            </w:r>
          </w:p>
        </w:tc>
        <w:tc>
          <w:tcPr>
            <w:tcW w:w="0" w:type="dxa"/>
            <w:noWrap/>
            <w:hideMark/>
          </w:tcPr>
          <w:p w14:paraId="3791E88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PIPE_GRADIENT</w:t>
            </w:r>
          </w:p>
        </w:tc>
        <w:tc>
          <w:tcPr>
            <w:tcW w:w="0" w:type="dxa"/>
            <w:noWrap/>
            <w:hideMark/>
          </w:tcPr>
          <w:p w14:paraId="739258A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061230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9892A9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AFC7E4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CEC85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PIPE_DIA</w:t>
            </w:r>
          </w:p>
        </w:tc>
        <w:tc>
          <w:tcPr>
            <w:tcW w:w="0" w:type="dxa"/>
            <w:noWrap/>
            <w:hideMark/>
          </w:tcPr>
          <w:p w14:paraId="0BE7E7E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PIPE_DIA</w:t>
            </w:r>
          </w:p>
        </w:tc>
        <w:tc>
          <w:tcPr>
            <w:tcW w:w="0" w:type="dxa"/>
            <w:noWrap/>
            <w:hideMark/>
          </w:tcPr>
          <w:p w14:paraId="5AB7606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Single</w:t>
            </w:r>
          </w:p>
        </w:tc>
        <w:tc>
          <w:tcPr>
            <w:tcW w:w="0" w:type="dxa"/>
            <w:noWrap/>
            <w:hideMark/>
          </w:tcPr>
          <w:p w14:paraId="47FA3C1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5DF1A3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AB0E5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3843CC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PIPE_TYPE</w:t>
            </w:r>
          </w:p>
        </w:tc>
        <w:tc>
          <w:tcPr>
            <w:tcW w:w="0" w:type="dxa"/>
            <w:noWrap/>
            <w:hideMark/>
          </w:tcPr>
          <w:p w14:paraId="031CB53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PIPE_TYPE</w:t>
            </w:r>
          </w:p>
        </w:tc>
        <w:tc>
          <w:tcPr>
            <w:tcW w:w="0" w:type="dxa"/>
            <w:noWrap/>
            <w:hideMark/>
          </w:tcPr>
          <w:p w14:paraId="7F60389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969167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3F8F909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7EE414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A528B8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PIPE_MATRL</w:t>
            </w:r>
          </w:p>
        </w:tc>
        <w:tc>
          <w:tcPr>
            <w:tcW w:w="0" w:type="dxa"/>
            <w:noWrap/>
            <w:hideMark/>
          </w:tcPr>
          <w:p w14:paraId="6BC09FE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PIPE_MATRL</w:t>
            </w:r>
          </w:p>
        </w:tc>
        <w:tc>
          <w:tcPr>
            <w:tcW w:w="0" w:type="dxa"/>
            <w:noWrap/>
            <w:hideMark/>
          </w:tcPr>
          <w:p w14:paraId="57C33F2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85B8EA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B7D107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01CE44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4B581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START_NODE</w:t>
            </w:r>
          </w:p>
        </w:tc>
        <w:tc>
          <w:tcPr>
            <w:tcW w:w="0" w:type="dxa"/>
            <w:noWrap/>
            <w:hideMark/>
          </w:tcPr>
          <w:p w14:paraId="477EA07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START_NODE</w:t>
            </w:r>
          </w:p>
        </w:tc>
        <w:tc>
          <w:tcPr>
            <w:tcW w:w="0" w:type="dxa"/>
            <w:noWrap/>
            <w:hideMark/>
          </w:tcPr>
          <w:p w14:paraId="5FDF3E6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26A370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FCE15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A2C22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6DC0B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END_NODE</w:t>
            </w:r>
          </w:p>
        </w:tc>
        <w:tc>
          <w:tcPr>
            <w:tcW w:w="0" w:type="dxa"/>
            <w:noWrap/>
            <w:hideMark/>
          </w:tcPr>
          <w:p w14:paraId="50873FB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END_NODE</w:t>
            </w:r>
          </w:p>
        </w:tc>
        <w:tc>
          <w:tcPr>
            <w:tcW w:w="0" w:type="dxa"/>
            <w:noWrap/>
            <w:hideMark/>
          </w:tcPr>
          <w:p w14:paraId="6FA4266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761E58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1AE669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468B81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FFA32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START_GL</w:t>
            </w:r>
          </w:p>
        </w:tc>
        <w:tc>
          <w:tcPr>
            <w:tcW w:w="0" w:type="dxa"/>
            <w:noWrap/>
            <w:hideMark/>
          </w:tcPr>
          <w:p w14:paraId="2A228C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START_GL</w:t>
            </w:r>
          </w:p>
        </w:tc>
        <w:tc>
          <w:tcPr>
            <w:tcW w:w="0" w:type="dxa"/>
            <w:noWrap/>
            <w:hideMark/>
          </w:tcPr>
          <w:p w14:paraId="0A7F429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F2ACA0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795AF0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B20DE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6B6A0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END_GL</w:t>
            </w:r>
          </w:p>
        </w:tc>
        <w:tc>
          <w:tcPr>
            <w:tcW w:w="0" w:type="dxa"/>
            <w:noWrap/>
            <w:hideMark/>
          </w:tcPr>
          <w:p w14:paraId="73CF6B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END_GL</w:t>
            </w:r>
          </w:p>
        </w:tc>
        <w:tc>
          <w:tcPr>
            <w:tcW w:w="0" w:type="dxa"/>
            <w:noWrap/>
            <w:hideMark/>
          </w:tcPr>
          <w:p w14:paraId="775464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B95FDA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42FED5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C50E31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CD5B0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START_IL</w:t>
            </w:r>
          </w:p>
        </w:tc>
        <w:tc>
          <w:tcPr>
            <w:tcW w:w="0" w:type="dxa"/>
            <w:noWrap/>
            <w:hideMark/>
          </w:tcPr>
          <w:p w14:paraId="0B2AB14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START_IL</w:t>
            </w:r>
          </w:p>
        </w:tc>
        <w:tc>
          <w:tcPr>
            <w:tcW w:w="0" w:type="dxa"/>
            <w:noWrap/>
            <w:hideMark/>
          </w:tcPr>
          <w:p w14:paraId="7FE0BDE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BE2F69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D1B532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E91612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24DBE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END_IL</w:t>
            </w:r>
          </w:p>
        </w:tc>
        <w:tc>
          <w:tcPr>
            <w:tcW w:w="0" w:type="dxa"/>
            <w:noWrap/>
            <w:hideMark/>
          </w:tcPr>
          <w:p w14:paraId="2F15BC2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END_IL</w:t>
            </w:r>
          </w:p>
        </w:tc>
        <w:tc>
          <w:tcPr>
            <w:tcW w:w="0" w:type="dxa"/>
            <w:noWrap/>
            <w:hideMark/>
          </w:tcPr>
          <w:p w14:paraId="6FE0390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7F97E7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976687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FDBB60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493EE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76FE27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0F3F9EE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6BF6ED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90CEC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7EB6D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AE2744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5C944DF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407FEC2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6934B7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0" w:type="dxa"/>
            <w:noWrap/>
            <w:hideMark/>
          </w:tcPr>
          <w:p w14:paraId="5BC2F00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995734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39842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5190173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1FD7C92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44C1EF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74D3FC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21C38E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574B33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390C8DA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31A290B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4958E0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877419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83A3CD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BF400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0708CF3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78018BE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E60F57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18B6648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3B75BD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3DFD9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2E368E1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7DF66C2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19F5BB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98F90E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2EF5B6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C4A2F9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1510F62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46BFC30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5AAD33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575CAB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C38096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922E5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5A09D5F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466159D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FBF638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0C5AA35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CBE0AA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CDB05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59F330C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61A42CF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25D1F2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7980C97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2900FC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ACD2C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FLOW_TYPE</w:t>
            </w:r>
          </w:p>
        </w:tc>
        <w:tc>
          <w:tcPr>
            <w:tcW w:w="0" w:type="dxa"/>
            <w:noWrap/>
            <w:hideMark/>
          </w:tcPr>
          <w:p w14:paraId="5E1F427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FLOW_TYPE</w:t>
            </w:r>
          </w:p>
        </w:tc>
        <w:tc>
          <w:tcPr>
            <w:tcW w:w="0" w:type="dxa"/>
            <w:noWrap/>
            <w:hideMark/>
          </w:tcPr>
          <w:p w14:paraId="7046643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7807D2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774E514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9CF94B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B9B46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5E4BE52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20A4144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1AA468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0C606A0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0F0253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88D69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2B9E56B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7470C8B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5D0534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4183D3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FACB8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D0937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27B5DFA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0752A01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7D4DE6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0C6446B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5703C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5DDD9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410ADFD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593B24B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CFC248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0011EA5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B435C4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381D9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0ED50C5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1E474C8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050D37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27CCEA4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67F553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239325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474D265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75C3F52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9A0991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11D923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6CDFB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F52E3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21FBE5C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57A9DFC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AFB884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EA7C63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5EB067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CF22E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417A02C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00CA76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722B022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6FF945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932092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636E2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55868C9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25CD3BD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4D7CF0D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D30EE4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F14DF7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955A6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PIPE_ID</w:t>
            </w:r>
          </w:p>
        </w:tc>
        <w:tc>
          <w:tcPr>
            <w:tcW w:w="0" w:type="dxa"/>
            <w:noWrap/>
            <w:hideMark/>
          </w:tcPr>
          <w:p w14:paraId="5FBA27B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PIPE_ID</w:t>
            </w:r>
          </w:p>
        </w:tc>
        <w:tc>
          <w:tcPr>
            <w:tcW w:w="0" w:type="dxa"/>
            <w:noWrap/>
            <w:hideMark/>
          </w:tcPr>
          <w:p w14:paraId="039177F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EB3D6D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4467C2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FA0EBB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ECDE47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4BC3B72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2E57076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BC49E6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20FE1CB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971CA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7F33F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09F8F02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2E210FC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566634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3FBD13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B50F15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33FAE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32E4D7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25E68E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AEB593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1CB322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0C6CA1D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6B468BC3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SP_SWSTRUCTURE</w:t>
            </w:r>
          </w:p>
        </w:tc>
      </w:tr>
      <w:tr w:rsidR="00A73166" w:rsidRPr="005A188F" w14:paraId="1219069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8A760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0DE9C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573019B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6B5647A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807E64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E94B0F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1E5A1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58732DF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55B8835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292F26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7A6923F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125182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54BFA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634A3D8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3227D45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D09D51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D4091C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37541C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1D0F2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70DB037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1D1FC95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77BC69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127DE98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8B4678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46A3A2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3A46AEF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44B3BCD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E60159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7281B8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83C8C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F37D7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3720B0D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7C2C2E6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5FDBFA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2AF0C9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D08A19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BABA7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4890FD5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7D54C7A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87D317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35DF27D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6BBAB5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F2B53E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1C3E940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27C23CA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19D46D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9B3186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85ED8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A806F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2120D31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034F795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AEDEF5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503D16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B78EE7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F6575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5F80A14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64B72AD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1F3F12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6676ED4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72A862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96238B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STRUCTURE_ID</w:t>
            </w:r>
          </w:p>
        </w:tc>
        <w:tc>
          <w:tcPr>
            <w:tcW w:w="0" w:type="dxa"/>
            <w:noWrap/>
            <w:hideMark/>
          </w:tcPr>
          <w:p w14:paraId="7827399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STRUCTURE_ID</w:t>
            </w:r>
          </w:p>
        </w:tc>
        <w:tc>
          <w:tcPr>
            <w:tcW w:w="0" w:type="dxa"/>
            <w:noWrap/>
            <w:hideMark/>
          </w:tcPr>
          <w:p w14:paraId="13D8758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22072D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61E3471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9EDC11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68A53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STRUCTURE_TYPE</w:t>
            </w:r>
          </w:p>
        </w:tc>
        <w:tc>
          <w:tcPr>
            <w:tcW w:w="0" w:type="dxa"/>
            <w:noWrap/>
            <w:hideMark/>
          </w:tcPr>
          <w:p w14:paraId="7A96E0C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STRUCTURE_TYPE</w:t>
            </w:r>
          </w:p>
        </w:tc>
        <w:tc>
          <w:tcPr>
            <w:tcW w:w="0" w:type="dxa"/>
            <w:noWrap/>
            <w:hideMark/>
          </w:tcPr>
          <w:p w14:paraId="093B370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FBAA22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75EB2B6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FEFD89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115C77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STRUCTURE_DESC</w:t>
            </w:r>
          </w:p>
        </w:tc>
        <w:tc>
          <w:tcPr>
            <w:tcW w:w="0" w:type="dxa"/>
            <w:noWrap/>
            <w:hideMark/>
          </w:tcPr>
          <w:p w14:paraId="0B91922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STRUCTURE_DESC</w:t>
            </w:r>
          </w:p>
        </w:tc>
        <w:tc>
          <w:tcPr>
            <w:tcW w:w="0" w:type="dxa"/>
            <w:noWrap/>
            <w:hideMark/>
          </w:tcPr>
          <w:p w14:paraId="6AA0699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6FF78A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31C4A4B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15EB6C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55307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522FFDC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6275A8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EC9302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0749481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59E7AA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96BAC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BM_LAYER</w:t>
            </w:r>
          </w:p>
        </w:tc>
        <w:tc>
          <w:tcPr>
            <w:tcW w:w="0" w:type="dxa"/>
            <w:noWrap/>
            <w:hideMark/>
          </w:tcPr>
          <w:p w14:paraId="368806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BM_LAYER</w:t>
            </w:r>
          </w:p>
        </w:tc>
        <w:tc>
          <w:tcPr>
            <w:tcW w:w="0" w:type="dxa"/>
            <w:noWrap/>
            <w:hideMark/>
          </w:tcPr>
          <w:p w14:paraId="1B6F8FF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1F384B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16368BD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427626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D485E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CATEGORY</w:t>
            </w:r>
          </w:p>
        </w:tc>
        <w:tc>
          <w:tcPr>
            <w:tcW w:w="0" w:type="dxa"/>
            <w:noWrap/>
            <w:hideMark/>
          </w:tcPr>
          <w:p w14:paraId="5321C6F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CATEGORY</w:t>
            </w:r>
          </w:p>
        </w:tc>
        <w:tc>
          <w:tcPr>
            <w:tcW w:w="0" w:type="dxa"/>
            <w:noWrap/>
            <w:hideMark/>
          </w:tcPr>
          <w:p w14:paraId="51DA8F5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8B959B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09B29C6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F4A3CB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5F7DA3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607B826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7D460D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379D83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46845C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479575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08D6E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742A521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169CDA5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1A71BB5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82CA9C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F4ED58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1757C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08E49B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DAF2A6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3FA965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F66A18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4C24103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3E61E1E6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SP_SWCHANNEL</w:t>
            </w:r>
          </w:p>
        </w:tc>
      </w:tr>
      <w:tr w:rsidR="00A73166" w:rsidRPr="005A188F" w14:paraId="677583D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E8E074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49B958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6686F07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61C2E30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C8BBA4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4F78ED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4EBCD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1AF951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7F77F6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CDF696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61DBB69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0D6D9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30012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CHNL_GRADIENT</w:t>
            </w:r>
          </w:p>
        </w:tc>
        <w:tc>
          <w:tcPr>
            <w:tcW w:w="0" w:type="dxa"/>
            <w:noWrap/>
            <w:hideMark/>
          </w:tcPr>
          <w:p w14:paraId="14AA469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CHNL_GRADIENT</w:t>
            </w:r>
          </w:p>
        </w:tc>
        <w:tc>
          <w:tcPr>
            <w:tcW w:w="0" w:type="dxa"/>
            <w:noWrap/>
            <w:hideMark/>
          </w:tcPr>
          <w:p w14:paraId="6361B7A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6CFB4D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958C1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69003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3306D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CHNL_BWIDTH</w:t>
            </w:r>
          </w:p>
        </w:tc>
        <w:tc>
          <w:tcPr>
            <w:tcW w:w="0" w:type="dxa"/>
            <w:noWrap/>
            <w:hideMark/>
          </w:tcPr>
          <w:p w14:paraId="0B9A21A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CHNL_BWIDTH</w:t>
            </w:r>
          </w:p>
        </w:tc>
        <w:tc>
          <w:tcPr>
            <w:tcW w:w="0" w:type="dxa"/>
            <w:noWrap/>
            <w:hideMark/>
          </w:tcPr>
          <w:p w14:paraId="330AACD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Single</w:t>
            </w:r>
          </w:p>
        </w:tc>
        <w:tc>
          <w:tcPr>
            <w:tcW w:w="0" w:type="dxa"/>
            <w:noWrap/>
            <w:hideMark/>
          </w:tcPr>
          <w:p w14:paraId="3B95500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A2CF96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241C4C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93949D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CHNL_TWIDTH</w:t>
            </w:r>
          </w:p>
        </w:tc>
        <w:tc>
          <w:tcPr>
            <w:tcW w:w="0" w:type="dxa"/>
            <w:noWrap/>
            <w:hideMark/>
          </w:tcPr>
          <w:p w14:paraId="75D2A87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CHNL_TWIDTH</w:t>
            </w:r>
          </w:p>
        </w:tc>
        <w:tc>
          <w:tcPr>
            <w:tcW w:w="0" w:type="dxa"/>
            <w:noWrap/>
            <w:hideMark/>
          </w:tcPr>
          <w:p w14:paraId="2D96355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Single</w:t>
            </w:r>
          </w:p>
        </w:tc>
        <w:tc>
          <w:tcPr>
            <w:tcW w:w="0" w:type="dxa"/>
            <w:noWrap/>
            <w:hideMark/>
          </w:tcPr>
          <w:p w14:paraId="7688854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E6E8D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67A08B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2652F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CHNL_DEPTH</w:t>
            </w:r>
          </w:p>
        </w:tc>
        <w:tc>
          <w:tcPr>
            <w:tcW w:w="0" w:type="dxa"/>
            <w:noWrap/>
            <w:hideMark/>
          </w:tcPr>
          <w:p w14:paraId="6949BDA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CHNL_DEPTH</w:t>
            </w:r>
          </w:p>
        </w:tc>
        <w:tc>
          <w:tcPr>
            <w:tcW w:w="0" w:type="dxa"/>
            <w:noWrap/>
            <w:hideMark/>
          </w:tcPr>
          <w:p w14:paraId="4CFE578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Single</w:t>
            </w:r>
          </w:p>
        </w:tc>
        <w:tc>
          <w:tcPr>
            <w:tcW w:w="0" w:type="dxa"/>
            <w:noWrap/>
            <w:hideMark/>
          </w:tcPr>
          <w:p w14:paraId="5471EE4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1CDFD4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EC42C8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2AE689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CHNL_TYPE</w:t>
            </w:r>
          </w:p>
        </w:tc>
        <w:tc>
          <w:tcPr>
            <w:tcW w:w="0" w:type="dxa"/>
            <w:noWrap/>
            <w:hideMark/>
          </w:tcPr>
          <w:p w14:paraId="07EE731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CHNL_TYPE</w:t>
            </w:r>
          </w:p>
        </w:tc>
        <w:tc>
          <w:tcPr>
            <w:tcW w:w="0" w:type="dxa"/>
            <w:noWrap/>
            <w:hideMark/>
          </w:tcPr>
          <w:p w14:paraId="61C13EB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D8F259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07A2773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799073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ED360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CHNL_MATRL</w:t>
            </w:r>
          </w:p>
        </w:tc>
        <w:tc>
          <w:tcPr>
            <w:tcW w:w="0" w:type="dxa"/>
            <w:noWrap/>
            <w:hideMark/>
          </w:tcPr>
          <w:p w14:paraId="153F3FB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CHNL_MATRL</w:t>
            </w:r>
          </w:p>
        </w:tc>
        <w:tc>
          <w:tcPr>
            <w:tcW w:w="0" w:type="dxa"/>
            <w:noWrap/>
            <w:hideMark/>
          </w:tcPr>
          <w:p w14:paraId="367BB1F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266EE7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01D79C6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77416A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4B5DDD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START_NODE</w:t>
            </w:r>
          </w:p>
        </w:tc>
        <w:tc>
          <w:tcPr>
            <w:tcW w:w="0" w:type="dxa"/>
            <w:noWrap/>
            <w:hideMark/>
          </w:tcPr>
          <w:p w14:paraId="600C2EF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START_NODE</w:t>
            </w:r>
          </w:p>
        </w:tc>
        <w:tc>
          <w:tcPr>
            <w:tcW w:w="0" w:type="dxa"/>
            <w:noWrap/>
            <w:hideMark/>
          </w:tcPr>
          <w:p w14:paraId="4E72738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7C5D11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AF22B4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541A16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B9674F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END_NODE</w:t>
            </w:r>
          </w:p>
        </w:tc>
        <w:tc>
          <w:tcPr>
            <w:tcW w:w="0" w:type="dxa"/>
            <w:noWrap/>
            <w:hideMark/>
          </w:tcPr>
          <w:p w14:paraId="7611EF3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END_NODE</w:t>
            </w:r>
          </w:p>
        </w:tc>
        <w:tc>
          <w:tcPr>
            <w:tcW w:w="0" w:type="dxa"/>
            <w:noWrap/>
            <w:hideMark/>
          </w:tcPr>
          <w:p w14:paraId="2912CF6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1AB3B5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11171A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26C3D0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D8E94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START_GL</w:t>
            </w:r>
          </w:p>
        </w:tc>
        <w:tc>
          <w:tcPr>
            <w:tcW w:w="0" w:type="dxa"/>
            <w:noWrap/>
            <w:hideMark/>
          </w:tcPr>
          <w:p w14:paraId="397AC10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START_GL</w:t>
            </w:r>
          </w:p>
        </w:tc>
        <w:tc>
          <w:tcPr>
            <w:tcW w:w="0" w:type="dxa"/>
            <w:noWrap/>
            <w:hideMark/>
          </w:tcPr>
          <w:p w14:paraId="354C212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49FC4E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052C56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F5D183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D6D7D3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END_GL</w:t>
            </w:r>
          </w:p>
        </w:tc>
        <w:tc>
          <w:tcPr>
            <w:tcW w:w="0" w:type="dxa"/>
            <w:noWrap/>
            <w:hideMark/>
          </w:tcPr>
          <w:p w14:paraId="7C68D09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END_GL</w:t>
            </w:r>
          </w:p>
        </w:tc>
        <w:tc>
          <w:tcPr>
            <w:tcW w:w="0" w:type="dxa"/>
            <w:noWrap/>
            <w:hideMark/>
          </w:tcPr>
          <w:p w14:paraId="5C16FA2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886DD1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8DBB28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302046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761B9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START_IL</w:t>
            </w:r>
          </w:p>
        </w:tc>
        <w:tc>
          <w:tcPr>
            <w:tcW w:w="0" w:type="dxa"/>
            <w:noWrap/>
            <w:hideMark/>
          </w:tcPr>
          <w:p w14:paraId="6B0E53F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START_IL</w:t>
            </w:r>
          </w:p>
        </w:tc>
        <w:tc>
          <w:tcPr>
            <w:tcW w:w="0" w:type="dxa"/>
            <w:noWrap/>
            <w:hideMark/>
          </w:tcPr>
          <w:p w14:paraId="1FB8F7B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603E30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E2A2CB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89422A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70C04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END_IL</w:t>
            </w:r>
          </w:p>
        </w:tc>
        <w:tc>
          <w:tcPr>
            <w:tcW w:w="0" w:type="dxa"/>
            <w:noWrap/>
            <w:hideMark/>
          </w:tcPr>
          <w:p w14:paraId="438D7F9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END_IL</w:t>
            </w:r>
          </w:p>
        </w:tc>
        <w:tc>
          <w:tcPr>
            <w:tcW w:w="0" w:type="dxa"/>
            <w:noWrap/>
            <w:hideMark/>
          </w:tcPr>
          <w:p w14:paraId="2663CF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E248AD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AEFB23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9C44DB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02F9A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3B3034F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436DA60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087256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BB27F2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2C6BE5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E528F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14613EE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71B7267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A4AA6E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3CF29E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03FCF7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81C35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562F940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7A4DDB6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7E7E87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6CE37C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642075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07358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6E9DCE2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36FA213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4D8B7E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9142E5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596F9D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E20385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351E7A7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6D4CC95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5D4416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2ADEEF8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FF5A2A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FB55A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041158B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2883FED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AD3C8E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9CF477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3D03B8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6ED01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6F32DF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0DBE7BD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FA22F8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C0696B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FB67D1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877BA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46A0CEC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222978D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C0DB41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24C1892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46C6E3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EAE8B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7CEDFE1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51394A6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DE895C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7EC7DC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430CA3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CD244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7EF65C2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4C3A87F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7C7E8D9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E0B57B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E4E79D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ECB804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700599E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21EF33C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0A122F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70C846B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C971E6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A4AAA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4F32E2E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E38119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807748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10DE1A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809CDB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75777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7174A5E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230CBBF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A94167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E2E0F3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C28B0E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B25326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D0A91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98541E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83EBAC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991099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7EE598C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601774B8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SP_WATNODE</w:t>
            </w:r>
          </w:p>
        </w:tc>
      </w:tr>
      <w:tr w:rsidR="00A73166" w:rsidRPr="005A188F" w14:paraId="2EBA2FC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22CD4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72A059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02265CA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14BD863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5D2455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A25320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C6FE9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820D96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F40AD9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7F4F5E2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22DBED2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78793D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FFC257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NODE_ID</w:t>
            </w:r>
          </w:p>
        </w:tc>
        <w:tc>
          <w:tcPr>
            <w:tcW w:w="0" w:type="dxa"/>
            <w:noWrap/>
            <w:hideMark/>
          </w:tcPr>
          <w:p w14:paraId="7736C6B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NODE_ID</w:t>
            </w:r>
          </w:p>
        </w:tc>
        <w:tc>
          <w:tcPr>
            <w:tcW w:w="0" w:type="dxa"/>
            <w:noWrap/>
            <w:hideMark/>
          </w:tcPr>
          <w:p w14:paraId="0B72049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026F1F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11E6EA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9C6917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3EBDF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NODE_TYPE</w:t>
            </w:r>
          </w:p>
        </w:tc>
        <w:tc>
          <w:tcPr>
            <w:tcW w:w="0" w:type="dxa"/>
            <w:noWrap/>
            <w:hideMark/>
          </w:tcPr>
          <w:p w14:paraId="1D0BD04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NODE_TYPE</w:t>
            </w:r>
          </w:p>
        </w:tc>
        <w:tc>
          <w:tcPr>
            <w:tcW w:w="0" w:type="dxa"/>
            <w:noWrap/>
            <w:hideMark/>
          </w:tcPr>
          <w:p w14:paraId="694127A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39BFE6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127C68A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EADDB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1C7B68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NODE_ELEV</w:t>
            </w:r>
          </w:p>
        </w:tc>
        <w:tc>
          <w:tcPr>
            <w:tcW w:w="0" w:type="dxa"/>
            <w:noWrap/>
            <w:hideMark/>
          </w:tcPr>
          <w:p w14:paraId="45B1741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NODE_ELEV</w:t>
            </w:r>
          </w:p>
        </w:tc>
        <w:tc>
          <w:tcPr>
            <w:tcW w:w="0" w:type="dxa"/>
            <w:noWrap/>
            <w:hideMark/>
          </w:tcPr>
          <w:p w14:paraId="43C0630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6A43CB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5B925C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8B7DE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F49A06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NODE_REF</w:t>
            </w:r>
          </w:p>
        </w:tc>
        <w:tc>
          <w:tcPr>
            <w:tcW w:w="0" w:type="dxa"/>
            <w:noWrap/>
            <w:hideMark/>
          </w:tcPr>
          <w:p w14:paraId="369C971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NODE_REF</w:t>
            </w:r>
          </w:p>
        </w:tc>
        <w:tc>
          <w:tcPr>
            <w:tcW w:w="0" w:type="dxa"/>
            <w:noWrap/>
            <w:hideMark/>
          </w:tcPr>
          <w:p w14:paraId="305C51B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0B80B4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0F95CAA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38AC6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699A4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WAT_CATEGORY</w:t>
            </w:r>
          </w:p>
        </w:tc>
        <w:tc>
          <w:tcPr>
            <w:tcW w:w="0" w:type="dxa"/>
            <w:noWrap/>
            <w:hideMark/>
          </w:tcPr>
          <w:p w14:paraId="284F5DD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WAT_CATEGORY</w:t>
            </w:r>
          </w:p>
        </w:tc>
        <w:tc>
          <w:tcPr>
            <w:tcW w:w="0" w:type="dxa"/>
            <w:noWrap/>
            <w:hideMark/>
          </w:tcPr>
          <w:p w14:paraId="07D00F9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3F285B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1A013AC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393BED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39AEA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SYM_NAME</w:t>
            </w:r>
          </w:p>
        </w:tc>
        <w:tc>
          <w:tcPr>
            <w:tcW w:w="0" w:type="dxa"/>
            <w:noWrap/>
            <w:hideMark/>
          </w:tcPr>
          <w:p w14:paraId="70EEE77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SYM_NAME</w:t>
            </w:r>
          </w:p>
        </w:tc>
        <w:tc>
          <w:tcPr>
            <w:tcW w:w="0" w:type="dxa"/>
            <w:noWrap/>
            <w:hideMark/>
          </w:tcPr>
          <w:p w14:paraId="1833423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17FD41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1FF7E18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E94C65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0D891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SYM_SCALE</w:t>
            </w:r>
          </w:p>
        </w:tc>
        <w:tc>
          <w:tcPr>
            <w:tcW w:w="0" w:type="dxa"/>
            <w:noWrap/>
            <w:hideMark/>
          </w:tcPr>
          <w:p w14:paraId="60525D3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SYM_SCALE</w:t>
            </w:r>
          </w:p>
        </w:tc>
        <w:tc>
          <w:tcPr>
            <w:tcW w:w="0" w:type="dxa"/>
            <w:noWrap/>
            <w:hideMark/>
          </w:tcPr>
          <w:p w14:paraId="52CFCFC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9626D8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011311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BBC71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8933D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SYM_ANGLE</w:t>
            </w:r>
          </w:p>
        </w:tc>
        <w:tc>
          <w:tcPr>
            <w:tcW w:w="0" w:type="dxa"/>
            <w:noWrap/>
            <w:hideMark/>
          </w:tcPr>
          <w:p w14:paraId="7697C40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SYM_ANGLE</w:t>
            </w:r>
          </w:p>
        </w:tc>
        <w:tc>
          <w:tcPr>
            <w:tcW w:w="0" w:type="dxa"/>
            <w:noWrap/>
            <w:hideMark/>
          </w:tcPr>
          <w:p w14:paraId="374949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18E889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419B18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AB3783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6D137F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435CAF3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55BA721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CB80DD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0" w:type="dxa"/>
            <w:noWrap/>
            <w:hideMark/>
          </w:tcPr>
          <w:p w14:paraId="6BF8968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A90C3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1767E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26F9591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46DC8B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5E8F80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580B4E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11F81D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473F7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355AF17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7CEDC99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95B15D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660F83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AA862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C5EF5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447C110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66A648B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44117A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20356D3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790554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E97D7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3C7EAB9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6288F78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B8DAB3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4ED883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B99BC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24DC8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4C2C654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5E355C6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025F96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BDE1AD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B860BC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9AE98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22FEBD8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21B904A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1F4987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2F89FB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055C4D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7E9A0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53E8A68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1F48B58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367B50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7C98E35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2E60EB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56C3B8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NODE_BTM</w:t>
            </w:r>
          </w:p>
        </w:tc>
        <w:tc>
          <w:tcPr>
            <w:tcW w:w="0" w:type="dxa"/>
            <w:noWrap/>
            <w:hideMark/>
          </w:tcPr>
          <w:p w14:paraId="6433727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NODE_BTM</w:t>
            </w:r>
          </w:p>
        </w:tc>
        <w:tc>
          <w:tcPr>
            <w:tcW w:w="0" w:type="dxa"/>
            <w:noWrap/>
            <w:hideMark/>
          </w:tcPr>
          <w:p w14:paraId="24BB3EA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E60984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ABF2B1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8AAF8D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D057A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59BE95B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7F81E88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5C2E14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1049576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1FE599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1A061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3B683EA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293768A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DB6A80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35A15A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1BEEC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C034F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69BE027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397245F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FF2ABF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4BBBBB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E78FE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A4501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78A054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39E0028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1CE82B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4A794F6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884EB5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88BCA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68BA38C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4B21B3B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6F74F0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389F0B6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53F72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457E0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3B001A4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0DFCB97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363A90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1583E1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DD222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3DE02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9CDD0A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07C96AE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516B07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27BA7B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0CCE2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73AE0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FIELD_TAG</w:t>
            </w:r>
          </w:p>
        </w:tc>
        <w:tc>
          <w:tcPr>
            <w:tcW w:w="0" w:type="dxa"/>
            <w:noWrap/>
            <w:hideMark/>
          </w:tcPr>
          <w:p w14:paraId="12E8DC9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FIELD_TAG</w:t>
            </w:r>
          </w:p>
        </w:tc>
        <w:tc>
          <w:tcPr>
            <w:tcW w:w="0" w:type="dxa"/>
            <w:noWrap/>
            <w:hideMark/>
          </w:tcPr>
          <w:p w14:paraId="0A62C18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9A8296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1347F19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E72C1C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4E92C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2960BA0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7ECC5B3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00D3C57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74C1F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6F64FC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8121C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7BF9760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2C31E7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1180592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3E86EF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F9D19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60434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HYDRANT_ID</w:t>
            </w:r>
          </w:p>
        </w:tc>
        <w:tc>
          <w:tcPr>
            <w:tcW w:w="0" w:type="dxa"/>
            <w:noWrap/>
            <w:hideMark/>
          </w:tcPr>
          <w:p w14:paraId="320243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HYDRANT_ID</w:t>
            </w:r>
          </w:p>
        </w:tc>
        <w:tc>
          <w:tcPr>
            <w:tcW w:w="0" w:type="dxa"/>
            <w:noWrap/>
            <w:hideMark/>
          </w:tcPr>
          <w:p w14:paraId="1BD9DDA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018A0B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1BD95E0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BB8231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EA88E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HYDRANT_VLV</w:t>
            </w:r>
          </w:p>
        </w:tc>
        <w:tc>
          <w:tcPr>
            <w:tcW w:w="0" w:type="dxa"/>
            <w:noWrap/>
            <w:hideMark/>
          </w:tcPr>
          <w:p w14:paraId="3E92503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HYDRANT_VLV</w:t>
            </w:r>
          </w:p>
        </w:tc>
        <w:tc>
          <w:tcPr>
            <w:tcW w:w="0" w:type="dxa"/>
            <w:noWrap/>
            <w:hideMark/>
          </w:tcPr>
          <w:p w14:paraId="0E1B5EF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B15EFA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2398E5E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62AEF8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26D2D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46745A4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78B72DA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65F48C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3078679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9BC6AD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8333E6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EXERCISED_DATE</w:t>
            </w:r>
          </w:p>
        </w:tc>
        <w:tc>
          <w:tcPr>
            <w:tcW w:w="0" w:type="dxa"/>
            <w:noWrap/>
            <w:hideMark/>
          </w:tcPr>
          <w:p w14:paraId="30ED7F4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EXERCISED_DATE</w:t>
            </w:r>
          </w:p>
        </w:tc>
        <w:tc>
          <w:tcPr>
            <w:tcW w:w="0" w:type="dxa"/>
            <w:noWrap/>
            <w:hideMark/>
          </w:tcPr>
          <w:p w14:paraId="2239D2A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F52A85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1118F8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5B633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5C6FE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EXERCISED_BY</w:t>
            </w:r>
          </w:p>
        </w:tc>
        <w:tc>
          <w:tcPr>
            <w:tcW w:w="0" w:type="dxa"/>
            <w:noWrap/>
            <w:hideMark/>
          </w:tcPr>
          <w:p w14:paraId="713F00E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EXERCISED_BY</w:t>
            </w:r>
          </w:p>
        </w:tc>
        <w:tc>
          <w:tcPr>
            <w:tcW w:w="0" w:type="dxa"/>
            <w:noWrap/>
            <w:hideMark/>
          </w:tcPr>
          <w:p w14:paraId="1911CED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B3A02B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5B87588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8703B5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FB309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WEB_ID</w:t>
            </w:r>
          </w:p>
        </w:tc>
        <w:tc>
          <w:tcPr>
            <w:tcW w:w="0" w:type="dxa"/>
            <w:noWrap/>
            <w:hideMark/>
          </w:tcPr>
          <w:p w14:paraId="5D830C0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WEB_ID</w:t>
            </w:r>
          </w:p>
        </w:tc>
        <w:tc>
          <w:tcPr>
            <w:tcW w:w="0" w:type="dxa"/>
            <w:noWrap/>
            <w:hideMark/>
          </w:tcPr>
          <w:p w14:paraId="077080B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205E99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37DEC6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85B493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A24CD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616B40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6AA7B0D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E38575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27C5F2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605553E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71157C7A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SP_WATPIPE</w:t>
            </w:r>
          </w:p>
        </w:tc>
      </w:tr>
      <w:tr w:rsidR="00A73166" w:rsidRPr="005A188F" w14:paraId="0A336B0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4816B7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40468D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28367A7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4D05CF5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2F05D2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AC2006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9CCF5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7CA3AF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1445800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94D8C5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F0EEDB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C27F38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95A25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PIPE_ID</w:t>
            </w:r>
          </w:p>
        </w:tc>
        <w:tc>
          <w:tcPr>
            <w:tcW w:w="0" w:type="dxa"/>
            <w:noWrap/>
            <w:hideMark/>
          </w:tcPr>
          <w:p w14:paraId="6A80DAC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PIPE_ID</w:t>
            </w:r>
          </w:p>
        </w:tc>
        <w:tc>
          <w:tcPr>
            <w:tcW w:w="0" w:type="dxa"/>
            <w:noWrap/>
            <w:hideMark/>
          </w:tcPr>
          <w:p w14:paraId="6C56374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294362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AED497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69E790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B7778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PIPE_DIA</w:t>
            </w:r>
          </w:p>
        </w:tc>
        <w:tc>
          <w:tcPr>
            <w:tcW w:w="0" w:type="dxa"/>
            <w:noWrap/>
            <w:hideMark/>
          </w:tcPr>
          <w:p w14:paraId="6072952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PIPE_DIA</w:t>
            </w:r>
          </w:p>
        </w:tc>
        <w:tc>
          <w:tcPr>
            <w:tcW w:w="0" w:type="dxa"/>
            <w:noWrap/>
            <w:hideMark/>
          </w:tcPr>
          <w:p w14:paraId="26D0915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Single</w:t>
            </w:r>
          </w:p>
        </w:tc>
        <w:tc>
          <w:tcPr>
            <w:tcW w:w="0" w:type="dxa"/>
            <w:noWrap/>
            <w:hideMark/>
          </w:tcPr>
          <w:p w14:paraId="2A65B6B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B1E5B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675B39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956A1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PIPE_TYPE</w:t>
            </w:r>
          </w:p>
        </w:tc>
        <w:tc>
          <w:tcPr>
            <w:tcW w:w="0" w:type="dxa"/>
            <w:noWrap/>
            <w:hideMark/>
          </w:tcPr>
          <w:p w14:paraId="5713D3E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PIPE_TYPE</w:t>
            </w:r>
          </w:p>
        </w:tc>
        <w:tc>
          <w:tcPr>
            <w:tcW w:w="0" w:type="dxa"/>
            <w:noWrap/>
            <w:hideMark/>
          </w:tcPr>
          <w:p w14:paraId="2EB49C0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1D1CBD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488521F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F6D9FA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766E2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PIPE_MATRL</w:t>
            </w:r>
          </w:p>
        </w:tc>
        <w:tc>
          <w:tcPr>
            <w:tcW w:w="0" w:type="dxa"/>
            <w:noWrap/>
            <w:hideMark/>
          </w:tcPr>
          <w:p w14:paraId="466DD6D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PIPE_MATRL</w:t>
            </w:r>
          </w:p>
        </w:tc>
        <w:tc>
          <w:tcPr>
            <w:tcW w:w="0" w:type="dxa"/>
            <w:noWrap/>
            <w:hideMark/>
          </w:tcPr>
          <w:p w14:paraId="7ED8DBA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06FDA8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E1E674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DA9197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B93C49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START_NODE</w:t>
            </w:r>
          </w:p>
        </w:tc>
        <w:tc>
          <w:tcPr>
            <w:tcW w:w="0" w:type="dxa"/>
            <w:noWrap/>
            <w:hideMark/>
          </w:tcPr>
          <w:p w14:paraId="0EE950F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START_NODE</w:t>
            </w:r>
          </w:p>
        </w:tc>
        <w:tc>
          <w:tcPr>
            <w:tcW w:w="0" w:type="dxa"/>
            <w:noWrap/>
            <w:hideMark/>
          </w:tcPr>
          <w:p w14:paraId="27D3B62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FFEAB6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802C76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174058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4353B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END_NODE</w:t>
            </w:r>
          </w:p>
        </w:tc>
        <w:tc>
          <w:tcPr>
            <w:tcW w:w="0" w:type="dxa"/>
            <w:noWrap/>
            <w:hideMark/>
          </w:tcPr>
          <w:p w14:paraId="10EF204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END_NODE</w:t>
            </w:r>
          </w:p>
        </w:tc>
        <w:tc>
          <w:tcPr>
            <w:tcW w:w="0" w:type="dxa"/>
            <w:noWrap/>
            <w:hideMark/>
          </w:tcPr>
          <w:p w14:paraId="40B6B97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CF6948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AACC7A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3F659B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048D7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WAT_CATEGORY</w:t>
            </w:r>
          </w:p>
        </w:tc>
        <w:tc>
          <w:tcPr>
            <w:tcW w:w="0" w:type="dxa"/>
            <w:noWrap/>
            <w:hideMark/>
          </w:tcPr>
          <w:p w14:paraId="08B3F96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WAT_CATEGORY</w:t>
            </w:r>
          </w:p>
        </w:tc>
        <w:tc>
          <w:tcPr>
            <w:tcW w:w="0" w:type="dxa"/>
            <w:noWrap/>
            <w:hideMark/>
          </w:tcPr>
          <w:p w14:paraId="7B72CE5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E6299B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27B132C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6D0A0C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DC44E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194D1F9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3EC11E5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1B51A6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BC31A3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2AE004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CB5613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556044A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9370FF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06D3BC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0" w:type="dxa"/>
            <w:noWrap/>
            <w:hideMark/>
          </w:tcPr>
          <w:p w14:paraId="799ACCC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F80973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4E567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60584B4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364BDAA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70FEA9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8A6BBD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8BA60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3362C1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6045512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5E47423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EC4649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F54C80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CC93AB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6CB4B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4F5D41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47AF121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25541C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3BC8AE0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62376D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EDED8E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7633B5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38C83BC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4AA60F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756C07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B03AA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920FF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737C0B2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78C440C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BF56D3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16B412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3BDBC7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5C71AA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5256F1A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6C81843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FB9DEB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58A1D6E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A15266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F3568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START_BTM</w:t>
            </w:r>
          </w:p>
        </w:tc>
        <w:tc>
          <w:tcPr>
            <w:tcW w:w="0" w:type="dxa"/>
            <w:noWrap/>
            <w:hideMark/>
          </w:tcPr>
          <w:p w14:paraId="024B4F3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START_BTM</w:t>
            </w:r>
          </w:p>
        </w:tc>
        <w:tc>
          <w:tcPr>
            <w:tcW w:w="0" w:type="dxa"/>
            <w:noWrap/>
            <w:hideMark/>
          </w:tcPr>
          <w:p w14:paraId="1E2AA01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44D35A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111271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F7487D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6FD64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END_BTM</w:t>
            </w:r>
          </w:p>
        </w:tc>
        <w:tc>
          <w:tcPr>
            <w:tcW w:w="0" w:type="dxa"/>
            <w:noWrap/>
            <w:hideMark/>
          </w:tcPr>
          <w:p w14:paraId="257B328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END_BTM</w:t>
            </w:r>
          </w:p>
        </w:tc>
        <w:tc>
          <w:tcPr>
            <w:tcW w:w="0" w:type="dxa"/>
            <w:noWrap/>
            <w:hideMark/>
          </w:tcPr>
          <w:p w14:paraId="024D212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3FEC2E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F87953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3E617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48D398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78E4966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746AED9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52ABE8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13DB61A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AEC561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2E009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15D9DCC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61F7870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004BF8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0133CA8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C6E83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B0403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5F9BA3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70CF7CC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2F2445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335A9F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63A044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C82EC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5BB73EC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1FEFC11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BCE772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4ABED68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884B5E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C36AA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45DEF4A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155CE47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7B67B3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1EA26EE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07B1F3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427A8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6F62E48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3FE51EE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3DE548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135CF6F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678BF1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6A929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986C1D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1C708C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BA9AD6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76E888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36CB31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48C97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10651BA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11E32F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539BC34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99EFD6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6D9DA3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C1E215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2AF1C6B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1862537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F280FE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0EF6384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11984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94D1A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6E3B1E6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SPATIAL_DATE</w:t>
            </w:r>
          </w:p>
        </w:tc>
        <w:tc>
          <w:tcPr>
            <w:tcW w:w="0" w:type="dxa"/>
            <w:noWrap/>
            <w:hideMark/>
          </w:tcPr>
          <w:p w14:paraId="6D0A142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36B3378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466853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21A11F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0AA01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54ACB88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FAA_SUE</w:t>
            </w:r>
          </w:p>
        </w:tc>
        <w:tc>
          <w:tcPr>
            <w:tcW w:w="0" w:type="dxa"/>
            <w:noWrap/>
            <w:hideMark/>
          </w:tcPr>
          <w:p w14:paraId="0130A80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2ABE8B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580BA73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689423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D30F52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START_GL</w:t>
            </w:r>
          </w:p>
        </w:tc>
        <w:tc>
          <w:tcPr>
            <w:tcW w:w="0" w:type="dxa"/>
            <w:noWrap/>
            <w:hideMark/>
          </w:tcPr>
          <w:p w14:paraId="6A3A5FC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START_GL</w:t>
            </w:r>
          </w:p>
        </w:tc>
        <w:tc>
          <w:tcPr>
            <w:tcW w:w="0" w:type="dxa"/>
            <w:noWrap/>
            <w:hideMark/>
          </w:tcPr>
          <w:p w14:paraId="5C79BB2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50E6B5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537BE3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6F05CD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ABED41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END_GL</w:t>
            </w:r>
          </w:p>
        </w:tc>
        <w:tc>
          <w:tcPr>
            <w:tcW w:w="0" w:type="dxa"/>
            <w:noWrap/>
            <w:hideMark/>
          </w:tcPr>
          <w:p w14:paraId="35DC079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END_GL</w:t>
            </w:r>
          </w:p>
        </w:tc>
        <w:tc>
          <w:tcPr>
            <w:tcW w:w="0" w:type="dxa"/>
            <w:noWrap/>
            <w:hideMark/>
          </w:tcPr>
          <w:p w14:paraId="551D233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9DE027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511CCF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769C46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E25B64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END_TOP</w:t>
            </w:r>
          </w:p>
        </w:tc>
        <w:tc>
          <w:tcPr>
            <w:tcW w:w="0" w:type="dxa"/>
            <w:noWrap/>
            <w:hideMark/>
          </w:tcPr>
          <w:p w14:paraId="17CDF73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END_TOP</w:t>
            </w:r>
          </w:p>
        </w:tc>
        <w:tc>
          <w:tcPr>
            <w:tcW w:w="0" w:type="dxa"/>
            <w:noWrap/>
            <w:hideMark/>
          </w:tcPr>
          <w:p w14:paraId="5392C34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059D4F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14B78E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C7EA9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9F994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START_TOP</w:t>
            </w:r>
          </w:p>
        </w:tc>
        <w:tc>
          <w:tcPr>
            <w:tcW w:w="0" w:type="dxa"/>
            <w:noWrap/>
            <w:hideMark/>
          </w:tcPr>
          <w:p w14:paraId="78C7082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START_TOP</w:t>
            </w:r>
          </w:p>
        </w:tc>
        <w:tc>
          <w:tcPr>
            <w:tcW w:w="0" w:type="dxa"/>
            <w:noWrap/>
            <w:hideMark/>
          </w:tcPr>
          <w:p w14:paraId="0691EE6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773E50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425D77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0C270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7F6E1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2DAF038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2E2835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7AAA38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850AD1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5C3E3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42778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3EF9E0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A8D55C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B2126E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1DD99A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552E86A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56CB6D57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SP_WATSTRUCTURE</w:t>
            </w:r>
          </w:p>
        </w:tc>
      </w:tr>
      <w:tr w:rsidR="00A73166" w:rsidRPr="005A188F" w14:paraId="2806349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EFE17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1AAAD8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7BCF557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C0F0FD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8DED7B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3C0CCD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11C45A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4A98F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77F4292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CDB815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BFE3EE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9951B1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7FE7B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63E84DF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6204B0D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900D7F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06ABB0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3C7ED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3DE3C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295824A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35821E7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BD6826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4F54BF5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874D01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8DAAD9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484319A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513C1B2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9EABCE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D5CB41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F9B6FA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5FA2A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13EF9F2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6AB9AE4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05EBC9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D75E9E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A32A4A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16413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65CFB62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6C8B458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5F79D6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775DF2A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1B9E6D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E4105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4F5463E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73895D8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7D5B7E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CFC9A5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B6DA43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D92A1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2D30440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2FAE25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6EF9C6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14EE9D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EABF98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4193F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46D7522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4D77D56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942701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54D3DC0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F8F4D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91018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STRUCTURE_ID</w:t>
            </w:r>
          </w:p>
        </w:tc>
        <w:tc>
          <w:tcPr>
            <w:tcW w:w="0" w:type="dxa"/>
            <w:noWrap/>
            <w:hideMark/>
          </w:tcPr>
          <w:p w14:paraId="03F5063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STRUCTURE_ID</w:t>
            </w:r>
          </w:p>
        </w:tc>
        <w:tc>
          <w:tcPr>
            <w:tcW w:w="0" w:type="dxa"/>
            <w:noWrap/>
            <w:hideMark/>
          </w:tcPr>
          <w:p w14:paraId="69FD3CB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30ED0D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5A6E567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153EEB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D4D5F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STRUCTURE_TYPE</w:t>
            </w:r>
          </w:p>
        </w:tc>
        <w:tc>
          <w:tcPr>
            <w:tcW w:w="0" w:type="dxa"/>
            <w:noWrap/>
            <w:hideMark/>
          </w:tcPr>
          <w:p w14:paraId="6221F92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STRUCTURE_TYPE</w:t>
            </w:r>
          </w:p>
        </w:tc>
        <w:tc>
          <w:tcPr>
            <w:tcW w:w="0" w:type="dxa"/>
            <w:noWrap/>
            <w:hideMark/>
          </w:tcPr>
          <w:p w14:paraId="4C5FB6B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EF06B4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384F9D5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16943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F8DF3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STRUCTURE_DESC</w:t>
            </w:r>
          </w:p>
        </w:tc>
        <w:tc>
          <w:tcPr>
            <w:tcW w:w="0" w:type="dxa"/>
            <w:noWrap/>
            <w:hideMark/>
          </w:tcPr>
          <w:p w14:paraId="4597C51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STRUCTURE_DESC</w:t>
            </w:r>
          </w:p>
        </w:tc>
        <w:tc>
          <w:tcPr>
            <w:tcW w:w="0" w:type="dxa"/>
            <w:noWrap/>
            <w:hideMark/>
          </w:tcPr>
          <w:p w14:paraId="6A714FF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81652B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2B6FD3A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13285C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940DBD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83DD90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7BC0EA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48A009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5D45935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A567B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A4362A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BM_LAYER</w:t>
            </w:r>
          </w:p>
        </w:tc>
        <w:tc>
          <w:tcPr>
            <w:tcW w:w="0" w:type="dxa"/>
            <w:noWrap/>
            <w:hideMark/>
          </w:tcPr>
          <w:p w14:paraId="262CC3C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BM_LAYER</w:t>
            </w:r>
          </w:p>
        </w:tc>
        <w:tc>
          <w:tcPr>
            <w:tcW w:w="0" w:type="dxa"/>
            <w:noWrap/>
            <w:hideMark/>
          </w:tcPr>
          <w:p w14:paraId="1E5FE06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F31400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7F71967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13484D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8871E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CATEGORY</w:t>
            </w:r>
          </w:p>
        </w:tc>
        <w:tc>
          <w:tcPr>
            <w:tcW w:w="0" w:type="dxa"/>
            <w:noWrap/>
            <w:hideMark/>
          </w:tcPr>
          <w:p w14:paraId="7C8795D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CATEGORY</w:t>
            </w:r>
          </w:p>
        </w:tc>
        <w:tc>
          <w:tcPr>
            <w:tcW w:w="0" w:type="dxa"/>
            <w:noWrap/>
            <w:hideMark/>
          </w:tcPr>
          <w:p w14:paraId="788D60C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2C5B6B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5600366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8AC28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D8B0A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31FEB9C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14292A4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A48E29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92925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53E8A4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550D1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61E4A5C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1BB82BB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0370F6D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FB9C81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9DF68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4B90C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CFEB52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27796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0DDE19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B253CE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424784F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3D06A07C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GBME_11x17_ANNO</w:t>
            </w:r>
          </w:p>
        </w:tc>
      </w:tr>
      <w:tr w:rsidR="00A73166" w:rsidRPr="005A188F" w14:paraId="7224580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C5FD3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28FBA8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EF4034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322E3E5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319718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653276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51C92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FEATUREID</w:t>
            </w:r>
          </w:p>
        </w:tc>
        <w:tc>
          <w:tcPr>
            <w:tcW w:w="0" w:type="dxa"/>
            <w:noWrap/>
            <w:hideMark/>
          </w:tcPr>
          <w:p w14:paraId="179FABE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FEATUREID</w:t>
            </w:r>
          </w:p>
        </w:tc>
        <w:tc>
          <w:tcPr>
            <w:tcW w:w="0" w:type="dxa"/>
            <w:noWrap/>
            <w:hideMark/>
          </w:tcPr>
          <w:p w14:paraId="639172D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DEF5A0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25C9F2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4E86CC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1BCB7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ZORDER</w:t>
            </w:r>
          </w:p>
        </w:tc>
        <w:tc>
          <w:tcPr>
            <w:tcW w:w="0" w:type="dxa"/>
            <w:noWrap/>
            <w:hideMark/>
          </w:tcPr>
          <w:p w14:paraId="1859C33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ZORDER</w:t>
            </w:r>
          </w:p>
        </w:tc>
        <w:tc>
          <w:tcPr>
            <w:tcW w:w="0" w:type="dxa"/>
            <w:noWrap/>
            <w:hideMark/>
          </w:tcPr>
          <w:p w14:paraId="46A1E75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C3606A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FAAC22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D3349A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A1D0C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ANNOTATIONCLASSID</w:t>
            </w:r>
          </w:p>
        </w:tc>
        <w:tc>
          <w:tcPr>
            <w:tcW w:w="0" w:type="dxa"/>
            <w:noWrap/>
            <w:hideMark/>
          </w:tcPr>
          <w:p w14:paraId="31D25A6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ANNOTATIONCLASSID</w:t>
            </w:r>
          </w:p>
        </w:tc>
        <w:tc>
          <w:tcPr>
            <w:tcW w:w="0" w:type="dxa"/>
            <w:noWrap/>
            <w:hideMark/>
          </w:tcPr>
          <w:p w14:paraId="6DE1DB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CB5950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D22055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134AB4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39E236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ELEMENT</w:t>
            </w:r>
          </w:p>
        </w:tc>
        <w:tc>
          <w:tcPr>
            <w:tcW w:w="0" w:type="dxa"/>
            <w:noWrap/>
            <w:hideMark/>
          </w:tcPr>
          <w:p w14:paraId="64BFF62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ELEMENT</w:t>
            </w:r>
          </w:p>
        </w:tc>
        <w:tc>
          <w:tcPr>
            <w:tcW w:w="0" w:type="dxa"/>
            <w:noWrap/>
            <w:hideMark/>
          </w:tcPr>
          <w:p w14:paraId="335460E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Blob</w:t>
            </w:r>
          </w:p>
        </w:tc>
        <w:tc>
          <w:tcPr>
            <w:tcW w:w="0" w:type="dxa"/>
            <w:noWrap/>
            <w:hideMark/>
          </w:tcPr>
          <w:p w14:paraId="4715A8F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24FF4CD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9C467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C9B995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SYMBOLID</w:t>
            </w:r>
          </w:p>
        </w:tc>
        <w:tc>
          <w:tcPr>
            <w:tcW w:w="0" w:type="dxa"/>
            <w:noWrap/>
            <w:hideMark/>
          </w:tcPr>
          <w:p w14:paraId="48564A4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SYMBOLID</w:t>
            </w:r>
          </w:p>
        </w:tc>
        <w:tc>
          <w:tcPr>
            <w:tcW w:w="0" w:type="dxa"/>
            <w:noWrap/>
            <w:hideMark/>
          </w:tcPr>
          <w:p w14:paraId="316CCEC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6447BB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C4BA8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CE4264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48304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3F6FEC2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43C46DF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61BB5A9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6B9060F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AnnotationStatus</w:t>
            </w:r>
            <w:proofErr w:type="spellEnd"/>
          </w:p>
        </w:tc>
      </w:tr>
      <w:tr w:rsidR="00A73166" w:rsidRPr="005A188F" w14:paraId="6D41BDF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9DC0D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TEXTSTRING</w:t>
            </w:r>
          </w:p>
        </w:tc>
        <w:tc>
          <w:tcPr>
            <w:tcW w:w="0" w:type="dxa"/>
            <w:noWrap/>
            <w:hideMark/>
          </w:tcPr>
          <w:p w14:paraId="79FB0D4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TEXTSTRING</w:t>
            </w:r>
          </w:p>
        </w:tc>
        <w:tc>
          <w:tcPr>
            <w:tcW w:w="0" w:type="dxa"/>
            <w:noWrap/>
            <w:hideMark/>
          </w:tcPr>
          <w:p w14:paraId="2F38763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41C02B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61A0B4B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75F2B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20FB9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FONTNAME</w:t>
            </w:r>
          </w:p>
        </w:tc>
        <w:tc>
          <w:tcPr>
            <w:tcW w:w="0" w:type="dxa"/>
            <w:noWrap/>
            <w:hideMark/>
          </w:tcPr>
          <w:p w14:paraId="2260309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FONTNAME</w:t>
            </w:r>
          </w:p>
        </w:tc>
        <w:tc>
          <w:tcPr>
            <w:tcW w:w="0" w:type="dxa"/>
            <w:noWrap/>
            <w:hideMark/>
          </w:tcPr>
          <w:p w14:paraId="5F35B45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A53C45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6A9F546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02CAFA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ED6DF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FONTSIZE</w:t>
            </w:r>
          </w:p>
        </w:tc>
        <w:tc>
          <w:tcPr>
            <w:tcW w:w="0" w:type="dxa"/>
            <w:noWrap/>
            <w:hideMark/>
          </w:tcPr>
          <w:p w14:paraId="1FA1412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FONTSIZE</w:t>
            </w:r>
          </w:p>
        </w:tc>
        <w:tc>
          <w:tcPr>
            <w:tcW w:w="0" w:type="dxa"/>
            <w:noWrap/>
            <w:hideMark/>
          </w:tcPr>
          <w:p w14:paraId="084E330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B07E7D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956C0B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90F834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5BA52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BOLD</w:t>
            </w:r>
          </w:p>
        </w:tc>
        <w:tc>
          <w:tcPr>
            <w:tcW w:w="0" w:type="dxa"/>
            <w:noWrap/>
            <w:hideMark/>
          </w:tcPr>
          <w:p w14:paraId="1FDCDE2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BOLD</w:t>
            </w:r>
          </w:p>
        </w:tc>
        <w:tc>
          <w:tcPr>
            <w:tcW w:w="0" w:type="dxa"/>
            <w:noWrap/>
            <w:hideMark/>
          </w:tcPr>
          <w:p w14:paraId="7743757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71FDC39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2F44AF8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01AA804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2BE01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ITALIC</w:t>
            </w:r>
          </w:p>
        </w:tc>
        <w:tc>
          <w:tcPr>
            <w:tcW w:w="0" w:type="dxa"/>
            <w:noWrap/>
            <w:hideMark/>
          </w:tcPr>
          <w:p w14:paraId="2541575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ITALIC</w:t>
            </w:r>
          </w:p>
        </w:tc>
        <w:tc>
          <w:tcPr>
            <w:tcW w:w="0" w:type="dxa"/>
            <w:noWrap/>
            <w:hideMark/>
          </w:tcPr>
          <w:p w14:paraId="56C0247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2443686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490937B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3C2BB7E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09059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UNDERLINE</w:t>
            </w:r>
          </w:p>
        </w:tc>
        <w:tc>
          <w:tcPr>
            <w:tcW w:w="0" w:type="dxa"/>
            <w:noWrap/>
            <w:hideMark/>
          </w:tcPr>
          <w:p w14:paraId="4628D9E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UNDERLINE</w:t>
            </w:r>
          </w:p>
        </w:tc>
        <w:tc>
          <w:tcPr>
            <w:tcW w:w="0" w:type="dxa"/>
            <w:noWrap/>
            <w:hideMark/>
          </w:tcPr>
          <w:p w14:paraId="283C9E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38A7966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1041822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4D3D230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3A5A8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VERTICALALIGNMENT</w:t>
            </w:r>
          </w:p>
        </w:tc>
        <w:tc>
          <w:tcPr>
            <w:tcW w:w="0" w:type="dxa"/>
            <w:noWrap/>
            <w:hideMark/>
          </w:tcPr>
          <w:p w14:paraId="7DAED4E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VERTICALALIGNMENT</w:t>
            </w:r>
          </w:p>
        </w:tc>
        <w:tc>
          <w:tcPr>
            <w:tcW w:w="0" w:type="dxa"/>
            <w:noWrap/>
            <w:hideMark/>
          </w:tcPr>
          <w:p w14:paraId="372BDF8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292AAD3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6542C2E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VerticalAlignment</w:t>
            </w:r>
            <w:proofErr w:type="spellEnd"/>
          </w:p>
        </w:tc>
      </w:tr>
      <w:tr w:rsidR="00A73166" w:rsidRPr="005A188F" w14:paraId="551F397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75224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HORIZONTALALIGNMENT</w:t>
            </w:r>
          </w:p>
        </w:tc>
        <w:tc>
          <w:tcPr>
            <w:tcW w:w="0" w:type="dxa"/>
            <w:noWrap/>
            <w:hideMark/>
          </w:tcPr>
          <w:p w14:paraId="51B0BEC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HORIZONTALALIGNMENT</w:t>
            </w:r>
          </w:p>
        </w:tc>
        <w:tc>
          <w:tcPr>
            <w:tcW w:w="0" w:type="dxa"/>
            <w:noWrap/>
            <w:hideMark/>
          </w:tcPr>
          <w:p w14:paraId="0492DE7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116D215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22A5FE7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HorizontalAlignment</w:t>
            </w:r>
            <w:proofErr w:type="spellEnd"/>
          </w:p>
        </w:tc>
      </w:tr>
      <w:tr w:rsidR="00A73166" w:rsidRPr="005A188F" w14:paraId="3A73143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9EBC90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XOFFSET</w:t>
            </w:r>
          </w:p>
        </w:tc>
        <w:tc>
          <w:tcPr>
            <w:tcW w:w="0" w:type="dxa"/>
            <w:noWrap/>
            <w:hideMark/>
          </w:tcPr>
          <w:p w14:paraId="558C83C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XOFFSET</w:t>
            </w:r>
          </w:p>
        </w:tc>
        <w:tc>
          <w:tcPr>
            <w:tcW w:w="0" w:type="dxa"/>
            <w:noWrap/>
            <w:hideMark/>
          </w:tcPr>
          <w:p w14:paraId="0AA899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10B0C6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FE8A0F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63D1D1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DC79E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YOFFSET</w:t>
            </w:r>
          </w:p>
        </w:tc>
        <w:tc>
          <w:tcPr>
            <w:tcW w:w="0" w:type="dxa"/>
            <w:noWrap/>
            <w:hideMark/>
          </w:tcPr>
          <w:p w14:paraId="043E9B1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YOFFSET</w:t>
            </w:r>
          </w:p>
        </w:tc>
        <w:tc>
          <w:tcPr>
            <w:tcW w:w="0" w:type="dxa"/>
            <w:noWrap/>
            <w:hideMark/>
          </w:tcPr>
          <w:p w14:paraId="70D0B67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1F4EFC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C9EE17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D9402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932EC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ANGLE</w:t>
            </w:r>
          </w:p>
        </w:tc>
        <w:tc>
          <w:tcPr>
            <w:tcW w:w="0" w:type="dxa"/>
            <w:noWrap/>
            <w:hideMark/>
          </w:tcPr>
          <w:p w14:paraId="2675DC7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ANGLE</w:t>
            </w:r>
          </w:p>
        </w:tc>
        <w:tc>
          <w:tcPr>
            <w:tcW w:w="0" w:type="dxa"/>
            <w:noWrap/>
            <w:hideMark/>
          </w:tcPr>
          <w:p w14:paraId="12976A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5E6C6A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15ECC8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084F03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7F856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FONTLEADING</w:t>
            </w:r>
          </w:p>
        </w:tc>
        <w:tc>
          <w:tcPr>
            <w:tcW w:w="0" w:type="dxa"/>
            <w:noWrap/>
            <w:hideMark/>
          </w:tcPr>
          <w:p w14:paraId="782D2A2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FONTLEADING</w:t>
            </w:r>
          </w:p>
        </w:tc>
        <w:tc>
          <w:tcPr>
            <w:tcW w:w="0" w:type="dxa"/>
            <w:noWrap/>
            <w:hideMark/>
          </w:tcPr>
          <w:p w14:paraId="77B7691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248986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60BDF5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68396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004A5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WORDSPACING</w:t>
            </w:r>
          </w:p>
        </w:tc>
        <w:tc>
          <w:tcPr>
            <w:tcW w:w="0" w:type="dxa"/>
            <w:noWrap/>
            <w:hideMark/>
          </w:tcPr>
          <w:p w14:paraId="0131D09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WORDSPACING</w:t>
            </w:r>
          </w:p>
        </w:tc>
        <w:tc>
          <w:tcPr>
            <w:tcW w:w="0" w:type="dxa"/>
            <w:noWrap/>
            <w:hideMark/>
          </w:tcPr>
          <w:p w14:paraId="6F1B0B0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B83599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91115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64FA11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C6EC41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CHARACTERWIDTH</w:t>
            </w:r>
          </w:p>
        </w:tc>
        <w:tc>
          <w:tcPr>
            <w:tcW w:w="0" w:type="dxa"/>
            <w:noWrap/>
            <w:hideMark/>
          </w:tcPr>
          <w:p w14:paraId="4066600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CHARACTERWIDTH</w:t>
            </w:r>
          </w:p>
        </w:tc>
        <w:tc>
          <w:tcPr>
            <w:tcW w:w="0" w:type="dxa"/>
            <w:noWrap/>
            <w:hideMark/>
          </w:tcPr>
          <w:p w14:paraId="327DEDB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414654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D7E6E0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67B73A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E4B39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CHARACTERSPACING</w:t>
            </w:r>
          </w:p>
        </w:tc>
        <w:tc>
          <w:tcPr>
            <w:tcW w:w="0" w:type="dxa"/>
            <w:noWrap/>
            <w:hideMark/>
          </w:tcPr>
          <w:p w14:paraId="0BC9C04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CHARACTERSPACING</w:t>
            </w:r>
          </w:p>
        </w:tc>
        <w:tc>
          <w:tcPr>
            <w:tcW w:w="0" w:type="dxa"/>
            <w:noWrap/>
            <w:hideMark/>
          </w:tcPr>
          <w:p w14:paraId="55E3492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B7933D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3C638B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CE15F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910314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FLIPANGLE</w:t>
            </w:r>
          </w:p>
        </w:tc>
        <w:tc>
          <w:tcPr>
            <w:tcW w:w="0" w:type="dxa"/>
            <w:noWrap/>
            <w:hideMark/>
          </w:tcPr>
          <w:p w14:paraId="2D3F03F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FLIPANGLE</w:t>
            </w:r>
          </w:p>
        </w:tc>
        <w:tc>
          <w:tcPr>
            <w:tcW w:w="0" w:type="dxa"/>
            <w:noWrap/>
            <w:hideMark/>
          </w:tcPr>
          <w:p w14:paraId="6588547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A1DB12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022D18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0448F0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72E903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OVERRIDE</w:t>
            </w:r>
          </w:p>
        </w:tc>
        <w:tc>
          <w:tcPr>
            <w:tcW w:w="0" w:type="dxa"/>
            <w:noWrap/>
            <w:hideMark/>
          </w:tcPr>
          <w:p w14:paraId="005F207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OVERRIDE</w:t>
            </w:r>
          </w:p>
        </w:tc>
        <w:tc>
          <w:tcPr>
            <w:tcW w:w="0" w:type="dxa"/>
            <w:noWrap/>
            <w:hideMark/>
          </w:tcPr>
          <w:p w14:paraId="5C6E301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A3752D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772200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CFE95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2FE67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45AA5FA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3423F7B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2E1DDF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0E0E6F4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BD80B3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383DD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9A975F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52041C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187509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F2BBBF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A04404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A34142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3AF5F2B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086D022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8F8DB2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DFB3A9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4D98EA8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60238457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GBME_17x22_ANNO</w:t>
            </w:r>
          </w:p>
        </w:tc>
      </w:tr>
      <w:tr w:rsidR="00A73166" w:rsidRPr="005A188F" w14:paraId="4EB7D98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E6B011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A16598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674648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6A4197D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16BC6D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49BDD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E201B1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FEATUREID</w:t>
            </w:r>
          </w:p>
        </w:tc>
        <w:tc>
          <w:tcPr>
            <w:tcW w:w="0" w:type="dxa"/>
            <w:noWrap/>
            <w:hideMark/>
          </w:tcPr>
          <w:p w14:paraId="30BBB9B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FEATUREID</w:t>
            </w:r>
          </w:p>
        </w:tc>
        <w:tc>
          <w:tcPr>
            <w:tcW w:w="0" w:type="dxa"/>
            <w:noWrap/>
            <w:hideMark/>
          </w:tcPr>
          <w:p w14:paraId="2CD0673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2156D1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B080F9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1A7DB1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0583C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ZORDER</w:t>
            </w:r>
          </w:p>
        </w:tc>
        <w:tc>
          <w:tcPr>
            <w:tcW w:w="0" w:type="dxa"/>
            <w:noWrap/>
            <w:hideMark/>
          </w:tcPr>
          <w:p w14:paraId="4D9C4CF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ZORDER</w:t>
            </w:r>
          </w:p>
        </w:tc>
        <w:tc>
          <w:tcPr>
            <w:tcW w:w="0" w:type="dxa"/>
            <w:noWrap/>
            <w:hideMark/>
          </w:tcPr>
          <w:p w14:paraId="00428A0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3B5517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E03C4F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161FD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8C65C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ANNOTATIONCLASSID</w:t>
            </w:r>
          </w:p>
        </w:tc>
        <w:tc>
          <w:tcPr>
            <w:tcW w:w="0" w:type="dxa"/>
            <w:noWrap/>
            <w:hideMark/>
          </w:tcPr>
          <w:p w14:paraId="4829897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ANNOTATIONCLASSID</w:t>
            </w:r>
          </w:p>
        </w:tc>
        <w:tc>
          <w:tcPr>
            <w:tcW w:w="0" w:type="dxa"/>
            <w:noWrap/>
            <w:hideMark/>
          </w:tcPr>
          <w:p w14:paraId="7C8C66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14685B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9847F5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B581AE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D0896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ELEMENT</w:t>
            </w:r>
          </w:p>
        </w:tc>
        <w:tc>
          <w:tcPr>
            <w:tcW w:w="0" w:type="dxa"/>
            <w:noWrap/>
            <w:hideMark/>
          </w:tcPr>
          <w:p w14:paraId="3D33BF2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ELEMENT</w:t>
            </w:r>
          </w:p>
        </w:tc>
        <w:tc>
          <w:tcPr>
            <w:tcW w:w="0" w:type="dxa"/>
            <w:noWrap/>
            <w:hideMark/>
          </w:tcPr>
          <w:p w14:paraId="0538543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Blob</w:t>
            </w:r>
          </w:p>
        </w:tc>
        <w:tc>
          <w:tcPr>
            <w:tcW w:w="0" w:type="dxa"/>
            <w:noWrap/>
            <w:hideMark/>
          </w:tcPr>
          <w:p w14:paraId="5D03AC2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70F03CC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A4CE65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0DA2F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SYMBOLID</w:t>
            </w:r>
          </w:p>
        </w:tc>
        <w:tc>
          <w:tcPr>
            <w:tcW w:w="0" w:type="dxa"/>
            <w:noWrap/>
            <w:hideMark/>
          </w:tcPr>
          <w:p w14:paraId="3C32497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SYMBOLID</w:t>
            </w:r>
          </w:p>
        </w:tc>
        <w:tc>
          <w:tcPr>
            <w:tcW w:w="0" w:type="dxa"/>
            <w:noWrap/>
            <w:hideMark/>
          </w:tcPr>
          <w:p w14:paraId="7038D1E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ED9D1A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54BDC3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E7D1AA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2CFA0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3F80023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2CE273A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067C1F9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62D5C89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AnnotationStatus</w:t>
            </w:r>
            <w:proofErr w:type="spellEnd"/>
          </w:p>
        </w:tc>
      </w:tr>
      <w:tr w:rsidR="00A73166" w:rsidRPr="005A188F" w14:paraId="5F09BB1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75462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TEXTSTRING</w:t>
            </w:r>
          </w:p>
        </w:tc>
        <w:tc>
          <w:tcPr>
            <w:tcW w:w="0" w:type="dxa"/>
            <w:noWrap/>
            <w:hideMark/>
          </w:tcPr>
          <w:p w14:paraId="0E11F2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TEXTSTRING</w:t>
            </w:r>
          </w:p>
        </w:tc>
        <w:tc>
          <w:tcPr>
            <w:tcW w:w="0" w:type="dxa"/>
            <w:noWrap/>
            <w:hideMark/>
          </w:tcPr>
          <w:p w14:paraId="618A736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7793B8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20EDD4C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64041E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5BAD3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FONTNAME</w:t>
            </w:r>
          </w:p>
        </w:tc>
        <w:tc>
          <w:tcPr>
            <w:tcW w:w="0" w:type="dxa"/>
            <w:noWrap/>
            <w:hideMark/>
          </w:tcPr>
          <w:p w14:paraId="3F11BA0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FONTNAME</w:t>
            </w:r>
          </w:p>
        </w:tc>
        <w:tc>
          <w:tcPr>
            <w:tcW w:w="0" w:type="dxa"/>
            <w:noWrap/>
            <w:hideMark/>
          </w:tcPr>
          <w:p w14:paraId="26197EB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B1F483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3A21302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B0565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2CDB3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FONTSIZE</w:t>
            </w:r>
          </w:p>
        </w:tc>
        <w:tc>
          <w:tcPr>
            <w:tcW w:w="0" w:type="dxa"/>
            <w:noWrap/>
            <w:hideMark/>
          </w:tcPr>
          <w:p w14:paraId="75E28B7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FONTSIZE</w:t>
            </w:r>
          </w:p>
        </w:tc>
        <w:tc>
          <w:tcPr>
            <w:tcW w:w="0" w:type="dxa"/>
            <w:noWrap/>
            <w:hideMark/>
          </w:tcPr>
          <w:p w14:paraId="0F0D672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03B97B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939139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580A7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0ED88C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BOLD</w:t>
            </w:r>
          </w:p>
        </w:tc>
        <w:tc>
          <w:tcPr>
            <w:tcW w:w="0" w:type="dxa"/>
            <w:noWrap/>
            <w:hideMark/>
          </w:tcPr>
          <w:p w14:paraId="63A4D1E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BOLD</w:t>
            </w:r>
          </w:p>
        </w:tc>
        <w:tc>
          <w:tcPr>
            <w:tcW w:w="0" w:type="dxa"/>
            <w:noWrap/>
            <w:hideMark/>
          </w:tcPr>
          <w:p w14:paraId="4515206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5689AE1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7AE8A6E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763145D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965E8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ITALIC</w:t>
            </w:r>
          </w:p>
        </w:tc>
        <w:tc>
          <w:tcPr>
            <w:tcW w:w="0" w:type="dxa"/>
            <w:noWrap/>
            <w:hideMark/>
          </w:tcPr>
          <w:p w14:paraId="59B659E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ITALIC</w:t>
            </w:r>
          </w:p>
        </w:tc>
        <w:tc>
          <w:tcPr>
            <w:tcW w:w="0" w:type="dxa"/>
            <w:noWrap/>
            <w:hideMark/>
          </w:tcPr>
          <w:p w14:paraId="43A4F25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29F1457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28022AD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5B16C56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50AEC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UNDERLINE</w:t>
            </w:r>
          </w:p>
        </w:tc>
        <w:tc>
          <w:tcPr>
            <w:tcW w:w="0" w:type="dxa"/>
            <w:noWrap/>
            <w:hideMark/>
          </w:tcPr>
          <w:p w14:paraId="414EF81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UNDERLINE</w:t>
            </w:r>
          </w:p>
        </w:tc>
        <w:tc>
          <w:tcPr>
            <w:tcW w:w="0" w:type="dxa"/>
            <w:noWrap/>
            <w:hideMark/>
          </w:tcPr>
          <w:p w14:paraId="0D9164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1DBEC9E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3B55868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3F8F359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A0E56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VERTICALALIGNMENT</w:t>
            </w:r>
          </w:p>
        </w:tc>
        <w:tc>
          <w:tcPr>
            <w:tcW w:w="0" w:type="dxa"/>
            <w:noWrap/>
            <w:hideMark/>
          </w:tcPr>
          <w:p w14:paraId="1E8C7A9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VERTICALALIGNMENT</w:t>
            </w:r>
          </w:p>
        </w:tc>
        <w:tc>
          <w:tcPr>
            <w:tcW w:w="0" w:type="dxa"/>
            <w:noWrap/>
            <w:hideMark/>
          </w:tcPr>
          <w:p w14:paraId="0E4840E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04EEF1C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5DBD3B0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VerticalAlignment</w:t>
            </w:r>
            <w:proofErr w:type="spellEnd"/>
          </w:p>
        </w:tc>
      </w:tr>
      <w:tr w:rsidR="00A73166" w:rsidRPr="005A188F" w14:paraId="7FD51D2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06DF5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HORIZONTALALIGNMENT</w:t>
            </w:r>
          </w:p>
        </w:tc>
        <w:tc>
          <w:tcPr>
            <w:tcW w:w="0" w:type="dxa"/>
            <w:noWrap/>
            <w:hideMark/>
          </w:tcPr>
          <w:p w14:paraId="46B289A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HORIZONTALALIGNMENT</w:t>
            </w:r>
          </w:p>
        </w:tc>
        <w:tc>
          <w:tcPr>
            <w:tcW w:w="0" w:type="dxa"/>
            <w:noWrap/>
            <w:hideMark/>
          </w:tcPr>
          <w:p w14:paraId="4A58D54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4CFA719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3EE55AB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HorizontalAlignment</w:t>
            </w:r>
            <w:proofErr w:type="spellEnd"/>
          </w:p>
        </w:tc>
      </w:tr>
      <w:tr w:rsidR="00A73166" w:rsidRPr="005A188F" w14:paraId="169E3BD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DCC4DB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XOFFSET</w:t>
            </w:r>
          </w:p>
        </w:tc>
        <w:tc>
          <w:tcPr>
            <w:tcW w:w="0" w:type="dxa"/>
            <w:noWrap/>
            <w:hideMark/>
          </w:tcPr>
          <w:p w14:paraId="11CF2D2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XOFFSET</w:t>
            </w:r>
          </w:p>
        </w:tc>
        <w:tc>
          <w:tcPr>
            <w:tcW w:w="0" w:type="dxa"/>
            <w:noWrap/>
            <w:hideMark/>
          </w:tcPr>
          <w:p w14:paraId="5403A3F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AB6AF3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D6CEBC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DA7A2F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6A54F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YOFFSET</w:t>
            </w:r>
          </w:p>
        </w:tc>
        <w:tc>
          <w:tcPr>
            <w:tcW w:w="0" w:type="dxa"/>
            <w:noWrap/>
            <w:hideMark/>
          </w:tcPr>
          <w:p w14:paraId="3D4A418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YOFFSET</w:t>
            </w:r>
          </w:p>
        </w:tc>
        <w:tc>
          <w:tcPr>
            <w:tcW w:w="0" w:type="dxa"/>
            <w:noWrap/>
            <w:hideMark/>
          </w:tcPr>
          <w:p w14:paraId="64BFA70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778E94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49B1CA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D9A2E1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23A53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ANGLE</w:t>
            </w:r>
          </w:p>
        </w:tc>
        <w:tc>
          <w:tcPr>
            <w:tcW w:w="0" w:type="dxa"/>
            <w:noWrap/>
            <w:hideMark/>
          </w:tcPr>
          <w:p w14:paraId="5985ED6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ANGLE</w:t>
            </w:r>
          </w:p>
        </w:tc>
        <w:tc>
          <w:tcPr>
            <w:tcW w:w="0" w:type="dxa"/>
            <w:noWrap/>
            <w:hideMark/>
          </w:tcPr>
          <w:p w14:paraId="01F1214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A971FC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2AACD7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EBE0E9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EE727F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FONTLEADING</w:t>
            </w:r>
          </w:p>
        </w:tc>
        <w:tc>
          <w:tcPr>
            <w:tcW w:w="0" w:type="dxa"/>
            <w:noWrap/>
            <w:hideMark/>
          </w:tcPr>
          <w:p w14:paraId="04F4C8A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FONTLEADING</w:t>
            </w:r>
          </w:p>
        </w:tc>
        <w:tc>
          <w:tcPr>
            <w:tcW w:w="0" w:type="dxa"/>
            <w:noWrap/>
            <w:hideMark/>
          </w:tcPr>
          <w:p w14:paraId="3DC2A92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FE0FC8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5440D4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37FF5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43BB9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WORDSPACING</w:t>
            </w:r>
          </w:p>
        </w:tc>
        <w:tc>
          <w:tcPr>
            <w:tcW w:w="0" w:type="dxa"/>
            <w:noWrap/>
            <w:hideMark/>
          </w:tcPr>
          <w:p w14:paraId="6D802A7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WORDSPACING</w:t>
            </w:r>
          </w:p>
        </w:tc>
        <w:tc>
          <w:tcPr>
            <w:tcW w:w="0" w:type="dxa"/>
            <w:noWrap/>
            <w:hideMark/>
          </w:tcPr>
          <w:p w14:paraId="68E9907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358D80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265B0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DC2F54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94C922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CHARACTERWIDTH</w:t>
            </w:r>
          </w:p>
        </w:tc>
        <w:tc>
          <w:tcPr>
            <w:tcW w:w="0" w:type="dxa"/>
            <w:noWrap/>
            <w:hideMark/>
          </w:tcPr>
          <w:p w14:paraId="3990270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CHARACTERWIDTH</w:t>
            </w:r>
          </w:p>
        </w:tc>
        <w:tc>
          <w:tcPr>
            <w:tcW w:w="0" w:type="dxa"/>
            <w:noWrap/>
            <w:hideMark/>
          </w:tcPr>
          <w:p w14:paraId="6A3531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5C1505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432D93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1ACAA4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47B14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CHARACTERSPACING</w:t>
            </w:r>
          </w:p>
        </w:tc>
        <w:tc>
          <w:tcPr>
            <w:tcW w:w="0" w:type="dxa"/>
            <w:noWrap/>
            <w:hideMark/>
          </w:tcPr>
          <w:p w14:paraId="6867E10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CHARACTERSPACING</w:t>
            </w:r>
          </w:p>
        </w:tc>
        <w:tc>
          <w:tcPr>
            <w:tcW w:w="0" w:type="dxa"/>
            <w:noWrap/>
            <w:hideMark/>
          </w:tcPr>
          <w:p w14:paraId="742FCDC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8F588F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E94E89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DCFC90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0E089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FLIPANGLE</w:t>
            </w:r>
          </w:p>
        </w:tc>
        <w:tc>
          <w:tcPr>
            <w:tcW w:w="0" w:type="dxa"/>
            <w:noWrap/>
            <w:hideMark/>
          </w:tcPr>
          <w:p w14:paraId="4D6C60A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FLIPANGLE</w:t>
            </w:r>
          </w:p>
        </w:tc>
        <w:tc>
          <w:tcPr>
            <w:tcW w:w="0" w:type="dxa"/>
            <w:noWrap/>
            <w:hideMark/>
          </w:tcPr>
          <w:p w14:paraId="51C57BD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02C499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E0FC3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352C29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60FD5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OVERRIDE</w:t>
            </w:r>
          </w:p>
        </w:tc>
        <w:tc>
          <w:tcPr>
            <w:tcW w:w="0" w:type="dxa"/>
            <w:noWrap/>
            <w:hideMark/>
          </w:tcPr>
          <w:p w14:paraId="6EE3077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OVERRIDE</w:t>
            </w:r>
          </w:p>
        </w:tc>
        <w:tc>
          <w:tcPr>
            <w:tcW w:w="0" w:type="dxa"/>
            <w:noWrap/>
            <w:hideMark/>
          </w:tcPr>
          <w:p w14:paraId="16A1F71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E90C9E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39E849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44772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FF29C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FF3008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1868F6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DCDADF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26987EC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45617E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9BEB5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CA0FA3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6AD03D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679882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F6A193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0C5750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E04A0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2885605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1FCDA30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EF3161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EA310B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3EE6730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022775FF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GBME_22x34_ANNO</w:t>
            </w:r>
          </w:p>
        </w:tc>
      </w:tr>
      <w:tr w:rsidR="00A73166" w:rsidRPr="005A188F" w14:paraId="212C4EA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9D8BB8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A9DFF0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A4EA8F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6B495F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8EB2D0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3E307F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D1101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FEATUREID</w:t>
            </w:r>
          </w:p>
        </w:tc>
        <w:tc>
          <w:tcPr>
            <w:tcW w:w="0" w:type="dxa"/>
            <w:noWrap/>
            <w:hideMark/>
          </w:tcPr>
          <w:p w14:paraId="5E64070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FEATUREID</w:t>
            </w:r>
          </w:p>
        </w:tc>
        <w:tc>
          <w:tcPr>
            <w:tcW w:w="0" w:type="dxa"/>
            <w:noWrap/>
            <w:hideMark/>
          </w:tcPr>
          <w:p w14:paraId="3E6E268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2C8EF7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197B40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958F29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B4DC1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ZORDER</w:t>
            </w:r>
          </w:p>
        </w:tc>
        <w:tc>
          <w:tcPr>
            <w:tcW w:w="0" w:type="dxa"/>
            <w:noWrap/>
            <w:hideMark/>
          </w:tcPr>
          <w:p w14:paraId="306BCD3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ZORDER</w:t>
            </w:r>
          </w:p>
        </w:tc>
        <w:tc>
          <w:tcPr>
            <w:tcW w:w="0" w:type="dxa"/>
            <w:noWrap/>
            <w:hideMark/>
          </w:tcPr>
          <w:p w14:paraId="32ABE08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6D0EA4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7B8030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3A1509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5F7CE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ANNOTATIONCLASSID</w:t>
            </w:r>
          </w:p>
        </w:tc>
        <w:tc>
          <w:tcPr>
            <w:tcW w:w="0" w:type="dxa"/>
            <w:noWrap/>
            <w:hideMark/>
          </w:tcPr>
          <w:p w14:paraId="4E47489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ANNOTATIONCLASSID</w:t>
            </w:r>
          </w:p>
        </w:tc>
        <w:tc>
          <w:tcPr>
            <w:tcW w:w="0" w:type="dxa"/>
            <w:noWrap/>
            <w:hideMark/>
          </w:tcPr>
          <w:p w14:paraId="1FB7A1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2B4749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FE8DE3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C4D08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9CEF8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ELEMENT</w:t>
            </w:r>
          </w:p>
        </w:tc>
        <w:tc>
          <w:tcPr>
            <w:tcW w:w="0" w:type="dxa"/>
            <w:noWrap/>
            <w:hideMark/>
          </w:tcPr>
          <w:p w14:paraId="259D8C2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ELEMENT</w:t>
            </w:r>
          </w:p>
        </w:tc>
        <w:tc>
          <w:tcPr>
            <w:tcW w:w="0" w:type="dxa"/>
            <w:noWrap/>
            <w:hideMark/>
          </w:tcPr>
          <w:p w14:paraId="2817391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Blob</w:t>
            </w:r>
          </w:p>
        </w:tc>
        <w:tc>
          <w:tcPr>
            <w:tcW w:w="0" w:type="dxa"/>
            <w:noWrap/>
            <w:hideMark/>
          </w:tcPr>
          <w:p w14:paraId="1DF52D2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61D1DAD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F7DAD3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81B3B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SYMBOLID</w:t>
            </w:r>
          </w:p>
        </w:tc>
        <w:tc>
          <w:tcPr>
            <w:tcW w:w="0" w:type="dxa"/>
            <w:noWrap/>
            <w:hideMark/>
          </w:tcPr>
          <w:p w14:paraId="39D9904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SYMBOLID</w:t>
            </w:r>
          </w:p>
        </w:tc>
        <w:tc>
          <w:tcPr>
            <w:tcW w:w="0" w:type="dxa"/>
            <w:noWrap/>
            <w:hideMark/>
          </w:tcPr>
          <w:p w14:paraId="6A80272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16A70E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B7982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435819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6B083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0C2651B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3518998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0BC628D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4C1A337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AnnotationStatus</w:t>
            </w:r>
            <w:proofErr w:type="spellEnd"/>
          </w:p>
        </w:tc>
      </w:tr>
      <w:tr w:rsidR="00A73166" w:rsidRPr="005A188F" w14:paraId="0202A2B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B99FD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TEXTSTRING</w:t>
            </w:r>
          </w:p>
        </w:tc>
        <w:tc>
          <w:tcPr>
            <w:tcW w:w="0" w:type="dxa"/>
            <w:noWrap/>
            <w:hideMark/>
          </w:tcPr>
          <w:p w14:paraId="73363CC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TEXTSTRING</w:t>
            </w:r>
          </w:p>
        </w:tc>
        <w:tc>
          <w:tcPr>
            <w:tcW w:w="0" w:type="dxa"/>
            <w:noWrap/>
            <w:hideMark/>
          </w:tcPr>
          <w:p w14:paraId="02C7265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D16B55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5B37AD5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F2B82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A2885A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FONTNAME</w:t>
            </w:r>
          </w:p>
        </w:tc>
        <w:tc>
          <w:tcPr>
            <w:tcW w:w="0" w:type="dxa"/>
            <w:noWrap/>
            <w:hideMark/>
          </w:tcPr>
          <w:p w14:paraId="3F9CC66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FONTNAME</w:t>
            </w:r>
          </w:p>
        </w:tc>
        <w:tc>
          <w:tcPr>
            <w:tcW w:w="0" w:type="dxa"/>
            <w:noWrap/>
            <w:hideMark/>
          </w:tcPr>
          <w:p w14:paraId="7C73CFE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1FCC2F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58D1428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F0245B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08F58A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FONTSIZE</w:t>
            </w:r>
          </w:p>
        </w:tc>
        <w:tc>
          <w:tcPr>
            <w:tcW w:w="0" w:type="dxa"/>
            <w:noWrap/>
            <w:hideMark/>
          </w:tcPr>
          <w:p w14:paraId="4647F5A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FONTSIZE</w:t>
            </w:r>
          </w:p>
        </w:tc>
        <w:tc>
          <w:tcPr>
            <w:tcW w:w="0" w:type="dxa"/>
            <w:noWrap/>
            <w:hideMark/>
          </w:tcPr>
          <w:p w14:paraId="51A6CC9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702E7E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586CA0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05B5B6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539540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BOLD</w:t>
            </w:r>
          </w:p>
        </w:tc>
        <w:tc>
          <w:tcPr>
            <w:tcW w:w="0" w:type="dxa"/>
            <w:noWrap/>
            <w:hideMark/>
          </w:tcPr>
          <w:p w14:paraId="43593C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BOLD</w:t>
            </w:r>
          </w:p>
        </w:tc>
        <w:tc>
          <w:tcPr>
            <w:tcW w:w="0" w:type="dxa"/>
            <w:noWrap/>
            <w:hideMark/>
          </w:tcPr>
          <w:p w14:paraId="516852F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2A42A12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592DE29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40ECC76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CE6B5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ITALIC</w:t>
            </w:r>
          </w:p>
        </w:tc>
        <w:tc>
          <w:tcPr>
            <w:tcW w:w="0" w:type="dxa"/>
            <w:noWrap/>
            <w:hideMark/>
          </w:tcPr>
          <w:p w14:paraId="18F9ACA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ITALIC</w:t>
            </w:r>
          </w:p>
        </w:tc>
        <w:tc>
          <w:tcPr>
            <w:tcW w:w="0" w:type="dxa"/>
            <w:noWrap/>
            <w:hideMark/>
          </w:tcPr>
          <w:p w14:paraId="3D620CD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7592689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0CC371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50179B4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AA6DD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UNDERLINE</w:t>
            </w:r>
          </w:p>
        </w:tc>
        <w:tc>
          <w:tcPr>
            <w:tcW w:w="0" w:type="dxa"/>
            <w:noWrap/>
            <w:hideMark/>
          </w:tcPr>
          <w:p w14:paraId="6343DBF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UNDERLINE</w:t>
            </w:r>
          </w:p>
        </w:tc>
        <w:tc>
          <w:tcPr>
            <w:tcW w:w="0" w:type="dxa"/>
            <w:noWrap/>
            <w:hideMark/>
          </w:tcPr>
          <w:p w14:paraId="3D5B7CC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79CEF8D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142E524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45EC537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ABD33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VERTICALALIGNMENT</w:t>
            </w:r>
          </w:p>
        </w:tc>
        <w:tc>
          <w:tcPr>
            <w:tcW w:w="0" w:type="dxa"/>
            <w:noWrap/>
            <w:hideMark/>
          </w:tcPr>
          <w:p w14:paraId="3ED2030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VERTICALALIGNMENT</w:t>
            </w:r>
          </w:p>
        </w:tc>
        <w:tc>
          <w:tcPr>
            <w:tcW w:w="0" w:type="dxa"/>
            <w:noWrap/>
            <w:hideMark/>
          </w:tcPr>
          <w:p w14:paraId="19CBD40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3B92D7C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0B6BE99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VerticalAlignment</w:t>
            </w:r>
            <w:proofErr w:type="spellEnd"/>
          </w:p>
        </w:tc>
      </w:tr>
      <w:tr w:rsidR="00A73166" w:rsidRPr="005A188F" w14:paraId="5A3F9B9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49E1E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HORIZONTALALIGNMENT</w:t>
            </w:r>
          </w:p>
        </w:tc>
        <w:tc>
          <w:tcPr>
            <w:tcW w:w="0" w:type="dxa"/>
            <w:noWrap/>
            <w:hideMark/>
          </w:tcPr>
          <w:p w14:paraId="2B6B47A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HORIZONTALALIGNMENT</w:t>
            </w:r>
          </w:p>
        </w:tc>
        <w:tc>
          <w:tcPr>
            <w:tcW w:w="0" w:type="dxa"/>
            <w:noWrap/>
            <w:hideMark/>
          </w:tcPr>
          <w:p w14:paraId="4DA9E15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0936752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093891D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HorizontalAlignment</w:t>
            </w:r>
            <w:proofErr w:type="spellEnd"/>
          </w:p>
        </w:tc>
      </w:tr>
      <w:tr w:rsidR="00A73166" w:rsidRPr="005A188F" w14:paraId="64A904F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54058A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XOFFSET</w:t>
            </w:r>
          </w:p>
        </w:tc>
        <w:tc>
          <w:tcPr>
            <w:tcW w:w="0" w:type="dxa"/>
            <w:noWrap/>
            <w:hideMark/>
          </w:tcPr>
          <w:p w14:paraId="2094E67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XOFFSET</w:t>
            </w:r>
          </w:p>
        </w:tc>
        <w:tc>
          <w:tcPr>
            <w:tcW w:w="0" w:type="dxa"/>
            <w:noWrap/>
            <w:hideMark/>
          </w:tcPr>
          <w:p w14:paraId="0B5B26A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2E57A1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88A173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055BF4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30B1A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YOFFSET</w:t>
            </w:r>
          </w:p>
        </w:tc>
        <w:tc>
          <w:tcPr>
            <w:tcW w:w="0" w:type="dxa"/>
            <w:noWrap/>
            <w:hideMark/>
          </w:tcPr>
          <w:p w14:paraId="3E1B39E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YOFFSET</w:t>
            </w:r>
          </w:p>
        </w:tc>
        <w:tc>
          <w:tcPr>
            <w:tcW w:w="0" w:type="dxa"/>
            <w:noWrap/>
            <w:hideMark/>
          </w:tcPr>
          <w:p w14:paraId="3589AA5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D58876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84F2BF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295E36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98C56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ANGLE</w:t>
            </w:r>
          </w:p>
        </w:tc>
        <w:tc>
          <w:tcPr>
            <w:tcW w:w="0" w:type="dxa"/>
            <w:noWrap/>
            <w:hideMark/>
          </w:tcPr>
          <w:p w14:paraId="43D94DB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ANGLE</w:t>
            </w:r>
          </w:p>
        </w:tc>
        <w:tc>
          <w:tcPr>
            <w:tcW w:w="0" w:type="dxa"/>
            <w:noWrap/>
            <w:hideMark/>
          </w:tcPr>
          <w:p w14:paraId="02865A4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741A9C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D1C528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47BDE4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4287C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FONTLEADING</w:t>
            </w:r>
          </w:p>
        </w:tc>
        <w:tc>
          <w:tcPr>
            <w:tcW w:w="0" w:type="dxa"/>
            <w:noWrap/>
            <w:hideMark/>
          </w:tcPr>
          <w:p w14:paraId="02603D4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FONTLEADING</w:t>
            </w:r>
          </w:p>
        </w:tc>
        <w:tc>
          <w:tcPr>
            <w:tcW w:w="0" w:type="dxa"/>
            <w:noWrap/>
            <w:hideMark/>
          </w:tcPr>
          <w:p w14:paraId="411ABD8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9E5D8D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1BD413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C9E707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0A467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WORDSPACING</w:t>
            </w:r>
          </w:p>
        </w:tc>
        <w:tc>
          <w:tcPr>
            <w:tcW w:w="0" w:type="dxa"/>
            <w:noWrap/>
            <w:hideMark/>
          </w:tcPr>
          <w:p w14:paraId="783D4D4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WORDSPACING</w:t>
            </w:r>
          </w:p>
        </w:tc>
        <w:tc>
          <w:tcPr>
            <w:tcW w:w="0" w:type="dxa"/>
            <w:noWrap/>
            <w:hideMark/>
          </w:tcPr>
          <w:p w14:paraId="62CB13F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3CA670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6DECE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98BDE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4D5A0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CHARACTERWIDTH</w:t>
            </w:r>
          </w:p>
        </w:tc>
        <w:tc>
          <w:tcPr>
            <w:tcW w:w="0" w:type="dxa"/>
            <w:noWrap/>
            <w:hideMark/>
          </w:tcPr>
          <w:p w14:paraId="33846FE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CHARACTERWIDTH</w:t>
            </w:r>
          </w:p>
        </w:tc>
        <w:tc>
          <w:tcPr>
            <w:tcW w:w="0" w:type="dxa"/>
            <w:noWrap/>
            <w:hideMark/>
          </w:tcPr>
          <w:p w14:paraId="7AC4C56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9D6093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32D36B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8F4EE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B951C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CHARACTERSPACING</w:t>
            </w:r>
          </w:p>
        </w:tc>
        <w:tc>
          <w:tcPr>
            <w:tcW w:w="0" w:type="dxa"/>
            <w:noWrap/>
            <w:hideMark/>
          </w:tcPr>
          <w:p w14:paraId="6E84295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CHARACTERSPACING</w:t>
            </w:r>
          </w:p>
        </w:tc>
        <w:tc>
          <w:tcPr>
            <w:tcW w:w="0" w:type="dxa"/>
            <w:noWrap/>
            <w:hideMark/>
          </w:tcPr>
          <w:p w14:paraId="5F33092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3F41F6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76659C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82E4E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D300C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FLIPANGLE</w:t>
            </w:r>
          </w:p>
        </w:tc>
        <w:tc>
          <w:tcPr>
            <w:tcW w:w="0" w:type="dxa"/>
            <w:noWrap/>
            <w:hideMark/>
          </w:tcPr>
          <w:p w14:paraId="59D1E51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FLIPANGLE</w:t>
            </w:r>
          </w:p>
        </w:tc>
        <w:tc>
          <w:tcPr>
            <w:tcW w:w="0" w:type="dxa"/>
            <w:noWrap/>
            <w:hideMark/>
          </w:tcPr>
          <w:p w14:paraId="644E03B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FF22A7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854425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CA7677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93E96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OVERRIDE</w:t>
            </w:r>
          </w:p>
        </w:tc>
        <w:tc>
          <w:tcPr>
            <w:tcW w:w="0" w:type="dxa"/>
            <w:noWrap/>
            <w:hideMark/>
          </w:tcPr>
          <w:p w14:paraId="386CEC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OVERRIDE</w:t>
            </w:r>
          </w:p>
        </w:tc>
        <w:tc>
          <w:tcPr>
            <w:tcW w:w="0" w:type="dxa"/>
            <w:noWrap/>
            <w:hideMark/>
          </w:tcPr>
          <w:p w14:paraId="45CB27C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DC0EC2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D309A9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94ABAD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38836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  <w:tc>
          <w:tcPr>
            <w:tcW w:w="0" w:type="dxa"/>
            <w:noWrap/>
            <w:hideMark/>
          </w:tcPr>
          <w:p w14:paraId="5C155A4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  <w:tc>
          <w:tcPr>
            <w:tcW w:w="0" w:type="dxa"/>
            <w:noWrap/>
            <w:hideMark/>
          </w:tcPr>
          <w:p w14:paraId="3A357CE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104C63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F34025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00944E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EDBD6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5877A8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19742E5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19217F6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521E2D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F04B61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A60F9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3B1D9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8FFFFB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0015F0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FA66F3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222E51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2CA83F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3E35A55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2B15228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4DA245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FB0867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1360AF0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1FBC3C44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GBME_34x44_ANNO</w:t>
            </w:r>
          </w:p>
        </w:tc>
      </w:tr>
      <w:tr w:rsidR="00A73166" w:rsidRPr="005A188F" w14:paraId="1FB6BA9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28885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102A2A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D25E99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627FC77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B13BFE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3B12A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2033D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FEATUREID</w:t>
            </w:r>
          </w:p>
        </w:tc>
        <w:tc>
          <w:tcPr>
            <w:tcW w:w="0" w:type="dxa"/>
            <w:noWrap/>
            <w:hideMark/>
          </w:tcPr>
          <w:p w14:paraId="2E72109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FEATUREID</w:t>
            </w:r>
          </w:p>
        </w:tc>
        <w:tc>
          <w:tcPr>
            <w:tcW w:w="0" w:type="dxa"/>
            <w:noWrap/>
            <w:hideMark/>
          </w:tcPr>
          <w:p w14:paraId="68F3DF0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EC0E04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8689C2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9E5FE0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546869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ZORDER</w:t>
            </w:r>
          </w:p>
        </w:tc>
        <w:tc>
          <w:tcPr>
            <w:tcW w:w="0" w:type="dxa"/>
            <w:noWrap/>
            <w:hideMark/>
          </w:tcPr>
          <w:p w14:paraId="0DA5985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ZORDER</w:t>
            </w:r>
          </w:p>
        </w:tc>
        <w:tc>
          <w:tcPr>
            <w:tcW w:w="0" w:type="dxa"/>
            <w:noWrap/>
            <w:hideMark/>
          </w:tcPr>
          <w:p w14:paraId="24D0DF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C1CD75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97D605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45963F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74F990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ANNOTATIONCLASSID</w:t>
            </w:r>
          </w:p>
        </w:tc>
        <w:tc>
          <w:tcPr>
            <w:tcW w:w="0" w:type="dxa"/>
            <w:noWrap/>
            <w:hideMark/>
          </w:tcPr>
          <w:p w14:paraId="73AE81C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ANNOTATIONCLASSID</w:t>
            </w:r>
          </w:p>
        </w:tc>
        <w:tc>
          <w:tcPr>
            <w:tcW w:w="0" w:type="dxa"/>
            <w:noWrap/>
            <w:hideMark/>
          </w:tcPr>
          <w:p w14:paraId="08B4854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069EF9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B19B59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EB5F5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5CADF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ELEMENT</w:t>
            </w:r>
          </w:p>
        </w:tc>
        <w:tc>
          <w:tcPr>
            <w:tcW w:w="0" w:type="dxa"/>
            <w:noWrap/>
            <w:hideMark/>
          </w:tcPr>
          <w:p w14:paraId="528B595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ELEMENT</w:t>
            </w:r>
          </w:p>
        </w:tc>
        <w:tc>
          <w:tcPr>
            <w:tcW w:w="0" w:type="dxa"/>
            <w:noWrap/>
            <w:hideMark/>
          </w:tcPr>
          <w:p w14:paraId="46EE37D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Blob</w:t>
            </w:r>
          </w:p>
        </w:tc>
        <w:tc>
          <w:tcPr>
            <w:tcW w:w="0" w:type="dxa"/>
            <w:noWrap/>
            <w:hideMark/>
          </w:tcPr>
          <w:p w14:paraId="3BE01A0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1F5354D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2ECBE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B5DAF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SYMBOLID</w:t>
            </w:r>
          </w:p>
        </w:tc>
        <w:tc>
          <w:tcPr>
            <w:tcW w:w="0" w:type="dxa"/>
            <w:noWrap/>
            <w:hideMark/>
          </w:tcPr>
          <w:p w14:paraId="659DCBF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SYMBOLID</w:t>
            </w:r>
          </w:p>
        </w:tc>
        <w:tc>
          <w:tcPr>
            <w:tcW w:w="0" w:type="dxa"/>
            <w:noWrap/>
            <w:hideMark/>
          </w:tcPr>
          <w:p w14:paraId="71A75A5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C42772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CE102A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4289E6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52437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4BF2726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2F1B111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3C6C5FF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24AAB68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AnnotationStatus</w:t>
            </w:r>
            <w:proofErr w:type="spellEnd"/>
          </w:p>
        </w:tc>
      </w:tr>
      <w:tr w:rsidR="00A73166" w:rsidRPr="005A188F" w14:paraId="69F2EE2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509A1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TEXTSTRING</w:t>
            </w:r>
          </w:p>
        </w:tc>
        <w:tc>
          <w:tcPr>
            <w:tcW w:w="0" w:type="dxa"/>
            <w:noWrap/>
            <w:hideMark/>
          </w:tcPr>
          <w:p w14:paraId="6034870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TEXTSTRING</w:t>
            </w:r>
          </w:p>
        </w:tc>
        <w:tc>
          <w:tcPr>
            <w:tcW w:w="0" w:type="dxa"/>
            <w:noWrap/>
            <w:hideMark/>
          </w:tcPr>
          <w:p w14:paraId="5A2CD82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56C59D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28C007A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C3152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A84A5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FONTNAME</w:t>
            </w:r>
          </w:p>
        </w:tc>
        <w:tc>
          <w:tcPr>
            <w:tcW w:w="0" w:type="dxa"/>
            <w:noWrap/>
            <w:hideMark/>
          </w:tcPr>
          <w:p w14:paraId="7E39514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FONTNAME</w:t>
            </w:r>
          </w:p>
        </w:tc>
        <w:tc>
          <w:tcPr>
            <w:tcW w:w="0" w:type="dxa"/>
            <w:noWrap/>
            <w:hideMark/>
          </w:tcPr>
          <w:p w14:paraId="77EF46C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17A955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46C0C14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CFEC67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1090D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FONTSIZE</w:t>
            </w:r>
          </w:p>
        </w:tc>
        <w:tc>
          <w:tcPr>
            <w:tcW w:w="0" w:type="dxa"/>
            <w:noWrap/>
            <w:hideMark/>
          </w:tcPr>
          <w:p w14:paraId="3491E0E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FONTSIZE</w:t>
            </w:r>
          </w:p>
        </w:tc>
        <w:tc>
          <w:tcPr>
            <w:tcW w:w="0" w:type="dxa"/>
            <w:noWrap/>
            <w:hideMark/>
          </w:tcPr>
          <w:p w14:paraId="5B6CB78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4C8D0A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6F9ECD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E085A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11D54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BOLD</w:t>
            </w:r>
          </w:p>
        </w:tc>
        <w:tc>
          <w:tcPr>
            <w:tcW w:w="0" w:type="dxa"/>
            <w:noWrap/>
            <w:hideMark/>
          </w:tcPr>
          <w:p w14:paraId="7830924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BOLD</w:t>
            </w:r>
          </w:p>
        </w:tc>
        <w:tc>
          <w:tcPr>
            <w:tcW w:w="0" w:type="dxa"/>
            <w:noWrap/>
            <w:hideMark/>
          </w:tcPr>
          <w:p w14:paraId="7A69C86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4739D9E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11686B1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1B75A24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752C8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ITALIC</w:t>
            </w:r>
          </w:p>
        </w:tc>
        <w:tc>
          <w:tcPr>
            <w:tcW w:w="0" w:type="dxa"/>
            <w:noWrap/>
            <w:hideMark/>
          </w:tcPr>
          <w:p w14:paraId="7F39A8B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ITALIC</w:t>
            </w:r>
          </w:p>
        </w:tc>
        <w:tc>
          <w:tcPr>
            <w:tcW w:w="0" w:type="dxa"/>
            <w:noWrap/>
            <w:hideMark/>
          </w:tcPr>
          <w:p w14:paraId="620AF38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592DB44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496AA62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64DD76F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E0464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UNDERLINE</w:t>
            </w:r>
          </w:p>
        </w:tc>
        <w:tc>
          <w:tcPr>
            <w:tcW w:w="0" w:type="dxa"/>
            <w:noWrap/>
            <w:hideMark/>
          </w:tcPr>
          <w:p w14:paraId="58F4F79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UNDERLINE</w:t>
            </w:r>
          </w:p>
        </w:tc>
        <w:tc>
          <w:tcPr>
            <w:tcW w:w="0" w:type="dxa"/>
            <w:noWrap/>
            <w:hideMark/>
          </w:tcPr>
          <w:p w14:paraId="48CC62D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63F8579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4944863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0B0A574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2AE30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VERTICALALIGNMENT</w:t>
            </w:r>
          </w:p>
        </w:tc>
        <w:tc>
          <w:tcPr>
            <w:tcW w:w="0" w:type="dxa"/>
            <w:noWrap/>
            <w:hideMark/>
          </w:tcPr>
          <w:p w14:paraId="4B53C3C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VERTICALALIGNMENT</w:t>
            </w:r>
          </w:p>
        </w:tc>
        <w:tc>
          <w:tcPr>
            <w:tcW w:w="0" w:type="dxa"/>
            <w:noWrap/>
            <w:hideMark/>
          </w:tcPr>
          <w:p w14:paraId="678A936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4A4544F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5E735ED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VerticalAlignment</w:t>
            </w:r>
            <w:proofErr w:type="spellEnd"/>
          </w:p>
        </w:tc>
      </w:tr>
      <w:tr w:rsidR="00A73166" w:rsidRPr="005A188F" w14:paraId="6DE2DF7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6C29A8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HORIZONTALALIGNMENT</w:t>
            </w:r>
          </w:p>
        </w:tc>
        <w:tc>
          <w:tcPr>
            <w:tcW w:w="0" w:type="dxa"/>
            <w:noWrap/>
            <w:hideMark/>
          </w:tcPr>
          <w:p w14:paraId="12AF0A2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HORIZONTALALIGNMENT</w:t>
            </w:r>
          </w:p>
        </w:tc>
        <w:tc>
          <w:tcPr>
            <w:tcW w:w="0" w:type="dxa"/>
            <w:noWrap/>
            <w:hideMark/>
          </w:tcPr>
          <w:p w14:paraId="6026581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3A0E018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465CB6F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HorizontalAlignment</w:t>
            </w:r>
            <w:proofErr w:type="spellEnd"/>
          </w:p>
        </w:tc>
      </w:tr>
      <w:tr w:rsidR="00A73166" w:rsidRPr="005A188F" w14:paraId="183D7E6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A2CC1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XOFFSET</w:t>
            </w:r>
          </w:p>
        </w:tc>
        <w:tc>
          <w:tcPr>
            <w:tcW w:w="0" w:type="dxa"/>
            <w:noWrap/>
            <w:hideMark/>
          </w:tcPr>
          <w:p w14:paraId="077D5B4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XOFFSET</w:t>
            </w:r>
          </w:p>
        </w:tc>
        <w:tc>
          <w:tcPr>
            <w:tcW w:w="0" w:type="dxa"/>
            <w:noWrap/>
            <w:hideMark/>
          </w:tcPr>
          <w:p w14:paraId="6F22F4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B031B7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140A66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FD0A3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2761A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YOFFSET</w:t>
            </w:r>
          </w:p>
        </w:tc>
        <w:tc>
          <w:tcPr>
            <w:tcW w:w="0" w:type="dxa"/>
            <w:noWrap/>
            <w:hideMark/>
          </w:tcPr>
          <w:p w14:paraId="23DB1A6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YOFFSET</w:t>
            </w:r>
          </w:p>
        </w:tc>
        <w:tc>
          <w:tcPr>
            <w:tcW w:w="0" w:type="dxa"/>
            <w:noWrap/>
            <w:hideMark/>
          </w:tcPr>
          <w:p w14:paraId="2790416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42AB6E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5B8BB7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84A0C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7CCF9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ANGLE</w:t>
            </w:r>
          </w:p>
        </w:tc>
        <w:tc>
          <w:tcPr>
            <w:tcW w:w="0" w:type="dxa"/>
            <w:noWrap/>
            <w:hideMark/>
          </w:tcPr>
          <w:p w14:paraId="7734D33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ANGLE</w:t>
            </w:r>
          </w:p>
        </w:tc>
        <w:tc>
          <w:tcPr>
            <w:tcW w:w="0" w:type="dxa"/>
            <w:noWrap/>
            <w:hideMark/>
          </w:tcPr>
          <w:p w14:paraId="4098768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40892E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7F9858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1AB74A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18BB1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FONTLEADING</w:t>
            </w:r>
          </w:p>
        </w:tc>
        <w:tc>
          <w:tcPr>
            <w:tcW w:w="0" w:type="dxa"/>
            <w:noWrap/>
            <w:hideMark/>
          </w:tcPr>
          <w:p w14:paraId="18CF836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FONTLEADING</w:t>
            </w:r>
          </w:p>
        </w:tc>
        <w:tc>
          <w:tcPr>
            <w:tcW w:w="0" w:type="dxa"/>
            <w:noWrap/>
            <w:hideMark/>
          </w:tcPr>
          <w:p w14:paraId="6BF0086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27EAA3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055AB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069B30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A77E4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WORDSPACING</w:t>
            </w:r>
          </w:p>
        </w:tc>
        <w:tc>
          <w:tcPr>
            <w:tcW w:w="0" w:type="dxa"/>
            <w:noWrap/>
            <w:hideMark/>
          </w:tcPr>
          <w:p w14:paraId="09A3DD2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WORDSPACING</w:t>
            </w:r>
          </w:p>
        </w:tc>
        <w:tc>
          <w:tcPr>
            <w:tcW w:w="0" w:type="dxa"/>
            <w:noWrap/>
            <w:hideMark/>
          </w:tcPr>
          <w:p w14:paraId="6E67207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55466A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1F288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411F1C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066BD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CHARACTERWIDTH</w:t>
            </w:r>
          </w:p>
        </w:tc>
        <w:tc>
          <w:tcPr>
            <w:tcW w:w="0" w:type="dxa"/>
            <w:noWrap/>
            <w:hideMark/>
          </w:tcPr>
          <w:p w14:paraId="1B64BFF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CHARACTERWIDTH</w:t>
            </w:r>
          </w:p>
        </w:tc>
        <w:tc>
          <w:tcPr>
            <w:tcW w:w="0" w:type="dxa"/>
            <w:noWrap/>
            <w:hideMark/>
          </w:tcPr>
          <w:p w14:paraId="0325804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0B644C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B79A09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812A7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7653E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CHARACTERSPACING</w:t>
            </w:r>
          </w:p>
        </w:tc>
        <w:tc>
          <w:tcPr>
            <w:tcW w:w="0" w:type="dxa"/>
            <w:noWrap/>
            <w:hideMark/>
          </w:tcPr>
          <w:p w14:paraId="397DF6F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CHARACTERSPACING</w:t>
            </w:r>
          </w:p>
        </w:tc>
        <w:tc>
          <w:tcPr>
            <w:tcW w:w="0" w:type="dxa"/>
            <w:noWrap/>
            <w:hideMark/>
          </w:tcPr>
          <w:p w14:paraId="307791E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626468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56BA40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63486C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F46E35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FLIPANGLE</w:t>
            </w:r>
          </w:p>
        </w:tc>
        <w:tc>
          <w:tcPr>
            <w:tcW w:w="0" w:type="dxa"/>
            <w:noWrap/>
            <w:hideMark/>
          </w:tcPr>
          <w:p w14:paraId="3D8D08E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FLIPANGLE</w:t>
            </w:r>
          </w:p>
        </w:tc>
        <w:tc>
          <w:tcPr>
            <w:tcW w:w="0" w:type="dxa"/>
            <w:noWrap/>
            <w:hideMark/>
          </w:tcPr>
          <w:p w14:paraId="669A6C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D2EABD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28367D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AFFFE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23D6B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OVERRIDE</w:t>
            </w:r>
          </w:p>
        </w:tc>
        <w:tc>
          <w:tcPr>
            <w:tcW w:w="0" w:type="dxa"/>
            <w:noWrap/>
            <w:hideMark/>
          </w:tcPr>
          <w:p w14:paraId="51F1E4F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OVERRIDE</w:t>
            </w:r>
          </w:p>
        </w:tc>
        <w:tc>
          <w:tcPr>
            <w:tcW w:w="0" w:type="dxa"/>
            <w:noWrap/>
            <w:hideMark/>
          </w:tcPr>
          <w:p w14:paraId="47E94B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C0B8F7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28BA11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466D70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F8B66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ANNO_CLASS</w:t>
            </w:r>
          </w:p>
        </w:tc>
        <w:tc>
          <w:tcPr>
            <w:tcW w:w="0" w:type="dxa"/>
            <w:noWrap/>
            <w:hideMark/>
          </w:tcPr>
          <w:p w14:paraId="7B7B63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ANNO_CLASS</w:t>
            </w:r>
          </w:p>
        </w:tc>
        <w:tc>
          <w:tcPr>
            <w:tcW w:w="0" w:type="dxa"/>
            <w:noWrap/>
            <w:hideMark/>
          </w:tcPr>
          <w:p w14:paraId="479E049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4234A4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8E4964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6BBFF5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853CCD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1E6D8E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301D077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4B4345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704A200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7C43D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53E9E9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E57E53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D017CA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D18987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39E003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DA663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431F2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330E7CF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4DDD2E9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950C09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9F9AFC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798A1DF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178F8FBE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GBME_34x44_ANNO_MASTER</w:t>
            </w:r>
          </w:p>
        </w:tc>
      </w:tr>
      <w:tr w:rsidR="00A73166" w:rsidRPr="005A188F" w14:paraId="110AC76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ADC5C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F8882B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30B54C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74C0869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8F884C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1B9C8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90464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FEATUREID</w:t>
            </w:r>
          </w:p>
        </w:tc>
        <w:tc>
          <w:tcPr>
            <w:tcW w:w="0" w:type="dxa"/>
            <w:noWrap/>
            <w:hideMark/>
          </w:tcPr>
          <w:p w14:paraId="6AE4204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FEATUREID</w:t>
            </w:r>
          </w:p>
        </w:tc>
        <w:tc>
          <w:tcPr>
            <w:tcW w:w="0" w:type="dxa"/>
            <w:noWrap/>
            <w:hideMark/>
          </w:tcPr>
          <w:p w14:paraId="4CB7168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6E78DD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C381F7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0051B9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4FC1E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ZORDER</w:t>
            </w:r>
          </w:p>
        </w:tc>
        <w:tc>
          <w:tcPr>
            <w:tcW w:w="0" w:type="dxa"/>
            <w:noWrap/>
            <w:hideMark/>
          </w:tcPr>
          <w:p w14:paraId="44CE87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ZORDER</w:t>
            </w:r>
          </w:p>
        </w:tc>
        <w:tc>
          <w:tcPr>
            <w:tcW w:w="0" w:type="dxa"/>
            <w:noWrap/>
            <w:hideMark/>
          </w:tcPr>
          <w:p w14:paraId="423F3E6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F496E0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F0DD08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8D5617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0130B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ANNOTATIONCLASSID</w:t>
            </w:r>
          </w:p>
        </w:tc>
        <w:tc>
          <w:tcPr>
            <w:tcW w:w="0" w:type="dxa"/>
            <w:noWrap/>
            <w:hideMark/>
          </w:tcPr>
          <w:p w14:paraId="6BB6149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ANNOTATIONCLASSID</w:t>
            </w:r>
          </w:p>
        </w:tc>
        <w:tc>
          <w:tcPr>
            <w:tcW w:w="0" w:type="dxa"/>
            <w:noWrap/>
            <w:hideMark/>
          </w:tcPr>
          <w:p w14:paraId="4342109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8847D2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DC20F6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860FC4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081E7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SYMBOLID</w:t>
            </w:r>
          </w:p>
        </w:tc>
        <w:tc>
          <w:tcPr>
            <w:tcW w:w="0" w:type="dxa"/>
            <w:noWrap/>
            <w:hideMark/>
          </w:tcPr>
          <w:p w14:paraId="7B85A31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SYMBOLID</w:t>
            </w:r>
          </w:p>
        </w:tc>
        <w:tc>
          <w:tcPr>
            <w:tcW w:w="0" w:type="dxa"/>
            <w:noWrap/>
            <w:hideMark/>
          </w:tcPr>
          <w:p w14:paraId="50CE2D0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0A23BA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AD6AA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7C6F2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BBB5E6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7E206B4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3CBF896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1B07511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02BED84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AnnotationStatus</w:t>
            </w:r>
            <w:proofErr w:type="spellEnd"/>
          </w:p>
        </w:tc>
      </w:tr>
      <w:tr w:rsidR="00A73166" w:rsidRPr="005A188F" w14:paraId="31A83D3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C187C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TEXTSTRING</w:t>
            </w:r>
          </w:p>
        </w:tc>
        <w:tc>
          <w:tcPr>
            <w:tcW w:w="0" w:type="dxa"/>
            <w:noWrap/>
            <w:hideMark/>
          </w:tcPr>
          <w:p w14:paraId="398204C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TEXTSTRING</w:t>
            </w:r>
          </w:p>
        </w:tc>
        <w:tc>
          <w:tcPr>
            <w:tcW w:w="0" w:type="dxa"/>
            <w:noWrap/>
            <w:hideMark/>
          </w:tcPr>
          <w:p w14:paraId="4BFF18D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467FCC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7459BCA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692DFF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E42723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FONTNAME</w:t>
            </w:r>
          </w:p>
        </w:tc>
        <w:tc>
          <w:tcPr>
            <w:tcW w:w="0" w:type="dxa"/>
            <w:noWrap/>
            <w:hideMark/>
          </w:tcPr>
          <w:p w14:paraId="7624FAD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FONTNAME</w:t>
            </w:r>
          </w:p>
        </w:tc>
        <w:tc>
          <w:tcPr>
            <w:tcW w:w="0" w:type="dxa"/>
            <w:noWrap/>
            <w:hideMark/>
          </w:tcPr>
          <w:p w14:paraId="03B7761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03A8A4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50D6AC0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0D246B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A6C28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FONTSIZE</w:t>
            </w:r>
          </w:p>
        </w:tc>
        <w:tc>
          <w:tcPr>
            <w:tcW w:w="0" w:type="dxa"/>
            <w:noWrap/>
            <w:hideMark/>
          </w:tcPr>
          <w:p w14:paraId="2781669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FONTSIZE</w:t>
            </w:r>
          </w:p>
        </w:tc>
        <w:tc>
          <w:tcPr>
            <w:tcW w:w="0" w:type="dxa"/>
            <w:noWrap/>
            <w:hideMark/>
          </w:tcPr>
          <w:p w14:paraId="2A48CB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5AE0D2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13B08E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F43F84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EE989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BOLD</w:t>
            </w:r>
          </w:p>
        </w:tc>
        <w:tc>
          <w:tcPr>
            <w:tcW w:w="0" w:type="dxa"/>
            <w:noWrap/>
            <w:hideMark/>
          </w:tcPr>
          <w:p w14:paraId="755FC93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BOLD</w:t>
            </w:r>
          </w:p>
        </w:tc>
        <w:tc>
          <w:tcPr>
            <w:tcW w:w="0" w:type="dxa"/>
            <w:noWrap/>
            <w:hideMark/>
          </w:tcPr>
          <w:p w14:paraId="76B73B6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6E6E414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16CADB1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13F9C34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982CA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ITALIC</w:t>
            </w:r>
          </w:p>
        </w:tc>
        <w:tc>
          <w:tcPr>
            <w:tcW w:w="0" w:type="dxa"/>
            <w:noWrap/>
            <w:hideMark/>
          </w:tcPr>
          <w:p w14:paraId="01F60ED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ITALIC</w:t>
            </w:r>
          </w:p>
        </w:tc>
        <w:tc>
          <w:tcPr>
            <w:tcW w:w="0" w:type="dxa"/>
            <w:noWrap/>
            <w:hideMark/>
          </w:tcPr>
          <w:p w14:paraId="57A4E21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6B817F5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61FF234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77B8425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C6064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UNDERLINE</w:t>
            </w:r>
          </w:p>
        </w:tc>
        <w:tc>
          <w:tcPr>
            <w:tcW w:w="0" w:type="dxa"/>
            <w:noWrap/>
            <w:hideMark/>
          </w:tcPr>
          <w:p w14:paraId="1AEC09E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UNDERLINE</w:t>
            </w:r>
          </w:p>
        </w:tc>
        <w:tc>
          <w:tcPr>
            <w:tcW w:w="0" w:type="dxa"/>
            <w:noWrap/>
            <w:hideMark/>
          </w:tcPr>
          <w:p w14:paraId="6C4454E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147A236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2CACAEB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2183CC2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D671A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VERTICALALIGNMENT</w:t>
            </w:r>
          </w:p>
        </w:tc>
        <w:tc>
          <w:tcPr>
            <w:tcW w:w="0" w:type="dxa"/>
            <w:noWrap/>
            <w:hideMark/>
          </w:tcPr>
          <w:p w14:paraId="27D2F05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VERTICALALIGNMENT</w:t>
            </w:r>
          </w:p>
        </w:tc>
        <w:tc>
          <w:tcPr>
            <w:tcW w:w="0" w:type="dxa"/>
            <w:noWrap/>
            <w:hideMark/>
          </w:tcPr>
          <w:p w14:paraId="625BA10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703E99A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2C99C0B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VerticalAlignment</w:t>
            </w:r>
            <w:proofErr w:type="spellEnd"/>
          </w:p>
        </w:tc>
      </w:tr>
      <w:tr w:rsidR="00A73166" w:rsidRPr="005A188F" w14:paraId="4D5BBDE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83AF40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HORIZONTALALIGNMENT</w:t>
            </w:r>
          </w:p>
        </w:tc>
        <w:tc>
          <w:tcPr>
            <w:tcW w:w="0" w:type="dxa"/>
            <w:noWrap/>
            <w:hideMark/>
          </w:tcPr>
          <w:p w14:paraId="68B10C9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HORIZONTALALIGNMENT</w:t>
            </w:r>
          </w:p>
        </w:tc>
        <w:tc>
          <w:tcPr>
            <w:tcW w:w="0" w:type="dxa"/>
            <w:noWrap/>
            <w:hideMark/>
          </w:tcPr>
          <w:p w14:paraId="6B3D828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31C473C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589AFFF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HorizontalAlignment</w:t>
            </w:r>
            <w:proofErr w:type="spellEnd"/>
          </w:p>
        </w:tc>
      </w:tr>
      <w:tr w:rsidR="00A73166" w:rsidRPr="005A188F" w14:paraId="748A4E6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390AF0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XOFFSET</w:t>
            </w:r>
          </w:p>
        </w:tc>
        <w:tc>
          <w:tcPr>
            <w:tcW w:w="0" w:type="dxa"/>
            <w:noWrap/>
            <w:hideMark/>
          </w:tcPr>
          <w:p w14:paraId="7097087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XOFFSET</w:t>
            </w:r>
          </w:p>
        </w:tc>
        <w:tc>
          <w:tcPr>
            <w:tcW w:w="0" w:type="dxa"/>
            <w:noWrap/>
            <w:hideMark/>
          </w:tcPr>
          <w:p w14:paraId="6D2C99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2FCDBA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983E8E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D40E01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EE2AD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YOFFSET</w:t>
            </w:r>
          </w:p>
        </w:tc>
        <w:tc>
          <w:tcPr>
            <w:tcW w:w="0" w:type="dxa"/>
            <w:noWrap/>
            <w:hideMark/>
          </w:tcPr>
          <w:p w14:paraId="63ED81B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YOFFSET</w:t>
            </w:r>
          </w:p>
        </w:tc>
        <w:tc>
          <w:tcPr>
            <w:tcW w:w="0" w:type="dxa"/>
            <w:noWrap/>
            <w:hideMark/>
          </w:tcPr>
          <w:p w14:paraId="299567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3B2568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BAF404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FCCA45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E0DFF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ANGLE</w:t>
            </w:r>
          </w:p>
        </w:tc>
        <w:tc>
          <w:tcPr>
            <w:tcW w:w="0" w:type="dxa"/>
            <w:noWrap/>
            <w:hideMark/>
          </w:tcPr>
          <w:p w14:paraId="39FBEC6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ANGLE</w:t>
            </w:r>
          </w:p>
        </w:tc>
        <w:tc>
          <w:tcPr>
            <w:tcW w:w="0" w:type="dxa"/>
            <w:noWrap/>
            <w:hideMark/>
          </w:tcPr>
          <w:p w14:paraId="10A8183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BB49FD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B64A9A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6CE4F9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C9541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FONTLEADING</w:t>
            </w:r>
          </w:p>
        </w:tc>
        <w:tc>
          <w:tcPr>
            <w:tcW w:w="0" w:type="dxa"/>
            <w:noWrap/>
            <w:hideMark/>
          </w:tcPr>
          <w:p w14:paraId="6EAB5F2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FONTLEADING</w:t>
            </w:r>
          </w:p>
        </w:tc>
        <w:tc>
          <w:tcPr>
            <w:tcW w:w="0" w:type="dxa"/>
            <w:noWrap/>
            <w:hideMark/>
          </w:tcPr>
          <w:p w14:paraId="3F6D42F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DAFC13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A937A7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68B51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D059A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WORDSPACING</w:t>
            </w:r>
          </w:p>
        </w:tc>
        <w:tc>
          <w:tcPr>
            <w:tcW w:w="0" w:type="dxa"/>
            <w:noWrap/>
            <w:hideMark/>
          </w:tcPr>
          <w:p w14:paraId="1B0D2B6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WORDSPACING</w:t>
            </w:r>
          </w:p>
        </w:tc>
        <w:tc>
          <w:tcPr>
            <w:tcW w:w="0" w:type="dxa"/>
            <w:noWrap/>
            <w:hideMark/>
          </w:tcPr>
          <w:p w14:paraId="6347A58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EA5F6F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0007A8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C685C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F790A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CHARACTERWIDTH</w:t>
            </w:r>
          </w:p>
        </w:tc>
        <w:tc>
          <w:tcPr>
            <w:tcW w:w="0" w:type="dxa"/>
            <w:noWrap/>
            <w:hideMark/>
          </w:tcPr>
          <w:p w14:paraId="58759F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CHARACTERWIDTH</w:t>
            </w:r>
          </w:p>
        </w:tc>
        <w:tc>
          <w:tcPr>
            <w:tcW w:w="0" w:type="dxa"/>
            <w:noWrap/>
            <w:hideMark/>
          </w:tcPr>
          <w:p w14:paraId="337F5CD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819DC9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32FFB3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6BBBA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507716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CHARACTERSPACING</w:t>
            </w:r>
          </w:p>
        </w:tc>
        <w:tc>
          <w:tcPr>
            <w:tcW w:w="0" w:type="dxa"/>
            <w:noWrap/>
            <w:hideMark/>
          </w:tcPr>
          <w:p w14:paraId="49970A6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CHARACTERSPACING</w:t>
            </w:r>
          </w:p>
        </w:tc>
        <w:tc>
          <w:tcPr>
            <w:tcW w:w="0" w:type="dxa"/>
            <w:noWrap/>
            <w:hideMark/>
          </w:tcPr>
          <w:p w14:paraId="42763CC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D0561D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287A25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28D24A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0A933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FLIPANGLE</w:t>
            </w:r>
          </w:p>
        </w:tc>
        <w:tc>
          <w:tcPr>
            <w:tcW w:w="0" w:type="dxa"/>
            <w:noWrap/>
            <w:hideMark/>
          </w:tcPr>
          <w:p w14:paraId="38BD880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FLIPANGLE</w:t>
            </w:r>
          </w:p>
        </w:tc>
        <w:tc>
          <w:tcPr>
            <w:tcW w:w="0" w:type="dxa"/>
            <w:noWrap/>
            <w:hideMark/>
          </w:tcPr>
          <w:p w14:paraId="5A1779F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1AEA5E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41FC9C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92379B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C4AF9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OVERRIDE</w:t>
            </w:r>
          </w:p>
        </w:tc>
        <w:tc>
          <w:tcPr>
            <w:tcW w:w="0" w:type="dxa"/>
            <w:noWrap/>
            <w:hideMark/>
          </w:tcPr>
          <w:p w14:paraId="03918DF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OVERRIDE</w:t>
            </w:r>
          </w:p>
        </w:tc>
        <w:tc>
          <w:tcPr>
            <w:tcW w:w="0" w:type="dxa"/>
            <w:noWrap/>
            <w:hideMark/>
          </w:tcPr>
          <w:p w14:paraId="020059E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286DC7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AC3EB3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B8602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10242E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ANNO_CLASS</w:t>
            </w:r>
          </w:p>
        </w:tc>
        <w:tc>
          <w:tcPr>
            <w:tcW w:w="0" w:type="dxa"/>
            <w:noWrap/>
            <w:hideMark/>
          </w:tcPr>
          <w:p w14:paraId="2ECE039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ANNO_CLASS</w:t>
            </w:r>
          </w:p>
        </w:tc>
        <w:tc>
          <w:tcPr>
            <w:tcW w:w="0" w:type="dxa"/>
            <w:noWrap/>
            <w:hideMark/>
          </w:tcPr>
          <w:p w14:paraId="306BB57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F1E076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E0FAEF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8F7699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E4D558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ORIG_FID</w:t>
            </w:r>
          </w:p>
        </w:tc>
        <w:tc>
          <w:tcPr>
            <w:tcW w:w="0" w:type="dxa"/>
            <w:noWrap/>
            <w:hideMark/>
          </w:tcPr>
          <w:p w14:paraId="77D770C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ORIG_FID</w:t>
            </w:r>
          </w:p>
        </w:tc>
        <w:tc>
          <w:tcPr>
            <w:tcW w:w="0" w:type="dxa"/>
            <w:noWrap/>
            <w:hideMark/>
          </w:tcPr>
          <w:p w14:paraId="1F0DDCC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1DAB1F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DE9AF4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71E522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9B153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0688768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3C38EE3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F16A80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53386F9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A5CFB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4312B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ROTATION</w:t>
            </w:r>
          </w:p>
        </w:tc>
        <w:tc>
          <w:tcPr>
            <w:tcW w:w="0" w:type="dxa"/>
            <w:noWrap/>
            <w:hideMark/>
          </w:tcPr>
          <w:p w14:paraId="2530C65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ROTATION</w:t>
            </w:r>
          </w:p>
        </w:tc>
        <w:tc>
          <w:tcPr>
            <w:tcW w:w="0" w:type="dxa"/>
            <w:noWrap/>
            <w:hideMark/>
          </w:tcPr>
          <w:p w14:paraId="5B35369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237B3F6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4A3C2D6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40F3DB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1E3B0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CADTYPE</w:t>
            </w:r>
          </w:p>
        </w:tc>
        <w:tc>
          <w:tcPr>
            <w:tcW w:w="0" w:type="dxa"/>
            <w:noWrap/>
            <w:hideMark/>
          </w:tcPr>
          <w:p w14:paraId="0FCC5BE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CADTYPE</w:t>
            </w:r>
          </w:p>
        </w:tc>
        <w:tc>
          <w:tcPr>
            <w:tcW w:w="0" w:type="dxa"/>
            <w:noWrap/>
            <w:hideMark/>
          </w:tcPr>
          <w:p w14:paraId="2DEFA89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E231DE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43F864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674D04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BE785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TXTVALUE</w:t>
            </w:r>
          </w:p>
        </w:tc>
        <w:tc>
          <w:tcPr>
            <w:tcW w:w="0" w:type="dxa"/>
            <w:noWrap/>
            <w:hideMark/>
          </w:tcPr>
          <w:p w14:paraId="511C18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TXTVALUE</w:t>
            </w:r>
          </w:p>
        </w:tc>
        <w:tc>
          <w:tcPr>
            <w:tcW w:w="0" w:type="dxa"/>
            <w:noWrap/>
            <w:hideMark/>
          </w:tcPr>
          <w:p w14:paraId="3DED26A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DEFDBE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5D34E7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112C3A9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1A678A2A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GBME_34x44_STRUCTURE_OVERUN</w:t>
            </w:r>
          </w:p>
        </w:tc>
      </w:tr>
      <w:tr w:rsidR="00A73166" w:rsidRPr="005A188F" w14:paraId="645DEFF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D0515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ACDC0C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268D5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6AC8EA7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8D87DC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1B283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CBCB2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F3E14C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BB0D0B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79430D6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1C6754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B5D402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3E23F3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9A0D3A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9E4E5B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D4C955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E09DC8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1AB10E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3737C6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107839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6F44067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FBA2C2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43C8AF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0F7192B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7AB5119C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GBME_AIR_OPERATIONS_AREA</w:t>
            </w:r>
          </w:p>
        </w:tc>
      </w:tr>
      <w:tr w:rsidR="00A73166" w:rsidRPr="005A188F" w14:paraId="66D4AD2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1773A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05BC34A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203C5E2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46F4F18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DE3CA4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B866B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803D8C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6A0572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03C85F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CEBB51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98FDA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706FF5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4A5BC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46AF58D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4FEF82B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275E40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FB9693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4C66CB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7E464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615C03C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220A33F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C78BE4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F27CBE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5662F1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45250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26AA96A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79612F3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05C7E6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176A55B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31094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2912E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6EC7967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79E5206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61A393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171296D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4AFE15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3E90F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164CEE5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20611EF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8ED672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69C492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E9268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A63D37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52B368E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47CCFB8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DDA430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594B683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92A45D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77ACC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252C672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337DE54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FD1079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111E0EC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187D4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C6C0A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</w:t>
            </w:r>
          </w:p>
        </w:tc>
        <w:tc>
          <w:tcPr>
            <w:tcW w:w="0" w:type="dxa"/>
            <w:noWrap/>
            <w:hideMark/>
          </w:tcPr>
          <w:p w14:paraId="64DA3F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</w:t>
            </w:r>
          </w:p>
        </w:tc>
        <w:tc>
          <w:tcPr>
            <w:tcW w:w="0" w:type="dxa"/>
            <w:noWrap/>
            <w:hideMark/>
          </w:tcPr>
          <w:p w14:paraId="23BD5AC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251550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753785E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42A1EE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8BEE6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</w:t>
            </w:r>
          </w:p>
        </w:tc>
        <w:tc>
          <w:tcPr>
            <w:tcW w:w="0" w:type="dxa"/>
            <w:noWrap/>
            <w:hideMark/>
          </w:tcPr>
          <w:p w14:paraId="5F44DF5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</w:t>
            </w:r>
          </w:p>
        </w:tc>
        <w:tc>
          <w:tcPr>
            <w:tcW w:w="0" w:type="dxa"/>
            <w:noWrap/>
            <w:hideMark/>
          </w:tcPr>
          <w:p w14:paraId="703A1B1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02D806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CA36A1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501FFE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EF008F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0993BF8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0428281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397BA9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EDE662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CF839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C3D01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</w:t>
            </w:r>
          </w:p>
        </w:tc>
        <w:tc>
          <w:tcPr>
            <w:tcW w:w="0" w:type="dxa"/>
            <w:noWrap/>
            <w:hideMark/>
          </w:tcPr>
          <w:p w14:paraId="3B129D4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</w:t>
            </w:r>
          </w:p>
        </w:tc>
        <w:tc>
          <w:tcPr>
            <w:tcW w:w="0" w:type="dxa"/>
            <w:noWrap/>
            <w:hideMark/>
          </w:tcPr>
          <w:p w14:paraId="5427A87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1076E5F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C616E4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3DA8B4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F6FDE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2576A76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54004F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AFAA5D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CB917F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4A12B8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1CC23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6454432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0FA1E4D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0D527F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C6AB4A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11AF5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10CBF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SHAPE_LENG</w:t>
            </w:r>
          </w:p>
        </w:tc>
        <w:tc>
          <w:tcPr>
            <w:tcW w:w="0" w:type="dxa"/>
            <w:noWrap/>
            <w:hideMark/>
          </w:tcPr>
          <w:p w14:paraId="7D6D93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</w:t>
            </w:r>
            <w:proofErr w:type="spellEnd"/>
          </w:p>
        </w:tc>
        <w:tc>
          <w:tcPr>
            <w:tcW w:w="0" w:type="dxa"/>
            <w:noWrap/>
            <w:hideMark/>
          </w:tcPr>
          <w:p w14:paraId="6FBACE9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C95650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A51B1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18B2A5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8094A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MODIFIED</w:t>
            </w:r>
          </w:p>
        </w:tc>
        <w:tc>
          <w:tcPr>
            <w:tcW w:w="0" w:type="dxa"/>
            <w:noWrap/>
            <w:hideMark/>
          </w:tcPr>
          <w:p w14:paraId="7FD3311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Modified</w:t>
            </w:r>
          </w:p>
        </w:tc>
        <w:tc>
          <w:tcPr>
            <w:tcW w:w="0" w:type="dxa"/>
            <w:noWrap/>
            <w:hideMark/>
          </w:tcPr>
          <w:p w14:paraId="6410280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ADDB17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05EE49A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DEBD88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E4DD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11F79D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3F91126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B7AE9B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75648FC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E02591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DD63D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CALC_AREA</w:t>
            </w:r>
          </w:p>
        </w:tc>
        <w:tc>
          <w:tcPr>
            <w:tcW w:w="0" w:type="dxa"/>
            <w:noWrap/>
            <w:hideMark/>
          </w:tcPr>
          <w:p w14:paraId="074D0C6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CALC_AREA</w:t>
            </w:r>
          </w:p>
        </w:tc>
        <w:tc>
          <w:tcPr>
            <w:tcW w:w="0" w:type="dxa"/>
            <w:noWrap/>
            <w:hideMark/>
          </w:tcPr>
          <w:p w14:paraId="31E25DB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432A83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66D668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C99B05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21060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CF1DEC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5FBC7F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733228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FBF652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2CFC29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0FB60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28C7070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766490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B11D1F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5B1D89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0D925B3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076A2176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GBME_AIRCRAFT_GATE_STAND</w:t>
            </w:r>
          </w:p>
        </w:tc>
      </w:tr>
      <w:tr w:rsidR="00A73166" w:rsidRPr="005A188F" w14:paraId="23D88F5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C26BC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7ACA0F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4A89D2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03A2484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3BA79A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24521A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0000D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092D9BE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Global Unique Id</w:t>
            </w:r>
          </w:p>
        </w:tc>
        <w:tc>
          <w:tcPr>
            <w:tcW w:w="0" w:type="dxa"/>
            <w:noWrap/>
            <w:hideMark/>
          </w:tcPr>
          <w:p w14:paraId="35C2347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664CE9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4566A9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130318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2950A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6908AF1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0D3333E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05AA6C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0BD81F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D98B28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EA05B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GATESTTYPE</w:t>
            </w:r>
          </w:p>
        </w:tc>
        <w:tc>
          <w:tcPr>
            <w:tcW w:w="0" w:type="dxa"/>
            <w:noWrap/>
            <w:hideMark/>
          </w:tcPr>
          <w:p w14:paraId="0CEA953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Gate Stand Type</w:t>
            </w:r>
          </w:p>
        </w:tc>
        <w:tc>
          <w:tcPr>
            <w:tcW w:w="0" w:type="dxa"/>
            <w:noWrap/>
            <w:hideMark/>
          </w:tcPr>
          <w:p w14:paraId="1E6A9D3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B1D4E9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2E5C14D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CodeGateStandType</w:t>
            </w:r>
            <w:proofErr w:type="spellEnd"/>
          </w:p>
        </w:tc>
      </w:tr>
      <w:tr w:rsidR="00A73166" w:rsidRPr="005A188F" w14:paraId="1471CBF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06D6B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4F68F2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Description</w:t>
            </w:r>
          </w:p>
        </w:tc>
        <w:tc>
          <w:tcPr>
            <w:tcW w:w="0" w:type="dxa"/>
            <w:noWrap/>
            <w:hideMark/>
          </w:tcPr>
          <w:p w14:paraId="083533F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C16AB5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0CB8466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2C9089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A98CF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WINGSPAN</w:t>
            </w:r>
          </w:p>
        </w:tc>
        <w:tc>
          <w:tcPr>
            <w:tcW w:w="0" w:type="dxa"/>
            <w:noWrap/>
            <w:hideMark/>
          </w:tcPr>
          <w:p w14:paraId="3F91538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Wingspan</w:t>
            </w:r>
          </w:p>
        </w:tc>
        <w:tc>
          <w:tcPr>
            <w:tcW w:w="0" w:type="dxa"/>
            <w:noWrap/>
            <w:hideMark/>
          </w:tcPr>
          <w:p w14:paraId="453DD7E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0918B4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A99A12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EFEFFF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55BB9D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LENGTH</w:t>
            </w:r>
          </w:p>
        </w:tc>
        <w:tc>
          <w:tcPr>
            <w:tcW w:w="0" w:type="dxa"/>
            <w:noWrap/>
            <w:hideMark/>
          </w:tcPr>
          <w:p w14:paraId="6AF521E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Length</w:t>
            </w:r>
          </w:p>
        </w:tc>
        <w:tc>
          <w:tcPr>
            <w:tcW w:w="0" w:type="dxa"/>
            <w:noWrap/>
            <w:hideMark/>
          </w:tcPr>
          <w:p w14:paraId="5923837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27794E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097EA2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50108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AF3F4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WIDTH</w:t>
            </w:r>
          </w:p>
        </w:tc>
        <w:tc>
          <w:tcPr>
            <w:tcW w:w="0" w:type="dxa"/>
            <w:noWrap/>
            <w:hideMark/>
          </w:tcPr>
          <w:p w14:paraId="191AD50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Width</w:t>
            </w:r>
          </w:p>
        </w:tc>
        <w:tc>
          <w:tcPr>
            <w:tcW w:w="0" w:type="dxa"/>
            <w:noWrap/>
            <w:hideMark/>
          </w:tcPr>
          <w:p w14:paraId="356BC9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31C6BC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45F050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B51232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696935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PAVEMENTCL</w:t>
            </w:r>
          </w:p>
        </w:tc>
        <w:tc>
          <w:tcPr>
            <w:tcW w:w="0" w:type="dxa"/>
            <w:noWrap/>
            <w:hideMark/>
          </w:tcPr>
          <w:p w14:paraId="79A010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Pavement Classification Number</w:t>
            </w:r>
          </w:p>
        </w:tc>
        <w:tc>
          <w:tcPr>
            <w:tcW w:w="0" w:type="dxa"/>
            <w:noWrap/>
            <w:hideMark/>
          </w:tcPr>
          <w:p w14:paraId="0CA7F32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227D17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6C9AD7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BC65C5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BF3DA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JETWAYAVAI</w:t>
            </w:r>
          </w:p>
        </w:tc>
        <w:tc>
          <w:tcPr>
            <w:tcW w:w="0" w:type="dxa"/>
            <w:noWrap/>
            <w:hideMark/>
          </w:tcPr>
          <w:p w14:paraId="3DAD145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Jetway Availability</w:t>
            </w:r>
          </w:p>
        </w:tc>
        <w:tc>
          <w:tcPr>
            <w:tcW w:w="0" w:type="dxa"/>
            <w:noWrap/>
            <w:hideMark/>
          </w:tcPr>
          <w:p w14:paraId="33F35F2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A95F81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dxa"/>
            <w:noWrap/>
            <w:hideMark/>
          </w:tcPr>
          <w:p w14:paraId="065B688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CodeBoolean</w:t>
            </w:r>
            <w:proofErr w:type="spellEnd"/>
          </w:p>
        </w:tc>
      </w:tr>
      <w:tr w:rsidR="00A73166" w:rsidRPr="005A188F" w14:paraId="3688D86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3D11FC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TOWINGAVAI</w:t>
            </w:r>
          </w:p>
        </w:tc>
        <w:tc>
          <w:tcPr>
            <w:tcW w:w="0" w:type="dxa"/>
            <w:noWrap/>
            <w:hideMark/>
          </w:tcPr>
          <w:p w14:paraId="08BD6C6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Towing Availability</w:t>
            </w:r>
          </w:p>
        </w:tc>
        <w:tc>
          <w:tcPr>
            <w:tcW w:w="0" w:type="dxa"/>
            <w:noWrap/>
            <w:hideMark/>
          </w:tcPr>
          <w:p w14:paraId="65F4E4C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EFA01C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dxa"/>
            <w:noWrap/>
            <w:hideMark/>
          </w:tcPr>
          <w:p w14:paraId="58224A4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CodeBoolean</w:t>
            </w:r>
            <w:proofErr w:type="spellEnd"/>
          </w:p>
        </w:tc>
      </w:tr>
      <w:tr w:rsidR="00A73166" w:rsidRPr="005A188F" w14:paraId="1AABF80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AE34B0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DOCKINGAVA</w:t>
            </w:r>
          </w:p>
        </w:tc>
        <w:tc>
          <w:tcPr>
            <w:tcW w:w="0" w:type="dxa"/>
            <w:noWrap/>
            <w:hideMark/>
          </w:tcPr>
          <w:p w14:paraId="3CC304D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Docking Availability</w:t>
            </w:r>
          </w:p>
        </w:tc>
        <w:tc>
          <w:tcPr>
            <w:tcW w:w="0" w:type="dxa"/>
            <w:noWrap/>
            <w:hideMark/>
          </w:tcPr>
          <w:p w14:paraId="209CB0A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630B6C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dxa"/>
            <w:noWrap/>
            <w:hideMark/>
          </w:tcPr>
          <w:p w14:paraId="05E0C32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CodeBoolean</w:t>
            </w:r>
            <w:proofErr w:type="spellEnd"/>
          </w:p>
        </w:tc>
      </w:tr>
      <w:tr w:rsidR="00A73166" w:rsidRPr="005A188F" w14:paraId="72124E3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257E3B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GROUNDPOWE</w:t>
            </w:r>
          </w:p>
        </w:tc>
        <w:tc>
          <w:tcPr>
            <w:tcW w:w="0" w:type="dxa"/>
            <w:noWrap/>
            <w:hideMark/>
          </w:tcPr>
          <w:p w14:paraId="10C89B6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Ground Power Availability</w:t>
            </w:r>
          </w:p>
        </w:tc>
        <w:tc>
          <w:tcPr>
            <w:tcW w:w="0" w:type="dxa"/>
            <w:noWrap/>
            <w:hideMark/>
          </w:tcPr>
          <w:p w14:paraId="7AFEC52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ADDC02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dxa"/>
            <w:noWrap/>
            <w:hideMark/>
          </w:tcPr>
          <w:p w14:paraId="4822974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CodeBoolean</w:t>
            </w:r>
            <w:proofErr w:type="spellEnd"/>
          </w:p>
        </w:tc>
      </w:tr>
      <w:tr w:rsidR="00A73166" w:rsidRPr="005A188F" w14:paraId="0E27D1F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4F828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SURFACET</w:t>
            </w:r>
          </w:p>
        </w:tc>
        <w:tc>
          <w:tcPr>
            <w:tcW w:w="0" w:type="dxa"/>
            <w:noWrap/>
            <w:hideMark/>
          </w:tcPr>
          <w:p w14:paraId="5C4E3F5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 Type</w:t>
            </w:r>
          </w:p>
        </w:tc>
        <w:tc>
          <w:tcPr>
            <w:tcW w:w="0" w:type="dxa"/>
            <w:noWrap/>
            <w:hideMark/>
          </w:tcPr>
          <w:p w14:paraId="40E0DA7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D29528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0550F73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CodeSurfaceType</w:t>
            </w:r>
            <w:proofErr w:type="spellEnd"/>
          </w:p>
        </w:tc>
      </w:tr>
      <w:tr w:rsidR="00A73166" w:rsidRPr="005A188F" w14:paraId="765A0D2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AECF4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SURFACEC</w:t>
            </w:r>
          </w:p>
        </w:tc>
        <w:tc>
          <w:tcPr>
            <w:tcW w:w="0" w:type="dxa"/>
            <w:noWrap/>
            <w:hideMark/>
          </w:tcPr>
          <w:p w14:paraId="55532C9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 Condition</w:t>
            </w:r>
          </w:p>
        </w:tc>
        <w:tc>
          <w:tcPr>
            <w:tcW w:w="0" w:type="dxa"/>
            <w:noWrap/>
            <w:hideMark/>
          </w:tcPr>
          <w:p w14:paraId="72E1729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DF6FD3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175D6E3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CodeSurfaceCondition</w:t>
            </w:r>
            <w:proofErr w:type="spellEnd"/>
          </w:p>
        </w:tc>
      </w:tr>
      <w:tr w:rsidR="00A73166" w:rsidRPr="005A188F" w14:paraId="222567F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B7241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47F1B7D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1F259ED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14ACC9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2D97585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CodeStatus</w:t>
            </w:r>
            <w:proofErr w:type="spellEnd"/>
          </w:p>
        </w:tc>
      </w:tr>
      <w:tr w:rsidR="00A73166" w:rsidRPr="005A188F" w14:paraId="55A9351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112F1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7E48D08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Alternative</w:t>
            </w:r>
          </w:p>
        </w:tc>
        <w:tc>
          <w:tcPr>
            <w:tcW w:w="0" w:type="dxa"/>
            <w:noWrap/>
            <w:hideMark/>
          </w:tcPr>
          <w:p w14:paraId="4A747F3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241D4D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290521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3F3032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67525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31CE549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538F997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6FF530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4C221E5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6DC2B2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CC488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3406613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 Flag</w:t>
            </w:r>
          </w:p>
        </w:tc>
        <w:tc>
          <w:tcPr>
            <w:tcW w:w="0" w:type="dxa"/>
            <w:noWrap/>
            <w:hideMark/>
          </w:tcPr>
          <w:p w14:paraId="73CB76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F9F6CE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0221699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C7056B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716A7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CADDLAYERNAME</w:t>
            </w:r>
          </w:p>
        </w:tc>
        <w:tc>
          <w:tcPr>
            <w:tcW w:w="0" w:type="dxa"/>
            <w:noWrap/>
            <w:hideMark/>
          </w:tcPr>
          <w:p w14:paraId="350D3CA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Name</w:t>
            </w:r>
          </w:p>
        </w:tc>
        <w:tc>
          <w:tcPr>
            <w:tcW w:w="0" w:type="dxa"/>
            <w:noWrap/>
            <w:hideMark/>
          </w:tcPr>
          <w:p w14:paraId="57DCB71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96816A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393A4B8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8715F3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BC11D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CADDLAYERDESC</w:t>
            </w:r>
          </w:p>
        </w:tc>
        <w:tc>
          <w:tcPr>
            <w:tcW w:w="0" w:type="dxa"/>
            <w:noWrap/>
            <w:hideMark/>
          </w:tcPr>
          <w:p w14:paraId="6605FB2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Description</w:t>
            </w:r>
          </w:p>
        </w:tc>
        <w:tc>
          <w:tcPr>
            <w:tcW w:w="0" w:type="dxa"/>
            <w:noWrap/>
            <w:hideMark/>
          </w:tcPr>
          <w:p w14:paraId="0E8156B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2E8B03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3BD83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513318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5D780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2CD251E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Color</w:t>
            </w:r>
          </w:p>
        </w:tc>
        <w:tc>
          <w:tcPr>
            <w:tcW w:w="0" w:type="dxa"/>
            <w:noWrap/>
            <w:hideMark/>
          </w:tcPr>
          <w:p w14:paraId="1B9BD41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4246EC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4BA2B1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FFBA16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5FAF4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DATEDATAACQUIRED</w:t>
            </w:r>
          </w:p>
        </w:tc>
        <w:tc>
          <w:tcPr>
            <w:tcW w:w="0" w:type="dxa"/>
            <w:noWrap/>
            <w:hideMark/>
          </w:tcPr>
          <w:p w14:paraId="3DD5241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 Data Acquired</w:t>
            </w:r>
          </w:p>
        </w:tc>
        <w:tc>
          <w:tcPr>
            <w:tcW w:w="0" w:type="dxa"/>
            <w:noWrap/>
            <w:hideMark/>
          </w:tcPr>
          <w:p w14:paraId="34D58D1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7F93BC2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1A5C82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7ECD5C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6B0F0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1D2D7FD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 Source</w:t>
            </w:r>
          </w:p>
        </w:tc>
        <w:tc>
          <w:tcPr>
            <w:tcW w:w="0" w:type="dxa"/>
            <w:noWrap/>
            <w:hideMark/>
          </w:tcPr>
          <w:p w14:paraId="758E9A0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AB7AB1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32CC7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C43ACA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D314E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03D4DBC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1800F5D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7E496B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777DC1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D48E55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429ED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45D5603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5D93FC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1A6F88D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43E041C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7F6E809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093C161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GBME_AIRPORT_BOUNDARY</w:t>
            </w:r>
          </w:p>
        </w:tc>
      </w:tr>
      <w:tr w:rsidR="00A73166" w:rsidRPr="005A188F" w14:paraId="4443E2A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D48700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EFEC5E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EFA6D4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283F388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C675C1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74BD2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5AD86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672D39B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Global Unique Id</w:t>
            </w:r>
          </w:p>
        </w:tc>
        <w:tc>
          <w:tcPr>
            <w:tcW w:w="0" w:type="dxa"/>
            <w:noWrap/>
            <w:hideMark/>
          </w:tcPr>
          <w:p w14:paraId="4D0D02C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73003C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80CC1D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830BE6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88700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7E3EC30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48CD323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30B80C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B59341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C253EA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105A16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FAASITENR</w:t>
            </w:r>
          </w:p>
        </w:tc>
        <w:tc>
          <w:tcPr>
            <w:tcW w:w="0" w:type="dxa"/>
            <w:noWrap/>
            <w:hideMark/>
          </w:tcPr>
          <w:p w14:paraId="300CDAE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Faa</w:t>
            </w:r>
            <w:proofErr w:type="spellEnd"/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Site Number</w:t>
            </w:r>
          </w:p>
        </w:tc>
        <w:tc>
          <w:tcPr>
            <w:tcW w:w="0" w:type="dxa"/>
            <w:noWrap/>
            <w:hideMark/>
          </w:tcPr>
          <w:p w14:paraId="7836D9D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B50B61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2679E0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CBBF1C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E0EED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6F37C96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Description</w:t>
            </w:r>
          </w:p>
        </w:tc>
        <w:tc>
          <w:tcPr>
            <w:tcW w:w="0" w:type="dxa"/>
            <w:noWrap/>
            <w:hideMark/>
          </w:tcPr>
          <w:p w14:paraId="4A376F8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BBF785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0B77C48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B72A27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36F44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FAALOCID</w:t>
            </w:r>
          </w:p>
        </w:tc>
        <w:tc>
          <w:tcPr>
            <w:tcW w:w="0" w:type="dxa"/>
            <w:noWrap/>
            <w:hideMark/>
          </w:tcPr>
          <w:p w14:paraId="5445F5D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Faa</w:t>
            </w:r>
            <w:proofErr w:type="spellEnd"/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 Id</w:t>
            </w:r>
          </w:p>
        </w:tc>
        <w:tc>
          <w:tcPr>
            <w:tcW w:w="0" w:type="dxa"/>
            <w:noWrap/>
            <w:hideMark/>
          </w:tcPr>
          <w:p w14:paraId="1AF6610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8F5FEE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0417D5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863B09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CF6E9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IATACODE</w:t>
            </w:r>
          </w:p>
        </w:tc>
        <w:tc>
          <w:tcPr>
            <w:tcW w:w="0" w:type="dxa"/>
            <w:noWrap/>
            <w:hideMark/>
          </w:tcPr>
          <w:p w14:paraId="2BD396D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IATA Code</w:t>
            </w:r>
          </w:p>
        </w:tc>
        <w:tc>
          <w:tcPr>
            <w:tcW w:w="0" w:type="dxa"/>
            <w:noWrap/>
            <w:hideMark/>
          </w:tcPr>
          <w:p w14:paraId="6F4F72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5EC616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8607B3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72324E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3797E6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ICAOCODE</w:t>
            </w:r>
          </w:p>
        </w:tc>
        <w:tc>
          <w:tcPr>
            <w:tcW w:w="0" w:type="dxa"/>
            <w:noWrap/>
            <w:hideMark/>
          </w:tcPr>
          <w:p w14:paraId="66F1D8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ICAO Code</w:t>
            </w:r>
          </w:p>
        </w:tc>
        <w:tc>
          <w:tcPr>
            <w:tcW w:w="0" w:type="dxa"/>
            <w:noWrap/>
            <w:hideMark/>
          </w:tcPr>
          <w:p w14:paraId="6701217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16E418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DD59E3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7AE644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4AAC7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AIRPORTFAC</w:t>
            </w:r>
          </w:p>
        </w:tc>
        <w:tc>
          <w:tcPr>
            <w:tcW w:w="0" w:type="dxa"/>
            <w:noWrap/>
            <w:hideMark/>
          </w:tcPr>
          <w:p w14:paraId="7DC7648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Airport Facility Type</w:t>
            </w:r>
          </w:p>
        </w:tc>
        <w:tc>
          <w:tcPr>
            <w:tcW w:w="0" w:type="dxa"/>
            <w:noWrap/>
            <w:hideMark/>
          </w:tcPr>
          <w:p w14:paraId="6568E00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366EA3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1E344E5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1A9CB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84AD21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OPERATIO</w:t>
            </w:r>
          </w:p>
        </w:tc>
        <w:tc>
          <w:tcPr>
            <w:tcW w:w="0" w:type="dxa"/>
            <w:noWrap/>
            <w:hideMark/>
          </w:tcPr>
          <w:p w14:paraId="496B6AD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Operations Type</w:t>
            </w:r>
          </w:p>
        </w:tc>
        <w:tc>
          <w:tcPr>
            <w:tcW w:w="0" w:type="dxa"/>
            <w:noWrap/>
            <w:hideMark/>
          </w:tcPr>
          <w:p w14:paraId="38EE9EC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54F49D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3DD05A0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CF41BC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FB71C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4948897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7ECEF14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40AFB9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1461F4A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CodeOwner</w:t>
            </w:r>
            <w:proofErr w:type="spellEnd"/>
          </w:p>
        </w:tc>
      </w:tr>
      <w:tr w:rsidR="00A73166" w:rsidRPr="005A188F" w14:paraId="6F7610D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DADBC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662EB23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2876EB8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53658D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40FAC57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CodeStatus</w:t>
            </w:r>
            <w:proofErr w:type="spellEnd"/>
          </w:p>
        </w:tc>
      </w:tr>
      <w:tr w:rsidR="00A73166" w:rsidRPr="005A188F" w14:paraId="3B46BC5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71D5B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6D1F8DE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Alternative</w:t>
            </w:r>
          </w:p>
        </w:tc>
        <w:tc>
          <w:tcPr>
            <w:tcW w:w="0" w:type="dxa"/>
            <w:noWrap/>
            <w:hideMark/>
          </w:tcPr>
          <w:p w14:paraId="6E932C3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F13D91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77B966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AFC16A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3B479A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5DAABA0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79B0772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1D7619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3EC6C83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7F1930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FE4E1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2E06125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 Flag</w:t>
            </w:r>
          </w:p>
        </w:tc>
        <w:tc>
          <w:tcPr>
            <w:tcW w:w="0" w:type="dxa"/>
            <w:noWrap/>
            <w:hideMark/>
          </w:tcPr>
          <w:p w14:paraId="39FA222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BFCA20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35E1F14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3E5BB8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A308E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CADDLAYERNAME</w:t>
            </w:r>
          </w:p>
        </w:tc>
        <w:tc>
          <w:tcPr>
            <w:tcW w:w="0" w:type="dxa"/>
            <w:noWrap/>
            <w:hideMark/>
          </w:tcPr>
          <w:p w14:paraId="0E9A569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Name</w:t>
            </w:r>
          </w:p>
        </w:tc>
        <w:tc>
          <w:tcPr>
            <w:tcW w:w="0" w:type="dxa"/>
            <w:noWrap/>
            <w:hideMark/>
          </w:tcPr>
          <w:p w14:paraId="51F7FD2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1B77A0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66D1A64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A049D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58F96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CADDLAYERDESC</w:t>
            </w:r>
          </w:p>
        </w:tc>
        <w:tc>
          <w:tcPr>
            <w:tcW w:w="0" w:type="dxa"/>
            <w:noWrap/>
            <w:hideMark/>
          </w:tcPr>
          <w:p w14:paraId="43657EF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Description</w:t>
            </w:r>
          </w:p>
        </w:tc>
        <w:tc>
          <w:tcPr>
            <w:tcW w:w="0" w:type="dxa"/>
            <w:noWrap/>
            <w:hideMark/>
          </w:tcPr>
          <w:p w14:paraId="27C4EF1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915675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52AB64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27C022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A3D9A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686A0CD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Color</w:t>
            </w:r>
          </w:p>
        </w:tc>
        <w:tc>
          <w:tcPr>
            <w:tcW w:w="0" w:type="dxa"/>
            <w:noWrap/>
            <w:hideMark/>
          </w:tcPr>
          <w:p w14:paraId="477C3D3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44488E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443A77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6BFED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A6C6DE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DATEDATAACQUIRED</w:t>
            </w:r>
          </w:p>
        </w:tc>
        <w:tc>
          <w:tcPr>
            <w:tcW w:w="0" w:type="dxa"/>
            <w:noWrap/>
            <w:hideMark/>
          </w:tcPr>
          <w:p w14:paraId="1CC15D4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 Data Acquired</w:t>
            </w:r>
          </w:p>
        </w:tc>
        <w:tc>
          <w:tcPr>
            <w:tcW w:w="0" w:type="dxa"/>
            <w:noWrap/>
            <w:hideMark/>
          </w:tcPr>
          <w:p w14:paraId="4123901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0C5C419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A4BFE6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3B54BA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A1BC81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06D7A8E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 Source</w:t>
            </w:r>
          </w:p>
        </w:tc>
        <w:tc>
          <w:tcPr>
            <w:tcW w:w="0" w:type="dxa"/>
            <w:noWrap/>
            <w:hideMark/>
          </w:tcPr>
          <w:p w14:paraId="1A7715D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58C7E0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9CB34C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F233DE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25165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52D625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7C78C7C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095650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E52877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E29EB6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0B0C8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0EB8A4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1723ADD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ED0DCD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DB5AFE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D93F4A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939FC3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08D52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8B20CA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19B7CD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51123B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B4F333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1C937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335200F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6BFAE6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37085D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ECB60D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1E9074A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686C51F1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lastRenderedPageBreak/>
              <w:t xml:space="preserve"> GBME_ANNO_CAD</w:t>
            </w:r>
          </w:p>
        </w:tc>
      </w:tr>
      <w:tr w:rsidR="00A73166" w:rsidRPr="005A188F" w14:paraId="2608F78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6D7E5F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439CF5A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7894D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69710F6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1690C4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20566B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0CD9E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FEATUREID</w:t>
            </w:r>
          </w:p>
        </w:tc>
        <w:tc>
          <w:tcPr>
            <w:tcW w:w="0" w:type="dxa"/>
            <w:noWrap/>
            <w:hideMark/>
          </w:tcPr>
          <w:p w14:paraId="2511117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FEATUREID</w:t>
            </w:r>
          </w:p>
        </w:tc>
        <w:tc>
          <w:tcPr>
            <w:tcW w:w="0" w:type="dxa"/>
            <w:noWrap/>
            <w:hideMark/>
          </w:tcPr>
          <w:p w14:paraId="1AD70CA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70DD62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8DEAFA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67B360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418A0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ZORDER</w:t>
            </w:r>
          </w:p>
        </w:tc>
        <w:tc>
          <w:tcPr>
            <w:tcW w:w="0" w:type="dxa"/>
            <w:noWrap/>
            <w:hideMark/>
          </w:tcPr>
          <w:p w14:paraId="11587CA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ZORDER</w:t>
            </w:r>
          </w:p>
        </w:tc>
        <w:tc>
          <w:tcPr>
            <w:tcW w:w="0" w:type="dxa"/>
            <w:noWrap/>
            <w:hideMark/>
          </w:tcPr>
          <w:p w14:paraId="0AB27A9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C16CD7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1D57F2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49867C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D3D1D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ANNOTATIONCLASSID</w:t>
            </w:r>
          </w:p>
        </w:tc>
        <w:tc>
          <w:tcPr>
            <w:tcW w:w="0" w:type="dxa"/>
            <w:noWrap/>
            <w:hideMark/>
          </w:tcPr>
          <w:p w14:paraId="7C25897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ANNOTATIONCLASSID</w:t>
            </w:r>
          </w:p>
        </w:tc>
        <w:tc>
          <w:tcPr>
            <w:tcW w:w="0" w:type="dxa"/>
            <w:noWrap/>
            <w:hideMark/>
          </w:tcPr>
          <w:p w14:paraId="4717267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E2AAE4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66C522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8A0263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D20D5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ELEMENT</w:t>
            </w:r>
          </w:p>
        </w:tc>
        <w:tc>
          <w:tcPr>
            <w:tcW w:w="0" w:type="dxa"/>
            <w:noWrap/>
            <w:hideMark/>
          </w:tcPr>
          <w:p w14:paraId="6655B5F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ELEMENT</w:t>
            </w:r>
          </w:p>
        </w:tc>
        <w:tc>
          <w:tcPr>
            <w:tcW w:w="0" w:type="dxa"/>
            <w:noWrap/>
            <w:hideMark/>
          </w:tcPr>
          <w:p w14:paraId="0132A0E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Blob</w:t>
            </w:r>
          </w:p>
        </w:tc>
        <w:tc>
          <w:tcPr>
            <w:tcW w:w="0" w:type="dxa"/>
            <w:noWrap/>
            <w:hideMark/>
          </w:tcPr>
          <w:p w14:paraId="0E5334B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2919AA1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30100B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E7D27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SYMBOLID</w:t>
            </w:r>
          </w:p>
        </w:tc>
        <w:tc>
          <w:tcPr>
            <w:tcW w:w="0" w:type="dxa"/>
            <w:noWrap/>
            <w:hideMark/>
          </w:tcPr>
          <w:p w14:paraId="6282927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SYMBOLID</w:t>
            </w:r>
          </w:p>
        </w:tc>
        <w:tc>
          <w:tcPr>
            <w:tcW w:w="0" w:type="dxa"/>
            <w:noWrap/>
            <w:hideMark/>
          </w:tcPr>
          <w:p w14:paraId="4639107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63A1C3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E58780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7A33CC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85C02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4E29772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27CDDF7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200314E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3145A3A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AnnotationStatus</w:t>
            </w:r>
            <w:proofErr w:type="spellEnd"/>
          </w:p>
        </w:tc>
      </w:tr>
      <w:tr w:rsidR="00A73166" w:rsidRPr="005A188F" w14:paraId="61285AF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60016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TEXTSTRING</w:t>
            </w:r>
          </w:p>
        </w:tc>
        <w:tc>
          <w:tcPr>
            <w:tcW w:w="0" w:type="dxa"/>
            <w:noWrap/>
            <w:hideMark/>
          </w:tcPr>
          <w:p w14:paraId="7A22951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TEXTSTRING</w:t>
            </w:r>
          </w:p>
        </w:tc>
        <w:tc>
          <w:tcPr>
            <w:tcW w:w="0" w:type="dxa"/>
            <w:noWrap/>
            <w:hideMark/>
          </w:tcPr>
          <w:p w14:paraId="1BBEC14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00917D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77E32C5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6623D2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36DC7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FONTNAME</w:t>
            </w:r>
          </w:p>
        </w:tc>
        <w:tc>
          <w:tcPr>
            <w:tcW w:w="0" w:type="dxa"/>
            <w:noWrap/>
            <w:hideMark/>
          </w:tcPr>
          <w:p w14:paraId="27B3E10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FONTNAME</w:t>
            </w:r>
          </w:p>
        </w:tc>
        <w:tc>
          <w:tcPr>
            <w:tcW w:w="0" w:type="dxa"/>
            <w:noWrap/>
            <w:hideMark/>
          </w:tcPr>
          <w:p w14:paraId="3ACC745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097897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60826B7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D01AD6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D1CBF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FONTSIZE</w:t>
            </w:r>
          </w:p>
        </w:tc>
        <w:tc>
          <w:tcPr>
            <w:tcW w:w="0" w:type="dxa"/>
            <w:noWrap/>
            <w:hideMark/>
          </w:tcPr>
          <w:p w14:paraId="688B0D7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FONTSIZE</w:t>
            </w:r>
          </w:p>
        </w:tc>
        <w:tc>
          <w:tcPr>
            <w:tcW w:w="0" w:type="dxa"/>
            <w:noWrap/>
            <w:hideMark/>
          </w:tcPr>
          <w:p w14:paraId="39913BD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3B0B5B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D38F45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7E4A38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662A8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BOLD</w:t>
            </w:r>
          </w:p>
        </w:tc>
        <w:tc>
          <w:tcPr>
            <w:tcW w:w="0" w:type="dxa"/>
            <w:noWrap/>
            <w:hideMark/>
          </w:tcPr>
          <w:p w14:paraId="2E79416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BOLD</w:t>
            </w:r>
          </w:p>
        </w:tc>
        <w:tc>
          <w:tcPr>
            <w:tcW w:w="0" w:type="dxa"/>
            <w:noWrap/>
            <w:hideMark/>
          </w:tcPr>
          <w:p w14:paraId="7CCFACA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461FED3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51DB5F5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3FDC57A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63657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ITALIC</w:t>
            </w:r>
          </w:p>
        </w:tc>
        <w:tc>
          <w:tcPr>
            <w:tcW w:w="0" w:type="dxa"/>
            <w:noWrap/>
            <w:hideMark/>
          </w:tcPr>
          <w:p w14:paraId="053848C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ITALIC</w:t>
            </w:r>
          </w:p>
        </w:tc>
        <w:tc>
          <w:tcPr>
            <w:tcW w:w="0" w:type="dxa"/>
            <w:noWrap/>
            <w:hideMark/>
          </w:tcPr>
          <w:p w14:paraId="5B4C6C6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1DE8A10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0075BCE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01D45B3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31AD5C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UNDERLINE</w:t>
            </w:r>
          </w:p>
        </w:tc>
        <w:tc>
          <w:tcPr>
            <w:tcW w:w="0" w:type="dxa"/>
            <w:noWrap/>
            <w:hideMark/>
          </w:tcPr>
          <w:p w14:paraId="3787A56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UNDERLINE</w:t>
            </w:r>
          </w:p>
        </w:tc>
        <w:tc>
          <w:tcPr>
            <w:tcW w:w="0" w:type="dxa"/>
            <w:noWrap/>
            <w:hideMark/>
          </w:tcPr>
          <w:p w14:paraId="69E256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2B0A94E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4FFEECE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206D655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BB8D3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VERTICALALIGNMENT</w:t>
            </w:r>
          </w:p>
        </w:tc>
        <w:tc>
          <w:tcPr>
            <w:tcW w:w="0" w:type="dxa"/>
            <w:noWrap/>
            <w:hideMark/>
          </w:tcPr>
          <w:p w14:paraId="1825611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VERTICALALIGNMENT</w:t>
            </w:r>
          </w:p>
        </w:tc>
        <w:tc>
          <w:tcPr>
            <w:tcW w:w="0" w:type="dxa"/>
            <w:noWrap/>
            <w:hideMark/>
          </w:tcPr>
          <w:p w14:paraId="6D0A34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3B9C465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7542D83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VerticalAlignment</w:t>
            </w:r>
            <w:proofErr w:type="spellEnd"/>
          </w:p>
        </w:tc>
      </w:tr>
      <w:tr w:rsidR="00A73166" w:rsidRPr="005A188F" w14:paraId="50851C2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D5664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HORIZONTALALIGNMENT</w:t>
            </w:r>
          </w:p>
        </w:tc>
        <w:tc>
          <w:tcPr>
            <w:tcW w:w="0" w:type="dxa"/>
            <w:noWrap/>
            <w:hideMark/>
          </w:tcPr>
          <w:p w14:paraId="58C1FAC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HORIZONTALALIGNMENT</w:t>
            </w:r>
          </w:p>
        </w:tc>
        <w:tc>
          <w:tcPr>
            <w:tcW w:w="0" w:type="dxa"/>
            <w:noWrap/>
            <w:hideMark/>
          </w:tcPr>
          <w:p w14:paraId="24BD77B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13A734E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10A6227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HorizontalAlignment</w:t>
            </w:r>
            <w:proofErr w:type="spellEnd"/>
          </w:p>
        </w:tc>
      </w:tr>
      <w:tr w:rsidR="00A73166" w:rsidRPr="005A188F" w14:paraId="483AB22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96C83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XOFFSET</w:t>
            </w:r>
          </w:p>
        </w:tc>
        <w:tc>
          <w:tcPr>
            <w:tcW w:w="0" w:type="dxa"/>
            <w:noWrap/>
            <w:hideMark/>
          </w:tcPr>
          <w:p w14:paraId="3C8C702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XOFFSET</w:t>
            </w:r>
          </w:p>
        </w:tc>
        <w:tc>
          <w:tcPr>
            <w:tcW w:w="0" w:type="dxa"/>
            <w:noWrap/>
            <w:hideMark/>
          </w:tcPr>
          <w:p w14:paraId="72B65CA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90D7B7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54737F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E0AEF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D08D3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YOFFSET</w:t>
            </w:r>
          </w:p>
        </w:tc>
        <w:tc>
          <w:tcPr>
            <w:tcW w:w="0" w:type="dxa"/>
            <w:noWrap/>
            <w:hideMark/>
          </w:tcPr>
          <w:p w14:paraId="71C5EF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YOFFSET</w:t>
            </w:r>
          </w:p>
        </w:tc>
        <w:tc>
          <w:tcPr>
            <w:tcW w:w="0" w:type="dxa"/>
            <w:noWrap/>
            <w:hideMark/>
          </w:tcPr>
          <w:p w14:paraId="517BA23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F0AE81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07627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0CB57C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9A54A5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ANGLE</w:t>
            </w:r>
          </w:p>
        </w:tc>
        <w:tc>
          <w:tcPr>
            <w:tcW w:w="0" w:type="dxa"/>
            <w:noWrap/>
            <w:hideMark/>
          </w:tcPr>
          <w:p w14:paraId="4521DB2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ANGLE</w:t>
            </w:r>
          </w:p>
        </w:tc>
        <w:tc>
          <w:tcPr>
            <w:tcW w:w="0" w:type="dxa"/>
            <w:noWrap/>
            <w:hideMark/>
          </w:tcPr>
          <w:p w14:paraId="3EE2129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1EFB1A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38001A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A658CA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3F3596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FONTLEADING</w:t>
            </w:r>
          </w:p>
        </w:tc>
        <w:tc>
          <w:tcPr>
            <w:tcW w:w="0" w:type="dxa"/>
            <w:noWrap/>
            <w:hideMark/>
          </w:tcPr>
          <w:p w14:paraId="39BA157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FONTLEADING</w:t>
            </w:r>
          </w:p>
        </w:tc>
        <w:tc>
          <w:tcPr>
            <w:tcW w:w="0" w:type="dxa"/>
            <w:noWrap/>
            <w:hideMark/>
          </w:tcPr>
          <w:p w14:paraId="32D66DE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742A0B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21D557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32E48F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D1C04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WORDSPACING</w:t>
            </w:r>
          </w:p>
        </w:tc>
        <w:tc>
          <w:tcPr>
            <w:tcW w:w="0" w:type="dxa"/>
            <w:noWrap/>
            <w:hideMark/>
          </w:tcPr>
          <w:p w14:paraId="5DC9696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WORDSPACING</w:t>
            </w:r>
          </w:p>
        </w:tc>
        <w:tc>
          <w:tcPr>
            <w:tcW w:w="0" w:type="dxa"/>
            <w:noWrap/>
            <w:hideMark/>
          </w:tcPr>
          <w:p w14:paraId="12DEAFC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40A20B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395C18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88065A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B1D4F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CHARACTERWIDTH</w:t>
            </w:r>
          </w:p>
        </w:tc>
        <w:tc>
          <w:tcPr>
            <w:tcW w:w="0" w:type="dxa"/>
            <w:noWrap/>
            <w:hideMark/>
          </w:tcPr>
          <w:p w14:paraId="2E42F7C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CHARACTERWIDTH</w:t>
            </w:r>
          </w:p>
        </w:tc>
        <w:tc>
          <w:tcPr>
            <w:tcW w:w="0" w:type="dxa"/>
            <w:noWrap/>
            <w:hideMark/>
          </w:tcPr>
          <w:p w14:paraId="5A29033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26CE7A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6FF3AD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07E828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C7951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CHARACTERSPACING</w:t>
            </w:r>
          </w:p>
        </w:tc>
        <w:tc>
          <w:tcPr>
            <w:tcW w:w="0" w:type="dxa"/>
            <w:noWrap/>
            <w:hideMark/>
          </w:tcPr>
          <w:p w14:paraId="53AECD9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CHARACTERSPACING</w:t>
            </w:r>
          </w:p>
        </w:tc>
        <w:tc>
          <w:tcPr>
            <w:tcW w:w="0" w:type="dxa"/>
            <w:noWrap/>
            <w:hideMark/>
          </w:tcPr>
          <w:p w14:paraId="74123C4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AA0280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D2C1DC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D3DAB4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615F6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FLIPANGLE</w:t>
            </w:r>
          </w:p>
        </w:tc>
        <w:tc>
          <w:tcPr>
            <w:tcW w:w="0" w:type="dxa"/>
            <w:noWrap/>
            <w:hideMark/>
          </w:tcPr>
          <w:p w14:paraId="5296231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FLIPANGLE</w:t>
            </w:r>
          </w:p>
        </w:tc>
        <w:tc>
          <w:tcPr>
            <w:tcW w:w="0" w:type="dxa"/>
            <w:noWrap/>
            <w:hideMark/>
          </w:tcPr>
          <w:p w14:paraId="64CD5BC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5460DF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B92E3E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B9EAE0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DF6EA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OVERRIDE</w:t>
            </w:r>
          </w:p>
        </w:tc>
        <w:tc>
          <w:tcPr>
            <w:tcW w:w="0" w:type="dxa"/>
            <w:noWrap/>
            <w:hideMark/>
          </w:tcPr>
          <w:p w14:paraId="63A58DB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OVERRIDE</w:t>
            </w:r>
          </w:p>
        </w:tc>
        <w:tc>
          <w:tcPr>
            <w:tcW w:w="0" w:type="dxa"/>
            <w:noWrap/>
            <w:hideMark/>
          </w:tcPr>
          <w:p w14:paraId="613A2EB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01E499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4FAFB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A0E609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87059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3EED49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C5E713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E29DB9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16DAFC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6161C0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49BED9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CF6ECA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7E0EBD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AC3E9D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8EF0EC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EBD872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3DA2B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2C990BF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066D04B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F5B596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E813AE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5577760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17F60DAD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GBME_ARP</w:t>
            </w:r>
          </w:p>
        </w:tc>
      </w:tr>
      <w:tr w:rsidR="00A73166" w:rsidRPr="005A188F" w14:paraId="2D38AC9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2F7854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4CC1622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1DFCFE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7236D6C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CDAB4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5C76B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41B3A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  <w:tc>
          <w:tcPr>
            <w:tcW w:w="0" w:type="dxa"/>
            <w:noWrap/>
            <w:hideMark/>
          </w:tcPr>
          <w:p w14:paraId="5D95301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  <w:tc>
          <w:tcPr>
            <w:tcW w:w="0" w:type="dxa"/>
            <w:noWrap/>
            <w:hideMark/>
          </w:tcPr>
          <w:p w14:paraId="3F62749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F1E977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13A5CAA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5E8529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43CCC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4C130CB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1DC757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193490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1A65292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441A6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B58F7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4C4DF14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652DB58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25994D7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053C9C4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CB00FA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B677C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LINETYPE</w:t>
            </w:r>
          </w:p>
        </w:tc>
        <w:tc>
          <w:tcPr>
            <w:tcW w:w="0" w:type="dxa"/>
            <w:noWrap/>
            <w:hideMark/>
          </w:tcPr>
          <w:p w14:paraId="6F1DDF4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Linetype</w:t>
            </w:r>
            <w:proofErr w:type="spellEnd"/>
          </w:p>
        </w:tc>
        <w:tc>
          <w:tcPr>
            <w:tcW w:w="0" w:type="dxa"/>
            <w:noWrap/>
            <w:hideMark/>
          </w:tcPr>
          <w:p w14:paraId="680B0E1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B28EE5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3C4B37F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ED609E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5611B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75F3CB8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24D4506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01DBFE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058197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717AD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46CE0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LINEWT</w:t>
            </w:r>
          </w:p>
        </w:tc>
        <w:tc>
          <w:tcPr>
            <w:tcW w:w="0" w:type="dxa"/>
            <w:noWrap/>
            <w:hideMark/>
          </w:tcPr>
          <w:p w14:paraId="7B5B7A5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LineWt</w:t>
            </w:r>
            <w:proofErr w:type="spellEnd"/>
          </w:p>
        </w:tc>
        <w:tc>
          <w:tcPr>
            <w:tcW w:w="0" w:type="dxa"/>
            <w:noWrap/>
            <w:hideMark/>
          </w:tcPr>
          <w:p w14:paraId="7F70A56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1F8760B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27968B7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55CE68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D8395A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3C10FCF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RefName</w:t>
            </w:r>
            <w:proofErr w:type="spellEnd"/>
          </w:p>
        </w:tc>
        <w:tc>
          <w:tcPr>
            <w:tcW w:w="0" w:type="dxa"/>
            <w:noWrap/>
            <w:hideMark/>
          </w:tcPr>
          <w:p w14:paraId="72C451E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0883A5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35338AB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8EACCB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05437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ORIG_FID</w:t>
            </w:r>
          </w:p>
        </w:tc>
        <w:tc>
          <w:tcPr>
            <w:tcW w:w="0" w:type="dxa"/>
            <w:noWrap/>
            <w:hideMark/>
          </w:tcPr>
          <w:p w14:paraId="6CF994A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ORIG_FID</w:t>
            </w:r>
          </w:p>
        </w:tc>
        <w:tc>
          <w:tcPr>
            <w:tcW w:w="0" w:type="dxa"/>
            <w:noWrap/>
            <w:hideMark/>
          </w:tcPr>
          <w:p w14:paraId="3DC7B6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19E5C8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35116F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5F95AC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2BD1B5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X</w:t>
            </w:r>
          </w:p>
        </w:tc>
        <w:tc>
          <w:tcPr>
            <w:tcW w:w="0" w:type="dxa"/>
            <w:noWrap/>
            <w:hideMark/>
          </w:tcPr>
          <w:p w14:paraId="0BCDD62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X</w:t>
            </w:r>
          </w:p>
        </w:tc>
        <w:tc>
          <w:tcPr>
            <w:tcW w:w="0" w:type="dxa"/>
            <w:noWrap/>
            <w:hideMark/>
          </w:tcPr>
          <w:p w14:paraId="729D8D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142BBD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82CB3C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DA307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1CE98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</w:t>
            </w:r>
          </w:p>
        </w:tc>
        <w:tc>
          <w:tcPr>
            <w:tcW w:w="0" w:type="dxa"/>
            <w:noWrap/>
            <w:hideMark/>
          </w:tcPr>
          <w:p w14:paraId="52369F7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</w:t>
            </w:r>
          </w:p>
        </w:tc>
        <w:tc>
          <w:tcPr>
            <w:tcW w:w="0" w:type="dxa"/>
            <w:noWrap/>
            <w:hideMark/>
          </w:tcPr>
          <w:p w14:paraId="1490EC3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6C25B6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939A0C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C77DC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81F8D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1034C93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41927A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412896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62F2C6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6C0D894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62302523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GBME_BASE</w:t>
            </w:r>
          </w:p>
        </w:tc>
      </w:tr>
      <w:tr w:rsidR="00A73166" w:rsidRPr="005A188F" w14:paraId="789D90B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575EC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58DBBBF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00C65A4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48333E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86C2A3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C1B85F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C4E66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4FC7493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2B4FC5D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E66090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1B73FF7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FD3074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EF2E7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  <w:tc>
          <w:tcPr>
            <w:tcW w:w="0" w:type="dxa"/>
            <w:noWrap/>
            <w:hideMark/>
          </w:tcPr>
          <w:p w14:paraId="30D788D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  <w:tc>
          <w:tcPr>
            <w:tcW w:w="0" w:type="dxa"/>
            <w:noWrap/>
            <w:hideMark/>
          </w:tcPr>
          <w:p w14:paraId="57A97D9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C44E44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19F53A8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E3EB32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CA745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2ADE607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3027587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078F57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B6EA1B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F24DCC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6B0E7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LINETYPE</w:t>
            </w:r>
          </w:p>
        </w:tc>
        <w:tc>
          <w:tcPr>
            <w:tcW w:w="0" w:type="dxa"/>
            <w:noWrap/>
            <w:hideMark/>
          </w:tcPr>
          <w:p w14:paraId="2416F9B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LINETYPE</w:t>
            </w:r>
          </w:p>
        </w:tc>
        <w:tc>
          <w:tcPr>
            <w:tcW w:w="0" w:type="dxa"/>
            <w:noWrap/>
            <w:hideMark/>
          </w:tcPr>
          <w:p w14:paraId="2077DA4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0FE5B2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28FB638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DBBA09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43759E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6A80939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61AAC2D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F00F09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21BC0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40DE4E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0D72D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LINEWT</w:t>
            </w:r>
          </w:p>
        </w:tc>
        <w:tc>
          <w:tcPr>
            <w:tcW w:w="0" w:type="dxa"/>
            <w:noWrap/>
            <w:hideMark/>
          </w:tcPr>
          <w:p w14:paraId="48FC5B3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LINEWT</w:t>
            </w:r>
          </w:p>
        </w:tc>
        <w:tc>
          <w:tcPr>
            <w:tcW w:w="0" w:type="dxa"/>
            <w:noWrap/>
            <w:hideMark/>
          </w:tcPr>
          <w:p w14:paraId="1444C33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D012A0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0B7539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9DACD4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12413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1B5D8F2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6F49F51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34CE52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37FFC2A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0B98BB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01A9A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7CD75B5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6CD7FE5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545DCA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542F96D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D7D485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931E9B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CATEGORY</w:t>
            </w:r>
          </w:p>
        </w:tc>
        <w:tc>
          <w:tcPr>
            <w:tcW w:w="0" w:type="dxa"/>
            <w:noWrap/>
            <w:hideMark/>
          </w:tcPr>
          <w:p w14:paraId="7AE0AD9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CATEGORY</w:t>
            </w:r>
          </w:p>
        </w:tc>
        <w:tc>
          <w:tcPr>
            <w:tcW w:w="0" w:type="dxa"/>
            <w:noWrap/>
            <w:hideMark/>
          </w:tcPr>
          <w:p w14:paraId="18710B1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3C468D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60F621D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CFF143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A4D088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DESCRIPTION</w:t>
            </w:r>
          </w:p>
        </w:tc>
        <w:tc>
          <w:tcPr>
            <w:tcW w:w="0" w:type="dxa"/>
            <w:noWrap/>
            <w:hideMark/>
          </w:tcPr>
          <w:p w14:paraId="684CCB2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DESCRIPTION</w:t>
            </w:r>
          </w:p>
        </w:tc>
        <w:tc>
          <w:tcPr>
            <w:tcW w:w="0" w:type="dxa"/>
            <w:noWrap/>
            <w:hideMark/>
          </w:tcPr>
          <w:p w14:paraId="651991A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0F54CE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D94B56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E4190C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0B6806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2469D3A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0AE88F0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6C484B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C254E8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59C16B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5B8A3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NOTES</w:t>
            </w:r>
          </w:p>
        </w:tc>
        <w:tc>
          <w:tcPr>
            <w:tcW w:w="0" w:type="dxa"/>
            <w:noWrap/>
            <w:hideMark/>
          </w:tcPr>
          <w:p w14:paraId="46D33A9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NOTES</w:t>
            </w:r>
          </w:p>
        </w:tc>
        <w:tc>
          <w:tcPr>
            <w:tcW w:w="0" w:type="dxa"/>
            <w:noWrap/>
            <w:hideMark/>
          </w:tcPr>
          <w:p w14:paraId="307BE3C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BDD841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1C20139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B1641E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1F5CC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CAD_LAYER</w:t>
            </w:r>
          </w:p>
        </w:tc>
        <w:tc>
          <w:tcPr>
            <w:tcW w:w="0" w:type="dxa"/>
            <w:noWrap/>
            <w:hideMark/>
          </w:tcPr>
          <w:p w14:paraId="6E379F1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CAD_LAYER</w:t>
            </w:r>
          </w:p>
        </w:tc>
        <w:tc>
          <w:tcPr>
            <w:tcW w:w="0" w:type="dxa"/>
            <w:noWrap/>
            <w:hideMark/>
          </w:tcPr>
          <w:p w14:paraId="66DE991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4A48EB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380461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FEE88A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EB472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GDS_ID</w:t>
            </w:r>
          </w:p>
        </w:tc>
        <w:tc>
          <w:tcPr>
            <w:tcW w:w="0" w:type="dxa"/>
            <w:noWrap/>
            <w:hideMark/>
          </w:tcPr>
          <w:p w14:paraId="4016B11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GDS_ID</w:t>
            </w:r>
          </w:p>
        </w:tc>
        <w:tc>
          <w:tcPr>
            <w:tcW w:w="0" w:type="dxa"/>
            <w:noWrap/>
            <w:hideMark/>
          </w:tcPr>
          <w:p w14:paraId="4195739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D810BD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AB07E6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1BECCB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FCD73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AD9387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A570A4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83183A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4E93A8C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A11521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FC0239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922C1B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56E12C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AD2FD7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B5369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771B7BB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5876ADD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GBME_BASE_FEAT</w:t>
            </w:r>
          </w:p>
        </w:tc>
      </w:tr>
      <w:tr w:rsidR="00A73166" w:rsidRPr="005A188F" w14:paraId="24434A1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654C9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D37BFC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EC5126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3960D76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3349BA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96CF2F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47DABE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243846B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DFE6C4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48C61F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89724D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5EBF3D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3B2DE8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200FBC3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16B4FF7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8B8945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C2015A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3D48D6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F6A48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6C136B1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4000689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AB8251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572E55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FF4E4D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42542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CATEGORY</w:t>
            </w:r>
          </w:p>
        </w:tc>
        <w:tc>
          <w:tcPr>
            <w:tcW w:w="0" w:type="dxa"/>
            <w:noWrap/>
            <w:hideMark/>
          </w:tcPr>
          <w:p w14:paraId="77A2656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CATEGORY</w:t>
            </w:r>
          </w:p>
        </w:tc>
        <w:tc>
          <w:tcPr>
            <w:tcW w:w="0" w:type="dxa"/>
            <w:noWrap/>
            <w:hideMark/>
          </w:tcPr>
          <w:p w14:paraId="2C19247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B97DEF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C5264E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4C0752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FB71C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DESCRIPTION</w:t>
            </w:r>
          </w:p>
        </w:tc>
        <w:tc>
          <w:tcPr>
            <w:tcW w:w="0" w:type="dxa"/>
            <w:noWrap/>
            <w:hideMark/>
          </w:tcPr>
          <w:p w14:paraId="2949CF0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DESCRIPTION</w:t>
            </w:r>
          </w:p>
        </w:tc>
        <w:tc>
          <w:tcPr>
            <w:tcW w:w="0" w:type="dxa"/>
            <w:noWrap/>
            <w:hideMark/>
          </w:tcPr>
          <w:p w14:paraId="0F989F5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D262F0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CE7695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CE0E9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5A8D6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NOTES</w:t>
            </w:r>
          </w:p>
        </w:tc>
        <w:tc>
          <w:tcPr>
            <w:tcW w:w="0" w:type="dxa"/>
            <w:noWrap/>
            <w:hideMark/>
          </w:tcPr>
          <w:p w14:paraId="3AF0033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NOTES</w:t>
            </w:r>
          </w:p>
        </w:tc>
        <w:tc>
          <w:tcPr>
            <w:tcW w:w="0" w:type="dxa"/>
            <w:noWrap/>
            <w:hideMark/>
          </w:tcPr>
          <w:p w14:paraId="24B7F11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FA86A8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0" w:type="dxa"/>
            <w:noWrap/>
            <w:hideMark/>
          </w:tcPr>
          <w:p w14:paraId="3B0B83D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E5B97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313CE1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39D62A8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6829BB7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40A39F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75FBD1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CCD869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E0957E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477E505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3DD43E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A83633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4D8119F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5B3914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3B1771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A31BF2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17E742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B3A351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312723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863B9B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4DA061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7B28BFB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655029D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F6142D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14D2A7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2283D53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54D8F6E0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GBME_BASE_LAYER</w:t>
            </w:r>
          </w:p>
        </w:tc>
      </w:tr>
      <w:tr w:rsidR="00A73166" w:rsidRPr="005A188F" w14:paraId="68BC573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96FFF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9E6529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3FA421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62C750A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36D720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2D0CFE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6A258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  <w:tc>
          <w:tcPr>
            <w:tcW w:w="0" w:type="dxa"/>
            <w:noWrap/>
            <w:hideMark/>
          </w:tcPr>
          <w:p w14:paraId="2F2DA7D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  <w:tc>
          <w:tcPr>
            <w:tcW w:w="0" w:type="dxa"/>
            <w:noWrap/>
            <w:hideMark/>
          </w:tcPr>
          <w:p w14:paraId="058DDFF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ED5EB4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FB0203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9359B7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C37B7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963B1A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0A38AC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D1064E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08FB3B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7E7D5F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899942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6D4411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7D1719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900433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A2065A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06A1B5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4081D9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6664719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3667779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A64AB3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309F78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01FB274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31A7808B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GBME_BASEMAP_REFRESH</w:t>
            </w:r>
          </w:p>
        </w:tc>
      </w:tr>
      <w:tr w:rsidR="00A73166" w:rsidRPr="005A188F" w14:paraId="50940E6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B1F371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7908AA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F24F7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682D208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6456DD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DFDF2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F84BF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DEPT_ID</w:t>
            </w:r>
          </w:p>
        </w:tc>
        <w:tc>
          <w:tcPr>
            <w:tcW w:w="0" w:type="dxa"/>
            <w:noWrap/>
            <w:hideMark/>
          </w:tcPr>
          <w:p w14:paraId="028753C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Department ID</w:t>
            </w:r>
          </w:p>
        </w:tc>
        <w:tc>
          <w:tcPr>
            <w:tcW w:w="0" w:type="dxa"/>
            <w:noWrap/>
            <w:hideMark/>
          </w:tcPr>
          <w:p w14:paraId="1CA65F6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35A69EE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542BD6E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97F158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803AA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DEPT_NAME</w:t>
            </w:r>
          </w:p>
        </w:tc>
        <w:tc>
          <w:tcPr>
            <w:tcW w:w="0" w:type="dxa"/>
            <w:noWrap/>
            <w:hideMark/>
          </w:tcPr>
          <w:p w14:paraId="2D56D29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Department Name</w:t>
            </w:r>
          </w:p>
        </w:tc>
        <w:tc>
          <w:tcPr>
            <w:tcW w:w="0" w:type="dxa"/>
            <w:noWrap/>
            <w:hideMark/>
          </w:tcPr>
          <w:p w14:paraId="76D9ADF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7F4B98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27E11D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84BB87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69031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CONT_NAME</w:t>
            </w:r>
          </w:p>
        </w:tc>
        <w:tc>
          <w:tcPr>
            <w:tcW w:w="0" w:type="dxa"/>
            <w:noWrap/>
            <w:hideMark/>
          </w:tcPr>
          <w:p w14:paraId="06A8E55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Contact Name</w:t>
            </w:r>
          </w:p>
        </w:tc>
        <w:tc>
          <w:tcPr>
            <w:tcW w:w="0" w:type="dxa"/>
            <w:noWrap/>
            <w:hideMark/>
          </w:tcPr>
          <w:p w14:paraId="1873463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958D53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FF86BC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394336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F07AC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CONT_PHONE</w:t>
            </w:r>
          </w:p>
        </w:tc>
        <w:tc>
          <w:tcPr>
            <w:tcW w:w="0" w:type="dxa"/>
            <w:noWrap/>
            <w:hideMark/>
          </w:tcPr>
          <w:p w14:paraId="23A3247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Contact Phone</w:t>
            </w:r>
          </w:p>
        </w:tc>
        <w:tc>
          <w:tcPr>
            <w:tcW w:w="0" w:type="dxa"/>
            <w:noWrap/>
            <w:hideMark/>
          </w:tcPr>
          <w:p w14:paraId="44BBEDC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89EF79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058D2A1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99CFE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84029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CONT_EMAIL</w:t>
            </w:r>
          </w:p>
        </w:tc>
        <w:tc>
          <w:tcPr>
            <w:tcW w:w="0" w:type="dxa"/>
            <w:noWrap/>
            <w:hideMark/>
          </w:tcPr>
          <w:p w14:paraId="5E63C8A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Contact Email</w:t>
            </w:r>
          </w:p>
        </w:tc>
        <w:tc>
          <w:tcPr>
            <w:tcW w:w="0" w:type="dxa"/>
            <w:noWrap/>
            <w:hideMark/>
          </w:tcPr>
          <w:p w14:paraId="35155CD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F96E04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2A278EB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A3682F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9CA96B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3C046EE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111F62E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7C21AFE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365FA0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25FF242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84BFB93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GBME_BRIDGE</w:t>
            </w:r>
          </w:p>
        </w:tc>
      </w:tr>
      <w:tr w:rsidR="00A73166" w:rsidRPr="005A188F" w14:paraId="5AB3A76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1B89C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3821A7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13E52C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1EF94B7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CD10B8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854F5C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29520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013D11A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Global Unique Id</w:t>
            </w:r>
          </w:p>
        </w:tc>
        <w:tc>
          <w:tcPr>
            <w:tcW w:w="0" w:type="dxa"/>
            <w:noWrap/>
            <w:hideMark/>
          </w:tcPr>
          <w:p w14:paraId="1EDA896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0D649E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7DDF03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D9C2A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65829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674F0C7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5E9EA4A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7203A1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A617BD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80A58D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0C38F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SURFACEM</w:t>
            </w:r>
          </w:p>
        </w:tc>
        <w:tc>
          <w:tcPr>
            <w:tcW w:w="0" w:type="dxa"/>
            <w:noWrap/>
            <w:hideMark/>
          </w:tcPr>
          <w:p w14:paraId="60F2F29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 Material</w:t>
            </w:r>
          </w:p>
        </w:tc>
        <w:tc>
          <w:tcPr>
            <w:tcW w:w="0" w:type="dxa"/>
            <w:noWrap/>
            <w:hideMark/>
          </w:tcPr>
          <w:p w14:paraId="63524D6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77100A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7532C70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CodeSurfaceMaterial</w:t>
            </w:r>
            <w:proofErr w:type="spellEnd"/>
          </w:p>
        </w:tc>
      </w:tr>
      <w:tr w:rsidR="00A73166" w:rsidRPr="005A188F" w14:paraId="5FFBADE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002A4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216268F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Description</w:t>
            </w:r>
          </w:p>
        </w:tc>
        <w:tc>
          <w:tcPr>
            <w:tcW w:w="0" w:type="dxa"/>
            <w:noWrap/>
            <w:hideMark/>
          </w:tcPr>
          <w:p w14:paraId="5760B12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379175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4781F75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7EE90F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54B988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BRIDGETYPE</w:t>
            </w:r>
          </w:p>
        </w:tc>
        <w:tc>
          <w:tcPr>
            <w:tcW w:w="0" w:type="dxa"/>
            <w:noWrap/>
            <w:hideMark/>
          </w:tcPr>
          <w:p w14:paraId="5027B84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Bridge Type</w:t>
            </w:r>
          </w:p>
        </w:tc>
        <w:tc>
          <w:tcPr>
            <w:tcW w:w="0" w:type="dxa"/>
            <w:noWrap/>
            <w:hideMark/>
          </w:tcPr>
          <w:p w14:paraId="1ED4727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73781A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07753E9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CodeBridgeType</w:t>
            </w:r>
            <w:proofErr w:type="spellEnd"/>
          </w:p>
        </w:tc>
      </w:tr>
      <w:tr w:rsidR="00A73166" w:rsidRPr="005A188F" w14:paraId="1B9FFD3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3C9F2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</w:t>
            </w:r>
          </w:p>
        </w:tc>
        <w:tc>
          <w:tcPr>
            <w:tcW w:w="0" w:type="dxa"/>
            <w:noWrap/>
            <w:hideMark/>
          </w:tcPr>
          <w:p w14:paraId="6EB2C7A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 Structure Material</w:t>
            </w:r>
          </w:p>
        </w:tc>
        <w:tc>
          <w:tcPr>
            <w:tcW w:w="0" w:type="dxa"/>
            <w:noWrap/>
            <w:hideMark/>
          </w:tcPr>
          <w:p w14:paraId="5BA230C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83522E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298984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CodeVerticalStructureMaterial</w:t>
            </w:r>
            <w:proofErr w:type="spellEnd"/>
          </w:p>
        </w:tc>
      </w:tr>
      <w:tr w:rsidR="00A73166" w:rsidRPr="005A188F" w14:paraId="0EAF926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C255D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DIRECTION</w:t>
            </w:r>
          </w:p>
        </w:tc>
        <w:tc>
          <w:tcPr>
            <w:tcW w:w="0" w:type="dxa"/>
            <w:noWrap/>
            <w:hideMark/>
          </w:tcPr>
          <w:p w14:paraId="3164D72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Directionality</w:t>
            </w:r>
          </w:p>
        </w:tc>
        <w:tc>
          <w:tcPr>
            <w:tcW w:w="0" w:type="dxa"/>
            <w:noWrap/>
            <w:hideMark/>
          </w:tcPr>
          <w:p w14:paraId="049FB5A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E08E5D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366653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CodeDirectionality</w:t>
            </w:r>
            <w:proofErr w:type="spellEnd"/>
          </w:p>
        </w:tc>
      </w:tr>
      <w:tr w:rsidR="00A73166" w:rsidRPr="005A188F" w14:paraId="3E44AD5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8F6BC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19278C2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1D37ED7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59CB50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67DA56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CodeStatus</w:t>
            </w:r>
            <w:proofErr w:type="spellEnd"/>
          </w:p>
        </w:tc>
      </w:tr>
      <w:tr w:rsidR="00A73166" w:rsidRPr="005A188F" w14:paraId="2AE1687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BA43B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63C5636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Alternative</w:t>
            </w:r>
          </w:p>
        </w:tc>
        <w:tc>
          <w:tcPr>
            <w:tcW w:w="0" w:type="dxa"/>
            <w:noWrap/>
            <w:hideMark/>
          </w:tcPr>
          <w:p w14:paraId="26844E9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CC8230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4F5203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7BB82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471ADE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3829E08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 Flag</w:t>
            </w:r>
          </w:p>
        </w:tc>
        <w:tc>
          <w:tcPr>
            <w:tcW w:w="0" w:type="dxa"/>
            <w:noWrap/>
            <w:hideMark/>
          </w:tcPr>
          <w:p w14:paraId="39981BF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B75F36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1706948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EF69A9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55BA1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6CFF3A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52C3CAA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C413E5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2E0207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65F65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94582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CADDLAYERNAME</w:t>
            </w:r>
          </w:p>
        </w:tc>
        <w:tc>
          <w:tcPr>
            <w:tcW w:w="0" w:type="dxa"/>
            <w:noWrap/>
            <w:hideMark/>
          </w:tcPr>
          <w:p w14:paraId="5705F7A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Name</w:t>
            </w:r>
          </w:p>
        </w:tc>
        <w:tc>
          <w:tcPr>
            <w:tcW w:w="0" w:type="dxa"/>
            <w:noWrap/>
            <w:hideMark/>
          </w:tcPr>
          <w:p w14:paraId="1AFB944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073EE8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3A92E4F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36B3D9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2A7A2E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CADDLAYERDESC</w:t>
            </w:r>
          </w:p>
        </w:tc>
        <w:tc>
          <w:tcPr>
            <w:tcW w:w="0" w:type="dxa"/>
            <w:noWrap/>
            <w:hideMark/>
          </w:tcPr>
          <w:p w14:paraId="042115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Description</w:t>
            </w:r>
          </w:p>
        </w:tc>
        <w:tc>
          <w:tcPr>
            <w:tcW w:w="0" w:type="dxa"/>
            <w:noWrap/>
            <w:hideMark/>
          </w:tcPr>
          <w:p w14:paraId="044BD8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CC6A5C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BD271F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C123A9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26A56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09A4D28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Color</w:t>
            </w:r>
          </w:p>
        </w:tc>
        <w:tc>
          <w:tcPr>
            <w:tcW w:w="0" w:type="dxa"/>
            <w:noWrap/>
            <w:hideMark/>
          </w:tcPr>
          <w:p w14:paraId="132CC0F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6F2666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C4EF4C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B82BF5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5E455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DATEDATAACQUIRED</w:t>
            </w:r>
          </w:p>
        </w:tc>
        <w:tc>
          <w:tcPr>
            <w:tcW w:w="0" w:type="dxa"/>
            <w:noWrap/>
            <w:hideMark/>
          </w:tcPr>
          <w:p w14:paraId="2597D57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 Data Acquired</w:t>
            </w:r>
          </w:p>
        </w:tc>
        <w:tc>
          <w:tcPr>
            <w:tcW w:w="0" w:type="dxa"/>
            <w:noWrap/>
            <w:hideMark/>
          </w:tcPr>
          <w:p w14:paraId="4CE4A6D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7AE289C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FCCB68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0B9421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F3613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20E486E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 Source</w:t>
            </w:r>
          </w:p>
        </w:tc>
        <w:tc>
          <w:tcPr>
            <w:tcW w:w="0" w:type="dxa"/>
            <w:noWrap/>
            <w:hideMark/>
          </w:tcPr>
          <w:p w14:paraId="7A18B16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05B641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D1B708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B174AA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E292BD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3C82EB5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058BFA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62022F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9E96D6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91857D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96FB8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Z_MIN</w:t>
            </w:r>
          </w:p>
        </w:tc>
        <w:tc>
          <w:tcPr>
            <w:tcW w:w="0" w:type="dxa"/>
            <w:noWrap/>
            <w:hideMark/>
          </w:tcPr>
          <w:p w14:paraId="163B1E6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Z_MIN</w:t>
            </w:r>
          </w:p>
        </w:tc>
        <w:tc>
          <w:tcPr>
            <w:tcW w:w="0" w:type="dxa"/>
            <w:noWrap/>
            <w:hideMark/>
          </w:tcPr>
          <w:p w14:paraId="7509A15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D7F7D9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F01F4C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4FD5BB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EF0CD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Z_MAX</w:t>
            </w:r>
          </w:p>
        </w:tc>
        <w:tc>
          <w:tcPr>
            <w:tcW w:w="0" w:type="dxa"/>
            <w:noWrap/>
            <w:hideMark/>
          </w:tcPr>
          <w:p w14:paraId="6ECCEC0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Z_MAX</w:t>
            </w:r>
          </w:p>
        </w:tc>
        <w:tc>
          <w:tcPr>
            <w:tcW w:w="0" w:type="dxa"/>
            <w:noWrap/>
            <w:hideMark/>
          </w:tcPr>
          <w:p w14:paraId="4688751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C006FA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7C96A3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D5C1D5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B5104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Z_MEAN</w:t>
            </w:r>
          </w:p>
        </w:tc>
        <w:tc>
          <w:tcPr>
            <w:tcW w:w="0" w:type="dxa"/>
            <w:noWrap/>
            <w:hideMark/>
          </w:tcPr>
          <w:p w14:paraId="2B3DD9C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Z_MEAN</w:t>
            </w:r>
          </w:p>
        </w:tc>
        <w:tc>
          <w:tcPr>
            <w:tcW w:w="0" w:type="dxa"/>
            <w:noWrap/>
            <w:hideMark/>
          </w:tcPr>
          <w:p w14:paraId="7ED919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9B2A01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4B4F65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20A11C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DF288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9221E7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1CF815F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746EC6C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58CC55F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A5605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5922F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19E1FA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A3090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432A0F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556EBE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9D43F4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D6D34B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718BD49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1C67F16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AA51E7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B8F76F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0206C84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7E8CFE5A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lastRenderedPageBreak/>
              <w:t xml:space="preserve"> GBME_CITY_BOUNDARY</w:t>
            </w:r>
          </w:p>
        </w:tc>
      </w:tr>
      <w:tr w:rsidR="00A73166" w:rsidRPr="005A188F" w14:paraId="41184CD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3EB9F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672097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FE1C99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43FF518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4E7F11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22766B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49371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AREA</w:t>
            </w:r>
          </w:p>
        </w:tc>
        <w:tc>
          <w:tcPr>
            <w:tcW w:w="0" w:type="dxa"/>
            <w:noWrap/>
            <w:hideMark/>
          </w:tcPr>
          <w:p w14:paraId="7FD241E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AREA</w:t>
            </w:r>
          </w:p>
        </w:tc>
        <w:tc>
          <w:tcPr>
            <w:tcW w:w="0" w:type="dxa"/>
            <w:noWrap/>
            <w:hideMark/>
          </w:tcPr>
          <w:p w14:paraId="4037BDC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579047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EAD1C6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6EF806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9C8FD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PERIMETER</w:t>
            </w:r>
          </w:p>
        </w:tc>
        <w:tc>
          <w:tcPr>
            <w:tcW w:w="0" w:type="dxa"/>
            <w:noWrap/>
            <w:hideMark/>
          </w:tcPr>
          <w:p w14:paraId="2D45F8C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PERIMETER</w:t>
            </w:r>
          </w:p>
        </w:tc>
        <w:tc>
          <w:tcPr>
            <w:tcW w:w="0" w:type="dxa"/>
            <w:noWrap/>
            <w:hideMark/>
          </w:tcPr>
          <w:p w14:paraId="7065B87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961B23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3FE1EC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31FD52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1CB2A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00FF5B7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5F65663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00EE80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6E7511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7A878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41DAB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SRC_DOC</w:t>
            </w:r>
          </w:p>
        </w:tc>
        <w:tc>
          <w:tcPr>
            <w:tcW w:w="0" w:type="dxa"/>
            <w:noWrap/>
            <w:hideMark/>
          </w:tcPr>
          <w:p w14:paraId="046F8CC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SRC_DOC</w:t>
            </w:r>
          </w:p>
        </w:tc>
        <w:tc>
          <w:tcPr>
            <w:tcW w:w="0" w:type="dxa"/>
            <w:noWrap/>
            <w:hideMark/>
          </w:tcPr>
          <w:p w14:paraId="46774A1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961170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4CBCA7B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E4F0DE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3ADDF1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SRC_SCALE</w:t>
            </w:r>
          </w:p>
        </w:tc>
        <w:tc>
          <w:tcPr>
            <w:tcW w:w="0" w:type="dxa"/>
            <w:noWrap/>
            <w:hideMark/>
          </w:tcPr>
          <w:p w14:paraId="405382C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SRC_SCALE</w:t>
            </w:r>
          </w:p>
        </w:tc>
        <w:tc>
          <w:tcPr>
            <w:tcW w:w="0" w:type="dxa"/>
            <w:noWrap/>
            <w:hideMark/>
          </w:tcPr>
          <w:p w14:paraId="5ECD63A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8743F6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6EB12E6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74E068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D5059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SRC_AGENCY</w:t>
            </w:r>
          </w:p>
        </w:tc>
        <w:tc>
          <w:tcPr>
            <w:tcW w:w="0" w:type="dxa"/>
            <w:noWrap/>
            <w:hideMark/>
          </w:tcPr>
          <w:p w14:paraId="5C449EA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SRC_AGENCY</w:t>
            </w:r>
          </w:p>
        </w:tc>
        <w:tc>
          <w:tcPr>
            <w:tcW w:w="0" w:type="dxa"/>
            <w:noWrap/>
            <w:hideMark/>
          </w:tcPr>
          <w:p w14:paraId="4F86CE2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1A04A9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dxa"/>
            <w:noWrap/>
            <w:hideMark/>
          </w:tcPr>
          <w:p w14:paraId="7D5A96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8BE6E3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5C1DC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SRC_COMMEN</w:t>
            </w:r>
          </w:p>
        </w:tc>
        <w:tc>
          <w:tcPr>
            <w:tcW w:w="0" w:type="dxa"/>
            <w:noWrap/>
            <w:hideMark/>
          </w:tcPr>
          <w:p w14:paraId="13EEA3B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SRC_COMMEN</w:t>
            </w:r>
          </w:p>
        </w:tc>
        <w:tc>
          <w:tcPr>
            <w:tcW w:w="0" w:type="dxa"/>
            <w:noWrap/>
            <w:hideMark/>
          </w:tcPr>
          <w:p w14:paraId="450AC60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95C80C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CC5BBB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A20729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97D43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SRC_DATE</w:t>
            </w:r>
          </w:p>
        </w:tc>
        <w:tc>
          <w:tcPr>
            <w:tcW w:w="0" w:type="dxa"/>
            <w:noWrap/>
            <w:hideMark/>
          </w:tcPr>
          <w:p w14:paraId="77B5AC8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SRC_DATE</w:t>
            </w:r>
          </w:p>
        </w:tc>
        <w:tc>
          <w:tcPr>
            <w:tcW w:w="0" w:type="dxa"/>
            <w:noWrap/>
            <w:hideMark/>
          </w:tcPr>
          <w:p w14:paraId="0FA7BF3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16029B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512CAE1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B14EA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9D7EAF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REV_DATE</w:t>
            </w:r>
          </w:p>
        </w:tc>
        <w:tc>
          <w:tcPr>
            <w:tcW w:w="0" w:type="dxa"/>
            <w:noWrap/>
            <w:hideMark/>
          </w:tcPr>
          <w:p w14:paraId="3B5DA16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REV_DATE</w:t>
            </w:r>
          </w:p>
        </w:tc>
        <w:tc>
          <w:tcPr>
            <w:tcW w:w="0" w:type="dxa"/>
            <w:noWrap/>
            <w:hideMark/>
          </w:tcPr>
          <w:p w14:paraId="1204E10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03A8F4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4196A12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93E07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223AD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UNINCORPOR</w:t>
            </w:r>
          </w:p>
        </w:tc>
        <w:tc>
          <w:tcPr>
            <w:tcW w:w="0" w:type="dxa"/>
            <w:noWrap/>
            <w:hideMark/>
          </w:tcPr>
          <w:p w14:paraId="2F377D4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UNINCORPOR</w:t>
            </w:r>
          </w:p>
        </w:tc>
        <w:tc>
          <w:tcPr>
            <w:tcW w:w="0" w:type="dxa"/>
            <w:noWrap/>
            <w:hideMark/>
          </w:tcPr>
          <w:p w14:paraId="7ECEEC3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6348830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6FD83C7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7732E7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181E0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ABBR</w:t>
            </w:r>
          </w:p>
        </w:tc>
        <w:tc>
          <w:tcPr>
            <w:tcW w:w="0" w:type="dxa"/>
            <w:noWrap/>
            <w:hideMark/>
          </w:tcPr>
          <w:p w14:paraId="2944239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ABBR</w:t>
            </w:r>
          </w:p>
        </w:tc>
        <w:tc>
          <w:tcPr>
            <w:tcW w:w="0" w:type="dxa"/>
            <w:noWrap/>
            <w:hideMark/>
          </w:tcPr>
          <w:p w14:paraId="361560A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D29742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dxa"/>
            <w:noWrap/>
            <w:hideMark/>
          </w:tcPr>
          <w:p w14:paraId="6A59F0A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3A927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C92F6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HANSEN_ARE</w:t>
            </w:r>
          </w:p>
        </w:tc>
        <w:tc>
          <w:tcPr>
            <w:tcW w:w="0" w:type="dxa"/>
            <w:noWrap/>
            <w:hideMark/>
          </w:tcPr>
          <w:p w14:paraId="192BEB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HANSEN_ARE</w:t>
            </w:r>
          </w:p>
        </w:tc>
        <w:tc>
          <w:tcPr>
            <w:tcW w:w="0" w:type="dxa"/>
            <w:noWrap/>
            <w:hideMark/>
          </w:tcPr>
          <w:p w14:paraId="44FEA3E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7E26EE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4C608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65459B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E13085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GEOMETRY_A</w:t>
            </w:r>
          </w:p>
        </w:tc>
        <w:tc>
          <w:tcPr>
            <w:tcW w:w="0" w:type="dxa"/>
            <w:noWrap/>
            <w:hideMark/>
          </w:tcPr>
          <w:p w14:paraId="6B3516A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GEOMETRY_A</w:t>
            </w:r>
          </w:p>
        </w:tc>
        <w:tc>
          <w:tcPr>
            <w:tcW w:w="0" w:type="dxa"/>
            <w:noWrap/>
            <w:hideMark/>
          </w:tcPr>
          <w:p w14:paraId="6EB1EA8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A7F980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BF94EE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28410F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01C57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GEOMETRY_L</w:t>
            </w:r>
          </w:p>
        </w:tc>
        <w:tc>
          <w:tcPr>
            <w:tcW w:w="0" w:type="dxa"/>
            <w:noWrap/>
            <w:hideMark/>
          </w:tcPr>
          <w:p w14:paraId="28019B8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GEOMETRY_L</w:t>
            </w:r>
          </w:p>
        </w:tc>
        <w:tc>
          <w:tcPr>
            <w:tcW w:w="0" w:type="dxa"/>
            <w:noWrap/>
            <w:hideMark/>
          </w:tcPr>
          <w:p w14:paraId="60B9864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862318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A12138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8F2CB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8A9A6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4353669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193BFF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C3946E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4C618DF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31B3A8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0B3645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D1D1AC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097F39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069D34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6DA632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832D56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A0C83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412F011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434A826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C79DDE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A43702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50D1FA1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3131713D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GBME_EMASS</w:t>
            </w:r>
          </w:p>
        </w:tc>
      </w:tr>
      <w:tr w:rsidR="00A73166" w:rsidRPr="005A188F" w14:paraId="47F4785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732DE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7B4B49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A80A4C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243E284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F9D132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E20990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8B96BD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  <w:tc>
          <w:tcPr>
            <w:tcW w:w="0" w:type="dxa"/>
            <w:noWrap/>
            <w:hideMark/>
          </w:tcPr>
          <w:p w14:paraId="4C6BB0F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  <w:tc>
          <w:tcPr>
            <w:tcW w:w="0" w:type="dxa"/>
            <w:noWrap/>
            <w:hideMark/>
          </w:tcPr>
          <w:p w14:paraId="5A719A1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3328AA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4FDF80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BF9EED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9A964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4C82FBC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800E12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4CB287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70DBD15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7092B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E4C5C7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284EB9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04F0B7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376FD7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6E68B0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20AC4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B9440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1073C0A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43B3513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13E7BF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525E72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2FE24AD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527D66EC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GBME_GARAGE_L1</w:t>
            </w:r>
          </w:p>
        </w:tc>
      </w:tr>
      <w:tr w:rsidR="00A73166" w:rsidRPr="005A188F" w14:paraId="7F0BA23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5D210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6AC8A8A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2EFA5DA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5E824B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5D45D4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FD41B0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C5A287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29D0127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2E61049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AFB13B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6D311A8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BCC5A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1D3E1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17E410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234CCEE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4A993B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8947E4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82A7F6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F868E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43DDEED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342178E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32880A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3DD344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795B0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6752F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3E6837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1D4DDC0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EFF893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C3F8F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1DCDAB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A6564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F483B0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10E657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056ACD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831998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2841748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00BE86AE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GBME_GARAGE_L2</w:t>
            </w:r>
          </w:p>
        </w:tc>
      </w:tr>
      <w:tr w:rsidR="00A73166" w:rsidRPr="005A188F" w14:paraId="70B0889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2095D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672252C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2ACE9EE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3B281A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2256C1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FFCFC3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74173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3AA8E9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212CFDE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614CEC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774E401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213F32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63647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3B12682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4C324CC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0B73E8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0E5FC7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8CD48E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64957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17C6855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35F735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7C48FC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ACBD59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40AD59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72EAA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31A225E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3494B8C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8827EE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514BCD2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35DFB2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B1F6E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C5AA47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C65005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9CAD48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54857D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50B3725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2778647A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GBME_GARAGE_L3</w:t>
            </w:r>
          </w:p>
        </w:tc>
      </w:tr>
      <w:tr w:rsidR="00A73166" w:rsidRPr="005A188F" w14:paraId="67859A5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363B2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2E887FA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4595980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16F75D5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AC520B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751D97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8012B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4B59E48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52A0A27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784F15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422B6F1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E2E2C4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A116E3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49BE441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2346255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512E99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198638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29D046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6630A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6766719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602029F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CF68B1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9440C6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FA00FD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BF426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06358D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E53E76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53E1363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01E9564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EA8C65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A8CF62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CCC7D4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BEDF1D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263AD0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4F1E34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4DFA99A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3BCD4C73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GBME_GARAGE_L4</w:t>
            </w:r>
          </w:p>
        </w:tc>
      </w:tr>
      <w:tr w:rsidR="00A73166" w:rsidRPr="005A188F" w14:paraId="4EC48F4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E4F57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67A94AE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64ABE2C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3128AC9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072CA3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7AD5B4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B859F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C6094F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503F12E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EC5260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0C50828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B81059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93768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5436FAA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5C3B8C5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3831EF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8471F1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0C5985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BFF68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5260706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58C417F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5D78F8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9AA2E7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A5040E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715CC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3001F3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46BA8F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7E2860A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6E10EC9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B3447E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D7C49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79E0F2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5B72DE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F6879E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619EA0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37F5BE6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2FB7C462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GBME_GARAGE_L5</w:t>
            </w:r>
          </w:p>
        </w:tc>
      </w:tr>
      <w:tr w:rsidR="00A73166" w:rsidRPr="005A188F" w14:paraId="04811A4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996C80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5885182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04FD497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03F75EC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3FAB86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35195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7DA5EA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3F6EEBD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D5B4F0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2F3C64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6D09E8C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96E4E1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1973F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6B82E3B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176779B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7B44D0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AFCA5B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2C73E5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B6EF2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1001450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1BC19DD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DD136D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E30D77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95CEBD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B01D8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F68755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15698FA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DB8AA7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006FBAC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734476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D13E0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2454F1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7F7CFD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8ED449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16C6A3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16E2C16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BA51350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GBME_GARAGE_L6</w:t>
            </w:r>
          </w:p>
        </w:tc>
      </w:tr>
      <w:tr w:rsidR="00A73166" w:rsidRPr="005A188F" w14:paraId="78158B0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23328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2555A31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615F22A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19C0D3A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583B07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ED0EF6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84C9B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A3C4B4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620A0C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CC414A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095862B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ECD130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7D678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75FABFA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2F982AD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BAF34D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B8A2C2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7F76A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5F261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59443B0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299A82F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79F39B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276D2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39FAE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F79DE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3571EB2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E572C8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1533BF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112F2F6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913428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D5C29A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3B666B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78FA1A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C3919F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5A72A6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5B395E4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22EC3852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GBME_GARAGE_L7</w:t>
            </w:r>
          </w:p>
        </w:tc>
      </w:tr>
      <w:tr w:rsidR="00A73166" w:rsidRPr="005A188F" w14:paraId="57C48E5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E1D3D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6C89562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6BBA9E4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71563B7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43531C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EE8B80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A96808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ACD360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5D9E578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E8FA2B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076313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78C97A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E9E2A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67A9EEC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7D39F94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41DAA8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123053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DC8D1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A1C43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33F266A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7559C0C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F44980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588742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14EF6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E1DFA3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F1596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A4B043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AEDAC3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7AF391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4AE962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30C85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582729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872110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B03DFA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EA9019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757C634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18C26A80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GBME_GARAGE_L8</w:t>
            </w:r>
          </w:p>
        </w:tc>
      </w:tr>
      <w:tr w:rsidR="00A73166" w:rsidRPr="005A188F" w14:paraId="11FC01A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FA60A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035AE5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51188D8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35FA5B5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090117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9CD6F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D7B58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D5B409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0CB126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98D5F4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6F8CA4D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71BC5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EEF21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01C9E64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3992E35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32956E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3F6DC6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11CA54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52877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27235C0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128E988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37DD23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CF6BF7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9CD831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FE701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61ED23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077424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DA2B73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65C30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63E942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2AA30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ABE358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E18C6B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78C8E1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633A4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5E142FE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19C60E02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GBME_GARAGE_L9</w:t>
            </w:r>
          </w:p>
        </w:tc>
      </w:tr>
      <w:tr w:rsidR="00A73166" w:rsidRPr="005A188F" w14:paraId="0FA4E84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7E8E3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5D22403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0605C02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25A9EAB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29E580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9FB8A4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470BC4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33F496C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49497B6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310FFB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5E2E86F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BD4B38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F42DD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0F8E7FF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68D02D2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5611CC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9995EB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114DE8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F842B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54237BC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70508E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D7EA00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DCEC97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641E53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A9051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0735BB8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3367A79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A94661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1A1DDA0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CEDAA1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902F19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0FB887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CB04B0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23B0BC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E3EDE9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0454D9B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54A2CB0F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GBME_LEADER_LINE</w:t>
            </w:r>
          </w:p>
        </w:tc>
      </w:tr>
      <w:tr w:rsidR="00A73166" w:rsidRPr="005A188F" w14:paraId="00D48A6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30FE1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090DCE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07738E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68CEA51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AA180B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54699B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CE970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3484492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1F6196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938866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888703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8229C7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830AB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E3F128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4B5BAA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AC65FB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752375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643D591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02D9451F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GBME_LIGHTING_PIER</w:t>
            </w:r>
          </w:p>
        </w:tc>
      </w:tr>
      <w:tr w:rsidR="00A73166" w:rsidRPr="005A188F" w14:paraId="1DD08FC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90260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5105E8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007DF9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7918E58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B29CDF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C17820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28542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57304E7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733F8C0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7EB4C4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8DAC7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68DAF9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CE341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3561E15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Description</w:t>
            </w:r>
          </w:p>
        </w:tc>
        <w:tc>
          <w:tcPr>
            <w:tcW w:w="0" w:type="dxa"/>
            <w:noWrap/>
            <w:hideMark/>
          </w:tcPr>
          <w:p w14:paraId="070FD48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559F34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66D78EC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14767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96871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0DC8E5E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6F28AE6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6B6827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22B74D1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CodeStatus</w:t>
            </w:r>
            <w:proofErr w:type="spellEnd"/>
          </w:p>
        </w:tc>
      </w:tr>
      <w:tr w:rsidR="00A73166" w:rsidRPr="005A188F" w14:paraId="7017575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511A5A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510C92D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 Flag</w:t>
            </w:r>
          </w:p>
        </w:tc>
        <w:tc>
          <w:tcPr>
            <w:tcW w:w="0" w:type="dxa"/>
            <w:noWrap/>
            <w:hideMark/>
          </w:tcPr>
          <w:p w14:paraId="6A6B26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B9E395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700AF9A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603DC8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7EE4A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SURFACEM</w:t>
            </w:r>
          </w:p>
        </w:tc>
        <w:tc>
          <w:tcPr>
            <w:tcW w:w="0" w:type="dxa"/>
            <w:noWrap/>
            <w:hideMark/>
          </w:tcPr>
          <w:p w14:paraId="01167CC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 Material</w:t>
            </w:r>
          </w:p>
        </w:tc>
        <w:tc>
          <w:tcPr>
            <w:tcW w:w="0" w:type="dxa"/>
            <w:noWrap/>
            <w:hideMark/>
          </w:tcPr>
          <w:p w14:paraId="56BD111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E46824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620146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69E66D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2F603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BRIDGETYPE</w:t>
            </w:r>
          </w:p>
        </w:tc>
        <w:tc>
          <w:tcPr>
            <w:tcW w:w="0" w:type="dxa"/>
            <w:noWrap/>
            <w:hideMark/>
          </w:tcPr>
          <w:p w14:paraId="5D8BC50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Bridge Type</w:t>
            </w:r>
          </w:p>
        </w:tc>
        <w:tc>
          <w:tcPr>
            <w:tcW w:w="0" w:type="dxa"/>
            <w:noWrap/>
            <w:hideMark/>
          </w:tcPr>
          <w:p w14:paraId="561342B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BF41D4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1F143E1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0F091C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DB732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</w:t>
            </w:r>
          </w:p>
        </w:tc>
        <w:tc>
          <w:tcPr>
            <w:tcW w:w="0" w:type="dxa"/>
            <w:noWrap/>
            <w:hideMark/>
          </w:tcPr>
          <w:p w14:paraId="2EDDC2D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 Structure Material</w:t>
            </w:r>
          </w:p>
        </w:tc>
        <w:tc>
          <w:tcPr>
            <w:tcW w:w="0" w:type="dxa"/>
            <w:noWrap/>
            <w:hideMark/>
          </w:tcPr>
          <w:p w14:paraId="0C87740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37A77B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4C50C05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CodeVerticalStructureMaterial</w:t>
            </w:r>
            <w:proofErr w:type="spellEnd"/>
          </w:p>
        </w:tc>
      </w:tr>
      <w:tr w:rsidR="00A73166" w:rsidRPr="005A188F" w14:paraId="6B1849B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15E2B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DIRECTION</w:t>
            </w:r>
          </w:p>
        </w:tc>
        <w:tc>
          <w:tcPr>
            <w:tcW w:w="0" w:type="dxa"/>
            <w:noWrap/>
            <w:hideMark/>
          </w:tcPr>
          <w:p w14:paraId="3AA6D19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Directionality</w:t>
            </w:r>
          </w:p>
        </w:tc>
        <w:tc>
          <w:tcPr>
            <w:tcW w:w="0" w:type="dxa"/>
            <w:noWrap/>
            <w:hideMark/>
          </w:tcPr>
          <w:p w14:paraId="2CC311D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28FBD8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6F675AE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CodeDirectionality</w:t>
            </w:r>
            <w:proofErr w:type="spellEnd"/>
          </w:p>
        </w:tc>
      </w:tr>
      <w:tr w:rsidR="00A73166" w:rsidRPr="005A188F" w14:paraId="7CBBAAF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D0784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61A3E9D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Alternative</w:t>
            </w:r>
          </w:p>
        </w:tc>
        <w:tc>
          <w:tcPr>
            <w:tcW w:w="0" w:type="dxa"/>
            <w:noWrap/>
            <w:hideMark/>
          </w:tcPr>
          <w:p w14:paraId="684E4B4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EAA8D6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000760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18A406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9A1B0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210B7AA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506CA7A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369068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1F2CB78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D8716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D5F21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CADDLAYERNAME</w:t>
            </w:r>
          </w:p>
        </w:tc>
        <w:tc>
          <w:tcPr>
            <w:tcW w:w="0" w:type="dxa"/>
            <w:noWrap/>
            <w:hideMark/>
          </w:tcPr>
          <w:p w14:paraId="4DB4E5B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CADDLAYERNAME</w:t>
            </w:r>
          </w:p>
        </w:tc>
        <w:tc>
          <w:tcPr>
            <w:tcW w:w="0" w:type="dxa"/>
            <w:noWrap/>
            <w:hideMark/>
          </w:tcPr>
          <w:p w14:paraId="2FDDB8C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807A56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08624AB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8885F3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83FF2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CADDLAYERDESC</w:t>
            </w:r>
          </w:p>
        </w:tc>
        <w:tc>
          <w:tcPr>
            <w:tcW w:w="0" w:type="dxa"/>
            <w:noWrap/>
            <w:hideMark/>
          </w:tcPr>
          <w:p w14:paraId="69E0102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CADDLAYERDESC</w:t>
            </w:r>
          </w:p>
        </w:tc>
        <w:tc>
          <w:tcPr>
            <w:tcW w:w="0" w:type="dxa"/>
            <w:noWrap/>
            <w:hideMark/>
          </w:tcPr>
          <w:p w14:paraId="53D8563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D71A3E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BAA8A4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6A3867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B9F0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3259277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214D003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20F117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71E760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8AEB9A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A69A65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DATEDATAACQUIRED</w:t>
            </w:r>
          </w:p>
        </w:tc>
        <w:tc>
          <w:tcPr>
            <w:tcW w:w="0" w:type="dxa"/>
            <w:noWrap/>
            <w:hideMark/>
          </w:tcPr>
          <w:p w14:paraId="721E68A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DATEDATAACQUIRED</w:t>
            </w:r>
          </w:p>
        </w:tc>
        <w:tc>
          <w:tcPr>
            <w:tcW w:w="0" w:type="dxa"/>
            <w:noWrap/>
            <w:hideMark/>
          </w:tcPr>
          <w:p w14:paraId="13A10EA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24BCFE8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17E632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65C832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14A6B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3D4B98A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182B71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5BC248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DD1D81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5C91AE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219A3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5224DD6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6B4FB56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BF0091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2997FC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1049B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1A607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01F2BC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82E830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B649D9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2DFDE39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B6350B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E86D4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EB55CC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EB4AB2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415F63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993850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81F153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1C108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0BB431D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1AE9C52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53C2E4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0C8F30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104AF3B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5B7E1DD2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GBME_MARKING_LINE</w:t>
            </w:r>
          </w:p>
        </w:tc>
      </w:tr>
      <w:tr w:rsidR="00A73166" w:rsidRPr="005A188F" w14:paraId="6BE8712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674283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5138A2E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04CF0DC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164F6CA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008C7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0B411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48E4E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A81E7A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4A0CFE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855A44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88BB77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35033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CD649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5F993FD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532D10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98AD78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3E7B674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F14E6F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C8AC8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SHAPE_LENG</w:t>
            </w:r>
          </w:p>
        </w:tc>
        <w:tc>
          <w:tcPr>
            <w:tcW w:w="0" w:type="dxa"/>
            <w:noWrap/>
            <w:hideMark/>
          </w:tcPr>
          <w:p w14:paraId="608F40D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SHAPE_LENG</w:t>
            </w:r>
          </w:p>
        </w:tc>
        <w:tc>
          <w:tcPr>
            <w:tcW w:w="0" w:type="dxa"/>
            <w:noWrap/>
            <w:hideMark/>
          </w:tcPr>
          <w:p w14:paraId="72B809E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960651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21307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9AD384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EE580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FID_</w:t>
            </w:r>
          </w:p>
        </w:tc>
        <w:tc>
          <w:tcPr>
            <w:tcW w:w="0" w:type="dxa"/>
            <w:noWrap/>
            <w:hideMark/>
          </w:tcPr>
          <w:p w14:paraId="25B4798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FID_</w:t>
            </w:r>
          </w:p>
        </w:tc>
        <w:tc>
          <w:tcPr>
            <w:tcW w:w="0" w:type="dxa"/>
            <w:noWrap/>
            <w:hideMark/>
          </w:tcPr>
          <w:p w14:paraId="17A83B9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C02E52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61CCB3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FCD2BB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55BFB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  <w:tc>
          <w:tcPr>
            <w:tcW w:w="0" w:type="dxa"/>
            <w:noWrap/>
            <w:hideMark/>
          </w:tcPr>
          <w:p w14:paraId="65A8658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  <w:tc>
          <w:tcPr>
            <w:tcW w:w="0" w:type="dxa"/>
            <w:noWrap/>
            <w:hideMark/>
          </w:tcPr>
          <w:p w14:paraId="084B158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384B13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548F12B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9B3ECE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D12679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561CE57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2D9C0FB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71411F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801D77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69B6BD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948A1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LINETYPE</w:t>
            </w:r>
          </w:p>
        </w:tc>
        <w:tc>
          <w:tcPr>
            <w:tcW w:w="0" w:type="dxa"/>
            <w:noWrap/>
            <w:hideMark/>
          </w:tcPr>
          <w:p w14:paraId="4B81D62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LINETYPE</w:t>
            </w:r>
          </w:p>
        </w:tc>
        <w:tc>
          <w:tcPr>
            <w:tcW w:w="0" w:type="dxa"/>
            <w:noWrap/>
            <w:hideMark/>
          </w:tcPr>
          <w:p w14:paraId="4F01EC3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7D0B7F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3D2EC72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D7941A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384682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199B71B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7B67188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D24EE1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CCE32A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687109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D7699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LINEWT</w:t>
            </w:r>
          </w:p>
        </w:tc>
        <w:tc>
          <w:tcPr>
            <w:tcW w:w="0" w:type="dxa"/>
            <w:noWrap/>
            <w:hideMark/>
          </w:tcPr>
          <w:p w14:paraId="15FBD21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LINEWT</w:t>
            </w:r>
          </w:p>
        </w:tc>
        <w:tc>
          <w:tcPr>
            <w:tcW w:w="0" w:type="dxa"/>
            <w:noWrap/>
            <w:hideMark/>
          </w:tcPr>
          <w:p w14:paraId="78B7108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201B48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678775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EFCC4E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94050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3791189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5469EE5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EE8648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346482D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76182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19C3D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017B736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8076E9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502A82D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09E9DAA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4A679D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886D3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08D214D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7E75873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DD13B6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5EE0799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A1FB54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19D05F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CATEGORY</w:t>
            </w:r>
          </w:p>
        </w:tc>
        <w:tc>
          <w:tcPr>
            <w:tcW w:w="0" w:type="dxa"/>
            <w:noWrap/>
            <w:hideMark/>
          </w:tcPr>
          <w:p w14:paraId="5FFAE54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Category</w:t>
            </w:r>
          </w:p>
        </w:tc>
        <w:tc>
          <w:tcPr>
            <w:tcW w:w="0" w:type="dxa"/>
            <w:noWrap/>
            <w:hideMark/>
          </w:tcPr>
          <w:p w14:paraId="373A4A4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2415BB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3067687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E91996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D7993D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DESCRIPTION</w:t>
            </w:r>
          </w:p>
        </w:tc>
        <w:tc>
          <w:tcPr>
            <w:tcW w:w="0" w:type="dxa"/>
            <w:noWrap/>
            <w:hideMark/>
          </w:tcPr>
          <w:p w14:paraId="3C2AA54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Description</w:t>
            </w:r>
          </w:p>
        </w:tc>
        <w:tc>
          <w:tcPr>
            <w:tcW w:w="0" w:type="dxa"/>
            <w:noWrap/>
            <w:hideMark/>
          </w:tcPr>
          <w:p w14:paraId="4B12A75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5A9E68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1FDBEE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7CE0F5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B6FD6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1253CD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C9C538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43C73A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E2E786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3B34463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072F4344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GBME_MOVEMENT_AREA_LINE</w:t>
            </w:r>
          </w:p>
        </w:tc>
      </w:tr>
      <w:tr w:rsidR="00A73166" w:rsidRPr="005A188F" w14:paraId="77D2867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F75B25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4148C7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02A614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14E3CC7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228F1D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A401C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27C85E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5E28D7A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Global Unique Id</w:t>
            </w:r>
          </w:p>
        </w:tc>
        <w:tc>
          <w:tcPr>
            <w:tcW w:w="0" w:type="dxa"/>
            <w:noWrap/>
            <w:hideMark/>
          </w:tcPr>
          <w:p w14:paraId="5FE56C5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F79530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C738AE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A1B5D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E5FF7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678785C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5524DB1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1F513F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20B96B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41E7EC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CA9F6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7F52DEA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Description</w:t>
            </w:r>
          </w:p>
        </w:tc>
        <w:tc>
          <w:tcPr>
            <w:tcW w:w="0" w:type="dxa"/>
            <w:noWrap/>
            <w:hideMark/>
          </w:tcPr>
          <w:p w14:paraId="2934B20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59D9FD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6B0AB06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2CDB25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0F2F2B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3355F61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03CF101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9A961F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321FA36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CodeStatus</w:t>
            </w:r>
            <w:proofErr w:type="spellEnd"/>
          </w:p>
        </w:tc>
      </w:tr>
      <w:tr w:rsidR="00A73166" w:rsidRPr="005A188F" w14:paraId="4AED93E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3F855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27EBAE0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Alternative</w:t>
            </w:r>
          </w:p>
        </w:tc>
        <w:tc>
          <w:tcPr>
            <w:tcW w:w="0" w:type="dxa"/>
            <w:noWrap/>
            <w:hideMark/>
          </w:tcPr>
          <w:p w14:paraId="1781303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222B13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7F5C7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B3828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4FADF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6D23E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2AAE666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F9A316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59658BD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18A1B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A2C4A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7B5E946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 Flag</w:t>
            </w:r>
          </w:p>
        </w:tc>
        <w:tc>
          <w:tcPr>
            <w:tcW w:w="0" w:type="dxa"/>
            <w:noWrap/>
            <w:hideMark/>
          </w:tcPr>
          <w:p w14:paraId="766F2E0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2464FE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7E74777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29C46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D00E96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CADDLAYERNAME</w:t>
            </w:r>
          </w:p>
        </w:tc>
        <w:tc>
          <w:tcPr>
            <w:tcW w:w="0" w:type="dxa"/>
            <w:noWrap/>
            <w:hideMark/>
          </w:tcPr>
          <w:p w14:paraId="170630C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Name</w:t>
            </w:r>
          </w:p>
        </w:tc>
        <w:tc>
          <w:tcPr>
            <w:tcW w:w="0" w:type="dxa"/>
            <w:noWrap/>
            <w:hideMark/>
          </w:tcPr>
          <w:p w14:paraId="638992B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FCE433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16F5221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591616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6009B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CADDLAYERDESC</w:t>
            </w:r>
          </w:p>
        </w:tc>
        <w:tc>
          <w:tcPr>
            <w:tcW w:w="0" w:type="dxa"/>
            <w:noWrap/>
            <w:hideMark/>
          </w:tcPr>
          <w:p w14:paraId="0561A61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Description</w:t>
            </w:r>
          </w:p>
        </w:tc>
        <w:tc>
          <w:tcPr>
            <w:tcW w:w="0" w:type="dxa"/>
            <w:noWrap/>
            <w:hideMark/>
          </w:tcPr>
          <w:p w14:paraId="0E2CCC4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7A6253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BEEDC9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C8052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51758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51163A6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Color</w:t>
            </w:r>
          </w:p>
        </w:tc>
        <w:tc>
          <w:tcPr>
            <w:tcW w:w="0" w:type="dxa"/>
            <w:noWrap/>
            <w:hideMark/>
          </w:tcPr>
          <w:p w14:paraId="5CCB0ED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504C88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38F053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6411F2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7A211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DATEDATAACQUIRED</w:t>
            </w:r>
          </w:p>
        </w:tc>
        <w:tc>
          <w:tcPr>
            <w:tcW w:w="0" w:type="dxa"/>
            <w:noWrap/>
            <w:hideMark/>
          </w:tcPr>
          <w:p w14:paraId="5C53BE6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 Data Acquired</w:t>
            </w:r>
          </w:p>
        </w:tc>
        <w:tc>
          <w:tcPr>
            <w:tcW w:w="0" w:type="dxa"/>
            <w:noWrap/>
            <w:hideMark/>
          </w:tcPr>
          <w:p w14:paraId="13BD44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5EF3E19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D23820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C342F2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54699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2062B01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 Source</w:t>
            </w:r>
          </w:p>
        </w:tc>
        <w:tc>
          <w:tcPr>
            <w:tcW w:w="0" w:type="dxa"/>
            <w:noWrap/>
            <w:hideMark/>
          </w:tcPr>
          <w:p w14:paraId="05099F0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D256B2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F8CEB8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6FC317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028D8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51FBD55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453398D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77C033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B953AC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58257A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40382C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5BC8AC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4D2575A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1201ED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84C631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3F224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469638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A1C254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4CF22E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97BF44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3563BC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131C45C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07138685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GBME_PARKING_AREA</w:t>
            </w:r>
          </w:p>
        </w:tc>
      </w:tr>
      <w:tr w:rsidR="00A73166" w:rsidRPr="005A188F" w14:paraId="56062E5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ACC1B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0491A4E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6270676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0D3B64F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A9DE27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9B31BD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2DDA5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81EF22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63DCB1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BA51F4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8ADAC2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5EE708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3F79E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AREA</w:t>
            </w:r>
          </w:p>
        </w:tc>
        <w:tc>
          <w:tcPr>
            <w:tcW w:w="0" w:type="dxa"/>
            <w:noWrap/>
            <w:hideMark/>
          </w:tcPr>
          <w:p w14:paraId="2935076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AREA</w:t>
            </w:r>
          </w:p>
        </w:tc>
        <w:tc>
          <w:tcPr>
            <w:tcW w:w="0" w:type="dxa"/>
            <w:noWrap/>
            <w:hideMark/>
          </w:tcPr>
          <w:p w14:paraId="726A153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ABCE98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C578DF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3E2D6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60F56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3DB2D64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10D2DFD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4E245F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7A2450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DC1734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5F990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497DD97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7C0C67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2F4E91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89F2E5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F78B8E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17174E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PARCUSE</w:t>
            </w:r>
          </w:p>
        </w:tc>
        <w:tc>
          <w:tcPr>
            <w:tcW w:w="0" w:type="dxa"/>
            <w:noWrap/>
            <w:hideMark/>
          </w:tcPr>
          <w:p w14:paraId="589EC3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PARCUSE</w:t>
            </w:r>
          </w:p>
        </w:tc>
        <w:tc>
          <w:tcPr>
            <w:tcW w:w="0" w:type="dxa"/>
            <w:noWrap/>
            <w:hideMark/>
          </w:tcPr>
          <w:p w14:paraId="5DB7EED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453787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4141417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3E3956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55A9E3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10742F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545E39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DCF327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50CFEDD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1EFA59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E6D9B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TOTSPACES</w:t>
            </w:r>
          </w:p>
        </w:tc>
        <w:tc>
          <w:tcPr>
            <w:tcW w:w="0" w:type="dxa"/>
            <w:noWrap/>
            <w:hideMark/>
          </w:tcPr>
          <w:p w14:paraId="1F3B511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TOTSPACES</w:t>
            </w:r>
          </w:p>
        </w:tc>
        <w:tc>
          <w:tcPr>
            <w:tcW w:w="0" w:type="dxa"/>
            <w:noWrap/>
            <w:hideMark/>
          </w:tcPr>
          <w:p w14:paraId="41A3CD9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41387C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C4BC5C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C13AB8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B01EB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NOHNDCPSP</w:t>
            </w:r>
          </w:p>
        </w:tc>
        <w:tc>
          <w:tcPr>
            <w:tcW w:w="0" w:type="dxa"/>
            <w:noWrap/>
            <w:hideMark/>
          </w:tcPr>
          <w:p w14:paraId="7C98422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NOHNDCPSP</w:t>
            </w:r>
          </w:p>
        </w:tc>
        <w:tc>
          <w:tcPr>
            <w:tcW w:w="0" w:type="dxa"/>
            <w:noWrap/>
            <w:hideMark/>
          </w:tcPr>
          <w:p w14:paraId="782EB7E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352A5F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4B698E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28DD12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A8584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5A5037F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52810A0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B6B7B7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256BC5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5F323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9CC74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SURFACET</w:t>
            </w:r>
          </w:p>
        </w:tc>
        <w:tc>
          <w:tcPr>
            <w:tcW w:w="0" w:type="dxa"/>
            <w:noWrap/>
            <w:hideMark/>
          </w:tcPr>
          <w:p w14:paraId="6A9635B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SURFACET</w:t>
            </w:r>
          </w:p>
        </w:tc>
        <w:tc>
          <w:tcPr>
            <w:tcW w:w="0" w:type="dxa"/>
            <w:noWrap/>
            <w:hideMark/>
          </w:tcPr>
          <w:p w14:paraId="1F9804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5E6EEE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2766DDF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3C1741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1632C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21A620F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7D4B20B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6339BF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44F2700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9460D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8FA09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5410EC4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2845C38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769DF9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3B27DE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DA96AB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5480E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28E22BD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07B870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9CB045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0C72DD8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2EB2DB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6F02A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58C5D89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391433B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70FBE4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1204883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3D04A3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34620C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</w:t>
            </w:r>
          </w:p>
        </w:tc>
        <w:tc>
          <w:tcPr>
            <w:tcW w:w="0" w:type="dxa"/>
            <w:noWrap/>
            <w:hideMark/>
          </w:tcPr>
          <w:p w14:paraId="5464FEF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</w:t>
            </w:r>
          </w:p>
        </w:tc>
        <w:tc>
          <w:tcPr>
            <w:tcW w:w="0" w:type="dxa"/>
            <w:noWrap/>
            <w:hideMark/>
          </w:tcPr>
          <w:p w14:paraId="4196F15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6B4C69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70331C4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B71F17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8BD424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</w:t>
            </w:r>
          </w:p>
        </w:tc>
        <w:tc>
          <w:tcPr>
            <w:tcW w:w="0" w:type="dxa"/>
            <w:noWrap/>
            <w:hideMark/>
          </w:tcPr>
          <w:p w14:paraId="2FA5881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</w:t>
            </w:r>
          </w:p>
        </w:tc>
        <w:tc>
          <w:tcPr>
            <w:tcW w:w="0" w:type="dxa"/>
            <w:noWrap/>
            <w:hideMark/>
          </w:tcPr>
          <w:p w14:paraId="7C61FD4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63F0F8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C43431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1CB99F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4A5FB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5945D8E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679DDF9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E988CD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D60B34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E266F1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ADD8DE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</w:t>
            </w:r>
          </w:p>
        </w:tc>
        <w:tc>
          <w:tcPr>
            <w:tcW w:w="0" w:type="dxa"/>
            <w:noWrap/>
            <w:hideMark/>
          </w:tcPr>
          <w:p w14:paraId="1099277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</w:t>
            </w:r>
          </w:p>
        </w:tc>
        <w:tc>
          <w:tcPr>
            <w:tcW w:w="0" w:type="dxa"/>
            <w:noWrap/>
            <w:hideMark/>
          </w:tcPr>
          <w:p w14:paraId="5E8CC11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58D7C78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90D4BE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832DD0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80440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4ABDD0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6EEA103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47C20D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9038C8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B9AF4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56220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7D64EB4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23A37A4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196F47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72E8B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CEFADD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85FD8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SHAPE_LENG</w:t>
            </w:r>
          </w:p>
        </w:tc>
        <w:tc>
          <w:tcPr>
            <w:tcW w:w="0" w:type="dxa"/>
            <w:noWrap/>
            <w:hideMark/>
          </w:tcPr>
          <w:p w14:paraId="1C5BE98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SHAPE_LENG</w:t>
            </w:r>
          </w:p>
        </w:tc>
        <w:tc>
          <w:tcPr>
            <w:tcW w:w="0" w:type="dxa"/>
            <w:noWrap/>
            <w:hideMark/>
          </w:tcPr>
          <w:p w14:paraId="0D19BB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F4C3B0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A8289D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60040B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ECE0A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77449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32D03D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0F9F68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0743AC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34C5AA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C02E9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1C8E71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355738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03F138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EDC44E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E58CEE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3EF23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60DE11B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425BC55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5ADBB1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4EE8B0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2D79E6E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0057C2F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lastRenderedPageBreak/>
              <w:t xml:space="preserve"> GBME_PASSENGER_LOADING_BRIDGE</w:t>
            </w:r>
          </w:p>
        </w:tc>
      </w:tr>
      <w:tr w:rsidR="00A73166" w:rsidRPr="005A188F" w14:paraId="652F1A6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9AE40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92A094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4CB1C50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ADF684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7B0D02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1AD88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14A2E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41BA6E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Global Unique Id</w:t>
            </w:r>
          </w:p>
        </w:tc>
        <w:tc>
          <w:tcPr>
            <w:tcW w:w="0" w:type="dxa"/>
            <w:noWrap/>
            <w:hideMark/>
          </w:tcPr>
          <w:p w14:paraId="2834DF3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F64A1F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2A752A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2462DC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8F0FF7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20865FD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5E167CA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FB85D6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EE3BFE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7E7217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5706E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7AB1B7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Description</w:t>
            </w:r>
          </w:p>
        </w:tc>
        <w:tc>
          <w:tcPr>
            <w:tcW w:w="0" w:type="dxa"/>
            <w:noWrap/>
            <w:hideMark/>
          </w:tcPr>
          <w:p w14:paraId="0EE9B2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682E26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56355A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11DCCD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8FC728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LOADINGBT</w:t>
            </w:r>
          </w:p>
        </w:tc>
        <w:tc>
          <w:tcPr>
            <w:tcW w:w="0" w:type="dxa"/>
            <w:noWrap/>
            <w:hideMark/>
          </w:tcPr>
          <w:p w14:paraId="67C389A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Loading Bridge Type</w:t>
            </w:r>
          </w:p>
        </w:tc>
        <w:tc>
          <w:tcPr>
            <w:tcW w:w="0" w:type="dxa"/>
            <w:noWrap/>
            <w:hideMark/>
          </w:tcPr>
          <w:p w14:paraId="5383A95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D05911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599B97D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CodeLoadingBridgeType</w:t>
            </w:r>
            <w:proofErr w:type="spellEnd"/>
          </w:p>
        </w:tc>
      </w:tr>
      <w:tr w:rsidR="00A73166" w:rsidRPr="005A188F" w14:paraId="1017996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F47CF2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70E3322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57090A3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0D8E0D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6B35F57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CodeStatus</w:t>
            </w:r>
            <w:proofErr w:type="spellEnd"/>
          </w:p>
        </w:tc>
      </w:tr>
      <w:tr w:rsidR="00A73166" w:rsidRPr="005A188F" w14:paraId="71427DE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64A19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5397046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Alternative</w:t>
            </w:r>
          </w:p>
        </w:tc>
        <w:tc>
          <w:tcPr>
            <w:tcW w:w="0" w:type="dxa"/>
            <w:noWrap/>
            <w:hideMark/>
          </w:tcPr>
          <w:p w14:paraId="6390BD4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2B95EA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C70DFB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20C54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EE45F9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3A33A32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A08038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07D7BB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78FFCB2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86F9CA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3CD3E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749993E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 Flag</w:t>
            </w:r>
          </w:p>
        </w:tc>
        <w:tc>
          <w:tcPr>
            <w:tcW w:w="0" w:type="dxa"/>
            <w:noWrap/>
            <w:hideMark/>
          </w:tcPr>
          <w:p w14:paraId="42CC59F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4A3359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744C915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60B8FA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D89BF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CADDLAYERNAME</w:t>
            </w:r>
          </w:p>
        </w:tc>
        <w:tc>
          <w:tcPr>
            <w:tcW w:w="0" w:type="dxa"/>
            <w:noWrap/>
            <w:hideMark/>
          </w:tcPr>
          <w:p w14:paraId="0CE5080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Name</w:t>
            </w:r>
          </w:p>
        </w:tc>
        <w:tc>
          <w:tcPr>
            <w:tcW w:w="0" w:type="dxa"/>
            <w:noWrap/>
            <w:hideMark/>
          </w:tcPr>
          <w:p w14:paraId="497213E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872DF4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29EBCC5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3B583C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93F12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CADDLAYERDESC</w:t>
            </w:r>
          </w:p>
        </w:tc>
        <w:tc>
          <w:tcPr>
            <w:tcW w:w="0" w:type="dxa"/>
            <w:noWrap/>
            <w:hideMark/>
          </w:tcPr>
          <w:p w14:paraId="0A9686E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Description</w:t>
            </w:r>
          </w:p>
        </w:tc>
        <w:tc>
          <w:tcPr>
            <w:tcW w:w="0" w:type="dxa"/>
            <w:noWrap/>
            <w:hideMark/>
          </w:tcPr>
          <w:p w14:paraId="4BC25F2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AC9321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393447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BEE88B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8D7C9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0FF1FDD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Color</w:t>
            </w:r>
          </w:p>
        </w:tc>
        <w:tc>
          <w:tcPr>
            <w:tcW w:w="0" w:type="dxa"/>
            <w:noWrap/>
            <w:hideMark/>
          </w:tcPr>
          <w:p w14:paraId="51A39EB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D0C66C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FD00F7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294F9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FFED0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DATEDATAACQUIRED</w:t>
            </w:r>
          </w:p>
        </w:tc>
        <w:tc>
          <w:tcPr>
            <w:tcW w:w="0" w:type="dxa"/>
            <w:noWrap/>
            <w:hideMark/>
          </w:tcPr>
          <w:p w14:paraId="3D35453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 Data Acquired</w:t>
            </w:r>
          </w:p>
        </w:tc>
        <w:tc>
          <w:tcPr>
            <w:tcW w:w="0" w:type="dxa"/>
            <w:noWrap/>
            <w:hideMark/>
          </w:tcPr>
          <w:p w14:paraId="3FAD2B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7173ECE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754C57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366A0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DDFEF8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12F528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 Source</w:t>
            </w:r>
          </w:p>
        </w:tc>
        <w:tc>
          <w:tcPr>
            <w:tcW w:w="0" w:type="dxa"/>
            <w:noWrap/>
            <w:hideMark/>
          </w:tcPr>
          <w:p w14:paraId="6229EAD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D238C8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7D20C8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205907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8EA57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256DFFE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07FDF8B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53B2AC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9E49A7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21B014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A8497B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4BBC7F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197EAF5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C1A53D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090FE6E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9F0FEB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0D630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GATE_ID_1</w:t>
            </w:r>
          </w:p>
        </w:tc>
        <w:tc>
          <w:tcPr>
            <w:tcW w:w="0" w:type="dxa"/>
            <w:noWrap/>
            <w:hideMark/>
          </w:tcPr>
          <w:p w14:paraId="199BDF2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GATE_ID_1</w:t>
            </w:r>
          </w:p>
        </w:tc>
        <w:tc>
          <w:tcPr>
            <w:tcW w:w="0" w:type="dxa"/>
            <w:noWrap/>
            <w:hideMark/>
          </w:tcPr>
          <w:p w14:paraId="0BCCA11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44C41C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3C851E8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305DA1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681B2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GATE_ID_2</w:t>
            </w:r>
          </w:p>
        </w:tc>
        <w:tc>
          <w:tcPr>
            <w:tcW w:w="0" w:type="dxa"/>
            <w:noWrap/>
            <w:hideMark/>
          </w:tcPr>
          <w:p w14:paraId="6DE77A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GATE_ID_2</w:t>
            </w:r>
          </w:p>
        </w:tc>
        <w:tc>
          <w:tcPr>
            <w:tcW w:w="0" w:type="dxa"/>
            <w:noWrap/>
            <w:hideMark/>
          </w:tcPr>
          <w:p w14:paraId="645CAC5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24CF71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6DB0645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41C14D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8C434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9FEBB7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C6B6E1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06A833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138337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C05E51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45801B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7F4707F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6308C4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271D57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4181C6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6882823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3932AF79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GBME_PUBLIC_ROAD</w:t>
            </w:r>
          </w:p>
        </w:tc>
      </w:tr>
      <w:tr w:rsidR="00A73166" w:rsidRPr="005A188F" w14:paraId="608C3A2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CA0F8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FC1C96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858C39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0054813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4ED596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305B8C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EA0FCE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FULL_NAME</w:t>
            </w:r>
          </w:p>
        </w:tc>
        <w:tc>
          <w:tcPr>
            <w:tcW w:w="0" w:type="dxa"/>
            <w:noWrap/>
            <w:hideMark/>
          </w:tcPr>
          <w:p w14:paraId="0113365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FULL_NAME</w:t>
            </w:r>
          </w:p>
        </w:tc>
        <w:tc>
          <w:tcPr>
            <w:tcW w:w="0" w:type="dxa"/>
            <w:noWrap/>
            <w:hideMark/>
          </w:tcPr>
          <w:p w14:paraId="5918440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2F5AE2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0" w:type="dxa"/>
            <w:noWrap/>
            <w:hideMark/>
          </w:tcPr>
          <w:p w14:paraId="7626368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C10DFA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D8E498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PREFIX</w:t>
            </w:r>
          </w:p>
        </w:tc>
        <w:tc>
          <w:tcPr>
            <w:tcW w:w="0" w:type="dxa"/>
            <w:noWrap/>
            <w:hideMark/>
          </w:tcPr>
          <w:p w14:paraId="56A8032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PREFIX</w:t>
            </w:r>
          </w:p>
        </w:tc>
        <w:tc>
          <w:tcPr>
            <w:tcW w:w="0" w:type="dxa"/>
            <w:noWrap/>
            <w:hideMark/>
          </w:tcPr>
          <w:p w14:paraId="068DEF1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E1961B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dxa"/>
            <w:noWrap/>
            <w:hideMark/>
          </w:tcPr>
          <w:p w14:paraId="7EC5F9E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60B0C9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E6096C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5A85485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4634980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ABA2D3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366B3C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76ED9A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EDF08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  <w:tc>
          <w:tcPr>
            <w:tcW w:w="0" w:type="dxa"/>
            <w:noWrap/>
            <w:hideMark/>
          </w:tcPr>
          <w:p w14:paraId="0330C9A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  <w:tc>
          <w:tcPr>
            <w:tcW w:w="0" w:type="dxa"/>
            <w:noWrap/>
            <w:hideMark/>
          </w:tcPr>
          <w:p w14:paraId="01B3D88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B860E2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0DADD7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5A9234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A090B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SUFFIX</w:t>
            </w:r>
          </w:p>
        </w:tc>
        <w:tc>
          <w:tcPr>
            <w:tcW w:w="0" w:type="dxa"/>
            <w:noWrap/>
            <w:hideMark/>
          </w:tcPr>
          <w:p w14:paraId="54DCAD6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SUFFIX</w:t>
            </w:r>
          </w:p>
        </w:tc>
        <w:tc>
          <w:tcPr>
            <w:tcW w:w="0" w:type="dxa"/>
            <w:noWrap/>
            <w:hideMark/>
          </w:tcPr>
          <w:p w14:paraId="30F4F1A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FE6839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dxa"/>
            <w:noWrap/>
            <w:hideMark/>
          </w:tcPr>
          <w:p w14:paraId="0952B9A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646BE4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BBD61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STNA_ID</w:t>
            </w:r>
          </w:p>
        </w:tc>
        <w:tc>
          <w:tcPr>
            <w:tcW w:w="0" w:type="dxa"/>
            <w:noWrap/>
            <w:hideMark/>
          </w:tcPr>
          <w:p w14:paraId="351185D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STNA_ID</w:t>
            </w:r>
          </w:p>
        </w:tc>
        <w:tc>
          <w:tcPr>
            <w:tcW w:w="0" w:type="dxa"/>
            <w:noWrap/>
            <w:hideMark/>
          </w:tcPr>
          <w:p w14:paraId="7C47DC7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BE0F7B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08C6D3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16088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FFA2A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LENGTH</w:t>
            </w:r>
          </w:p>
        </w:tc>
        <w:tc>
          <w:tcPr>
            <w:tcW w:w="0" w:type="dxa"/>
            <w:noWrap/>
            <w:hideMark/>
          </w:tcPr>
          <w:p w14:paraId="1410E01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LENGTH</w:t>
            </w:r>
          </w:p>
        </w:tc>
        <w:tc>
          <w:tcPr>
            <w:tcW w:w="0" w:type="dxa"/>
            <w:noWrap/>
            <w:hideMark/>
          </w:tcPr>
          <w:p w14:paraId="6671243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D86969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F4AEA9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42C663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5312C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FR_ADD_L</w:t>
            </w:r>
          </w:p>
        </w:tc>
        <w:tc>
          <w:tcPr>
            <w:tcW w:w="0" w:type="dxa"/>
            <w:noWrap/>
            <w:hideMark/>
          </w:tcPr>
          <w:p w14:paraId="1E04BC1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FR_ADD_L</w:t>
            </w:r>
          </w:p>
        </w:tc>
        <w:tc>
          <w:tcPr>
            <w:tcW w:w="0" w:type="dxa"/>
            <w:noWrap/>
            <w:hideMark/>
          </w:tcPr>
          <w:p w14:paraId="36B120C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443BC1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59304C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F7AEB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5A574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TO_ADD_L</w:t>
            </w:r>
          </w:p>
        </w:tc>
        <w:tc>
          <w:tcPr>
            <w:tcW w:w="0" w:type="dxa"/>
            <w:noWrap/>
            <w:hideMark/>
          </w:tcPr>
          <w:p w14:paraId="62D2E59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TO_ADD_L</w:t>
            </w:r>
          </w:p>
        </w:tc>
        <w:tc>
          <w:tcPr>
            <w:tcW w:w="0" w:type="dxa"/>
            <w:noWrap/>
            <w:hideMark/>
          </w:tcPr>
          <w:p w14:paraId="4FBF489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850CE8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F0FECA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747264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F79F9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FR_ADD_R</w:t>
            </w:r>
          </w:p>
        </w:tc>
        <w:tc>
          <w:tcPr>
            <w:tcW w:w="0" w:type="dxa"/>
            <w:noWrap/>
            <w:hideMark/>
          </w:tcPr>
          <w:p w14:paraId="3EB150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FR_ADD_R</w:t>
            </w:r>
          </w:p>
        </w:tc>
        <w:tc>
          <w:tcPr>
            <w:tcW w:w="0" w:type="dxa"/>
            <w:noWrap/>
            <w:hideMark/>
          </w:tcPr>
          <w:p w14:paraId="3374804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7697D5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4FADEE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3C5316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F9364A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TO_ADD_R</w:t>
            </w:r>
          </w:p>
        </w:tc>
        <w:tc>
          <w:tcPr>
            <w:tcW w:w="0" w:type="dxa"/>
            <w:noWrap/>
            <w:hideMark/>
          </w:tcPr>
          <w:p w14:paraId="4488463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TO_ADD_R</w:t>
            </w:r>
          </w:p>
        </w:tc>
        <w:tc>
          <w:tcPr>
            <w:tcW w:w="0" w:type="dxa"/>
            <w:noWrap/>
            <w:hideMark/>
          </w:tcPr>
          <w:p w14:paraId="3AFB4C2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5A564A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5128D5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FAF594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05EED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ADD_100_LO</w:t>
            </w:r>
          </w:p>
        </w:tc>
        <w:tc>
          <w:tcPr>
            <w:tcW w:w="0" w:type="dxa"/>
            <w:noWrap/>
            <w:hideMark/>
          </w:tcPr>
          <w:p w14:paraId="51A9DD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ADD_100_LO</w:t>
            </w:r>
          </w:p>
        </w:tc>
        <w:tc>
          <w:tcPr>
            <w:tcW w:w="0" w:type="dxa"/>
            <w:noWrap/>
            <w:hideMark/>
          </w:tcPr>
          <w:p w14:paraId="7CB3526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66DA8B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7EF3AC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98890D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02043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ADD_100_HI</w:t>
            </w:r>
          </w:p>
        </w:tc>
        <w:tc>
          <w:tcPr>
            <w:tcW w:w="0" w:type="dxa"/>
            <w:noWrap/>
            <w:hideMark/>
          </w:tcPr>
          <w:p w14:paraId="2967933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ADD_100_HI</w:t>
            </w:r>
          </w:p>
        </w:tc>
        <w:tc>
          <w:tcPr>
            <w:tcW w:w="0" w:type="dxa"/>
            <w:noWrap/>
            <w:hideMark/>
          </w:tcPr>
          <w:p w14:paraId="0587361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F31ED8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97285E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B5AFD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2872D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CITY_L</w:t>
            </w:r>
          </w:p>
        </w:tc>
        <w:tc>
          <w:tcPr>
            <w:tcW w:w="0" w:type="dxa"/>
            <w:noWrap/>
            <w:hideMark/>
          </w:tcPr>
          <w:p w14:paraId="65CACF4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CITY_L</w:t>
            </w:r>
          </w:p>
        </w:tc>
        <w:tc>
          <w:tcPr>
            <w:tcW w:w="0" w:type="dxa"/>
            <w:noWrap/>
            <w:hideMark/>
          </w:tcPr>
          <w:p w14:paraId="307E34D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4BE5E2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462F82B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D44D7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28C34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CITY_R</w:t>
            </w:r>
          </w:p>
        </w:tc>
        <w:tc>
          <w:tcPr>
            <w:tcW w:w="0" w:type="dxa"/>
            <w:noWrap/>
            <w:hideMark/>
          </w:tcPr>
          <w:p w14:paraId="36D71B6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CITY_R</w:t>
            </w:r>
          </w:p>
        </w:tc>
        <w:tc>
          <w:tcPr>
            <w:tcW w:w="0" w:type="dxa"/>
            <w:noWrap/>
            <w:hideMark/>
          </w:tcPr>
          <w:p w14:paraId="7544391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54FA97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6C25CA7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1EBEF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AB62E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ZIP_L</w:t>
            </w:r>
          </w:p>
        </w:tc>
        <w:tc>
          <w:tcPr>
            <w:tcW w:w="0" w:type="dxa"/>
            <w:noWrap/>
            <w:hideMark/>
          </w:tcPr>
          <w:p w14:paraId="28FD3D7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ZIP_L</w:t>
            </w:r>
          </w:p>
        </w:tc>
        <w:tc>
          <w:tcPr>
            <w:tcW w:w="0" w:type="dxa"/>
            <w:noWrap/>
            <w:hideMark/>
          </w:tcPr>
          <w:p w14:paraId="162CAB1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AAB900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2C1491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2549C8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90027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ZIP_R</w:t>
            </w:r>
          </w:p>
        </w:tc>
        <w:tc>
          <w:tcPr>
            <w:tcW w:w="0" w:type="dxa"/>
            <w:noWrap/>
            <w:hideMark/>
          </w:tcPr>
          <w:p w14:paraId="69BC2E3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ZIP_R</w:t>
            </w:r>
          </w:p>
        </w:tc>
        <w:tc>
          <w:tcPr>
            <w:tcW w:w="0" w:type="dxa"/>
            <w:noWrap/>
            <w:hideMark/>
          </w:tcPr>
          <w:p w14:paraId="734574F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AA4B35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B8116C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1C793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305A9A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ERROR_FLAG</w:t>
            </w:r>
          </w:p>
        </w:tc>
        <w:tc>
          <w:tcPr>
            <w:tcW w:w="0" w:type="dxa"/>
            <w:noWrap/>
            <w:hideMark/>
          </w:tcPr>
          <w:p w14:paraId="1B4A57D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ERROR_FLAG</w:t>
            </w:r>
          </w:p>
        </w:tc>
        <w:tc>
          <w:tcPr>
            <w:tcW w:w="0" w:type="dxa"/>
            <w:noWrap/>
            <w:hideMark/>
          </w:tcPr>
          <w:p w14:paraId="0E199E3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7D7712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F1CE8D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56861B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63CE6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TW_FLAG</w:t>
            </w:r>
          </w:p>
        </w:tc>
        <w:tc>
          <w:tcPr>
            <w:tcW w:w="0" w:type="dxa"/>
            <w:noWrap/>
            <w:hideMark/>
          </w:tcPr>
          <w:p w14:paraId="2DF357C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TW_FLAG</w:t>
            </w:r>
          </w:p>
        </w:tc>
        <w:tc>
          <w:tcPr>
            <w:tcW w:w="0" w:type="dxa"/>
            <w:noWrap/>
            <w:hideMark/>
          </w:tcPr>
          <w:p w14:paraId="6B7B7D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B8017A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C1825A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9E9EB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7A57D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SRC_DOC</w:t>
            </w:r>
          </w:p>
        </w:tc>
        <w:tc>
          <w:tcPr>
            <w:tcW w:w="0" w:type="dxa"/>
            <w:noWrap/>
            <w:hideMark/>
          </w:tcPr>
          <w:p w14:paraId="0087C3B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SRC_DOC</w:t>
            </w:r>
          </w:p>
        </w:tc>
        <w:tc>
          <w:tcPr>
            <w:tcW w:w="0" w:type="dxa"/>
            <w:noWrap/>
            <w:hideMark/>
          </w:tcPr>
          <w:p w14:paraId="736B442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5235B3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687070A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1A9624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3CC45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SRC_DATE</w:t>
            </w:r>
          </w:p>
        </w:tc>
        <w:tc>
          <w:tcPr>
            <w:tcW w:w="0" w:type="dxa"/>
            <w:noWrap/>
            <w:hideMark/>
          </w:tcPr>
          <w:p w14:paraId="3244942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SRC_DATE</w:t>
            </w:r>
          </w:p>
        </w:tc>
        <w:tc>
          <w:tcPr>
            <w:tcW w:w="0" w:type="dxa"/>
            <w:noWrap/>
            <w:hideMark/>
          </w:tcPr>
          <w:p w14:paraId="0BF524A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68C6EF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6488DD9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C3AA9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2C7D7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SRC_SCALE</w:t>
            </w:r>
          </w:p>
        </w:tc>
        <w:tc>
          <w:tcPr>
            <w:tcW w:w="0" w:type="dxa"/>
            <w:noWrap/>
            <w:hideMark/>
          </w:tcPr>
          <w:p w14:paraId="67D5E3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SRC_SCALE</w:t>
            </w:r>
          </w:p>
        </w:tc>
        <w:tc>
          <w:tcPr>
            <w:tcW w:w="0" w:type="dxa"/>
            <w:noWrap/>
            <w:hideMark/>
          </w:tcPr>
          <w:p w14:paraId="139596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CB0D91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5785B6D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16243F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738EC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SRC_AGENCY</w:t>
            </w:r>
          </w:p>
        </w:tc>
        <w:tc>
          <w:tcPr>
            <w:tcW w:w="0" w:type="dxa"/>
            <w:noWrap/>
            <w:hideMark/>
          </w:tcPr>
          <w:p w14:paraId="7C39967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SRC_AGENCY</w:t>
            </w:r>
          </w:p>
        </w:tc>
        <w:tc>
          <w:tcPr>
            <w:tcW w:w="0" w:type="dxa"/>
            <w:noWrap/>
            <w:hideMark/>
          </w:tcPr>
          <w:p w14:paraId="484F926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FB0547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dxa"/>
            <w:noWrap/>
            <w:hideMark/>
          </w:tcPr>
          <w:p w14:paraId="1AA4DA9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B3B7DE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D56F2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SRC_COMMEN</w:t>
            </w:r>
          </w:p>
        </w:tc>
        <w:tc>
          <w:tcPr>
            <w:tcW w:w="0" w:type="dxa"/>
            <w:noWrap/>
            <w:hideMark/>
          </w:tcPr>
          <w:p w14:paraId="24154B7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SRC_COMMEN</w:t>
            </w:r>
          </w:p>
        </w:tc>
        <w:tc>
          <w:tcPr>
            <w:tcW w:w="0" w:type="dxa"/>
            <w:noWrap/>
            <w:hideMark/>
          </w:tcPr>
          <w:p w14:paraId="5FFDAFA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249AC0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F59987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6D72FE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459CAE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REV_DATE</w:t>
            </w:r>
          </w:p>
        </w:tc>
        <w:tc>
          <w:tcPr>
            <w:tcW w:w="0" w:type="dxa"/>
            <w:noWrap/>
            <w:hideMark/>
          </w:tcPr>
          <w:p w14:paraId="23C8E9E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REV_DATE</w:t>
            </w:r>
          </w:p>
        </w:tc>
        <w:tc>
          <w:tcPr>
            <w:tcW w:w="0" w:type="dxa"/>
            <w:noWrap/>
            <w:hideMark/>
          </w:tcPr>
          <w:p w14:paraId="6DC2771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860B42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10ED335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E88BF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566E1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OFFSET</w:t>
            </w:r>
          </w:p>
        </w:tc>
        <w:tc>
          <w:tcPr>
            <w:tcW w:w="0" w:type="dxa"/>
            <w:noWrap/>
            <w:hideMark/>
          </w:tcPr>
          <w:p w14:paraId="66CA3DD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OFFSET</w:t>
            </w:r>
          </w:p>
        </w:tc>
        <w:tc>
          <w:tcPr>
            <w:tcW w:w="0" w:type="dxa"/>
            <w:noWrap/>
            <w:hideMark/>
          </w:tcPr>
          <w:p w14:paraId="77B3915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EDB727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dxa"/>
            <w:noWrap/>
            <w:hideMark/>
          </w:tcPr>
          <w:p w14:paraId="03C36AE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E2C416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4F369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STCONO</w:t>
            </w:r>
          </w:p>
        </w:tc>
        <w:tc>
          <w:tcPr>
            <w:tcW w:w="0" w:type="dxa"/>
            <w:noWrap/>
            <w:hideMark/>
          </w:tcPr>
          <w:p w14:paraId="67EEE67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STCONO</w:t>
            </w:r>
          </w:p>
        </w:tc>
        <w:tc>
          <w:tcPr>
            <w:tcW w:w="0" w:type="dxa"/>
            <w:noWrap/>
            <w:hideMark/>
          </w:tcPr>
          <w:p w14:paraId="530B933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E1B326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746913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90CD28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D6F6B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RD_NO</w:t>
            </w:r>
          </w:p>
        </w:tc>
        <w:tc>
          <w:tcPr>
            <w:tcW w:w="0" w:type="dxa"/>
            <w:noWrap/>
            <w:hideMark/>
          </w:tcPr>
          <w:p w14:paraId="0BC2ED7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RD_NO</w:t>
            </w:r>
          </w:p>
        </w:tc>
        <w:tc>
          <w:tcPr>
            <w:tcW w:w="0" w:type="dxa"/>
            <w:noWrap/>
            <w:hideMark/>
          </w:tcPr>
          <w:p w14:paraId="501DEB0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6CDED0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450B2EB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C1281F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F5D5B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CNTY_MAINT</w:t>
            </w:r>
          </w:p>
        </w:tc>
        <w:tc>
          <w:tcPr>
            <w:tcW w:w="0" w:type="dxa"/>
            <w:noWrap/>
            <w:hideMark/>
          </w:tcPr>
          <w:p w14:paraId="0114C8A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CNTY_MAINT</w:t>
            </w:r>
          </w:p>
        </w:tc>
        <w:tc>
          <w:tcPr>
            <w:tcW w:w="0" w:type="dxa"/>
            <w:noWrap/>
            <w:hideMark/>
          </w:tcPr>
          <w:p w14:paraId="1562ECE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F27879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dxa"/>
            <w:noWrap/>
            <w:hideMark/>
          </w:tcPr>
          <w:p w14:paraId="7A8A05E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6C42A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11DF8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STNALIST_S</w:t>
            </w:r>
          </w:p>
        </w:tc>
        <w:tc>
          <w:tcPr>
            <w:tcW w:w="0" w:type="dxa"/>
            <w:noWrap/>
            <w:hideMark/>
          </w:tcPr>
          <w:p w14:paraId="01B98B0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STNALIST_S</w:t>
            </w:r>
          </w:p>
        </w:tc>
        <w:tc>
          <w:tcPr>
            <w:tcW w:w="0" w:type="dxa"/>
            <w:noWrap/>
            <w:hideMark/>
          </w:tcPr>
          <w:p w14:paraId="4618240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729E94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DE6E1A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F0D5D4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45B8D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ROUTE_ID</w:t>
            </w:r>
          </w:p>
        </w:tc>
        <w:tc>
          <w:tcPr>
            <w:tcW w:w="0" w:type="dxa"/>
            <w:noWrap/>
            <w:hideMark/>
          </w:tcPr>
          <w:p w14:paraId="26D1D91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ROUTE_ID</w:t>
            </w:r>
          </w:p>
        </w:tc>
        <w:tc>
          <w:tcPr>
            <w:tcW w:w="0" w:type="dxa"/>
            <w:noWrap/>
            <w:hideMark/>
          </w:tcPr>
          <w:p w14:paraId="5B831DD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01D18C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74B4E7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1AB4B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EC156C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LOW_MEASUR</w:t>
            </w:r>
          </w:p>
        </w:tc>
        <w:tc>
          <w:tcPr>
            <w:tcW w:w="0" w:type="dxa"/>
            <w:noWrap/>
            <w:hideMark/>
          </w:tcPr>
          <w:p w14:paraId="0A2AB0E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LOW_MEASUR</w:t>
            </w:r>
          </w:p>
        </w:tc>
        <w:tc>
          <w:tcPr>
            <w:tcW w:w="0" w:type="dxa"/>
            <w:noWrap/>
            <w:hideMark/>
          </w:tcPr>
          <w:p w14:paraId="22D0CEE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F9E56F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87B6D3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EA9BE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94D95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HI_MEASURE</w:t>
            </w:r>
          </w:p>
        </w:tc>
        <w:tc>
          <w:tcPr>
            <w:tcW w:w="0" w:type="dxa"/>
            <w:noWrap/>
            <w:hideMark/>
          </w:tcPr>
          <w:p w14:paraId="3A62528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HI_MEASURE</w:t>
            </w:r>
          </w:p>
        </w:tc>
        <w:tc>
          <w:tcPr>
            <w:tcW w:w="0" w:type="dxa"/>
            <w:noWrap/>
            <w:hideMark/>
          </w:tcPr>
          <w:p w14:paraId="69056EF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07EFD1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2BFD21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D82923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A6CFDD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LRS_REVERS</w:t>
            </w:r>
          </w:p>
        </w:tc>
        <w:tc>
          <w:tcPr>
            <w:tcW w:w="0" w:type="dxa"/>
            <w:noWrap/>
            <w:hideMark/>
          </w:tcPr>
          <w:p w14:paraId="6253B93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LRS_REVERS</w:t>
            </w:r>
          </w:p>
        </w:tc>
        <w:tc>
          <w:tcPr>
            <w:tcW w:w="0" w:type="dxa"/>
            <w:noWrap/>
            <w:hideMark/>
          </w:tcPr>
          <w:p w14:paraId="40F43F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52A774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92EA52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4EB3D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30727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GEOMETRY_L</w:t>
            </w:r>
          </w:p>
        </w:tc>
        <w:tc>
          <w:tcPr>
            <w:tcW w:w="0" w:type="dxa"/>
            <w:noWrap/>
            <w:hideMark/>
          </w:tcPr>
          <w:p w14:paraId="0EA33BC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GEOMETRY_L</w:t>
            </w:r>
          </w:p>
        </w:tc>
        <w:tc>
          <w:tcPr>
            <w:tcW w:w="0" w:type="dxa"/>
            <w:noWrap/>
            <w:hideMark/>
          </w:tcPr>
          <w:p w14:paraId="273A371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F610EE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984A22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70DD5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557BD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87BFCC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479D768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7ED9B64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0133487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D8B3C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FE75A9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98A78D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04A40C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BA4200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26EAC6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6BD0C73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667684C8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GBME_RAILWAY_CENTERLINE</w:t>
            </w:r>
          </w:p>
        </w:tc>
      </w:tr>
      <w:tr w:rsidR="00A73166" w:rsidRPr="005A188F" w14:paraId="7ABA947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78868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1CD4C8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BFC761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F4BDF1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CB9B0A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885266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2DF64A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2F24AA5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Global Unique Id</w:t>
            </w:r>
          </w:p>
        </w:tc>
        <w:tc>
          <w:tcPr>
            <w:tcW w:w="0" w:type="dxa"/>
            <w:noWrap/>
            <w:hideMark/>
          </w:tcPr>
          <w:p w14:paraId="2CA79F6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59A029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0611C3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9765DD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1F19F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4F338BF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078E6DC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E15872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AF022D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660257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F9D32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37252EF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Description</w:t>
            </w:r>
          </w:p>
        </w:tc>
        <w:tc>
          <w:tcPr>
            <w:tcW w:w="0" w:type="dxa"/>
            <w:noWrap/>
            <w:hideMark/>
          </w:tcPr>
          <w:p w14:paraId="2886B5D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2FB786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1446420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1B2740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18A2A0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NUMTRACKS</w:t>
            </w:r>
          </w:p>
        </w:tc>
        <w:tc>
          <w:tcPr>
            <w:tcW w:w="0" w:type="dxa"/>
            <w:noWrap/>
            <w:hideMark/>
          </w:tcPr>
          <w:p w14:paraId="7C7B730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Number </w:t>
            </w:r>
            <w:proofErr w:type="gramStart"/>
            <w:r w:rsidRPr="005A188F">
              <w:rPr>
                <w:rFonts w:ascii="Calibri" w:eastAsia="Times New Roman" w:hAnsi="Calibri" w:cs="Times New Roman"/>
                <w:color w:val="000000"/>
              </w:rPr>
              <w:t>Of</w:t>
            </w:r>
            <w:proofErr w:type="gramEnd"/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Tracks</w:t>
            </w:r>
          </w:p>
        </w:tc>
        <w:tc>
          <w:tcPr>
            <w:tcW w:w="0" w:type="dxa"/>
            <w:noWrap/>
            <w:hideMark/>
          </w:tcPr>
          <w:p w14:paraId="26F8087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469971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1D55F3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F2BF6B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193EF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6190E26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</w:t>
            </w:r>
          </w:p>
        </w:tc>
        <w:tc>
          <w:tcPr>
            <w:tcW w:w="0" w:type="dxa"/>
            <w:noWrap/>
            <w:hideMark/>
          </w:tcPr>
          <w:p w14:paraId="0E4A08A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93B690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07381FE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CodeOwner</w:t>
            </w:r>
            <w:proofErr w:type="spellEnd"/>
          </w:p>
        </w:tc>
      </w:tr>
      <w:tr w:rsidR="00A73166" w:rsidRPr="005A188F" w14:paraId="61AD512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4A5C87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ISBRIDGE</w:t>
            </w:r>
          </w:p>
        </w:tc>
        <w:tc>
          <w:tcPr>
            <w:tcW w:w="0" w:type="dxa"/>
            <w:noWrap/>
            <w:hideMark/>
          </w:tcPr>
          <w:p w14:paraId="0708573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Is Bridge</w:t>
            </w:r>
          </w:p>
        </w:tc>
        <w:tc>
          <w:tcPr>
            <w:tcW w:w="0" w:type="dxa"/>
            <w:noWrap/>
            <w:hideMark/>
          </w:tcPr>
          <w:p w14:paraId="6606DEF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0A407C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dxa"/>
            <w:noWrap/>
            <w:hideMark/>
          </w:tcPr>
          <w:p w14:paraId="1FCB9F5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CodeBoolean</w:t>
            </w:r>
            <w:proofErr w:type="spellEnd"/>
          </w:p>
        </w:tc>
      </w:tr>
      <w:tr w:rsidR="00A73166" w:rsidRPr="005A188F" w14:paraId="08CBD4B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0E4E7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ISTUNNEL</w:t>
            </w:r>
          </w:p>
        </w:tc>
        <w:tc>
          <w:tcPr>
            <w:tcW w:w="0" w:type="dxa"/>
            <w:noWrap/>
            <w:hideMark/>
          </w:tcPr>
          <w:p w14:paraId="2CE5A95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Is Tunnel</w:t>
            </w:r>
          </w:p>
        </w:tc>
        <w:tc>
          <w:tcPr>
            <w:tcW w:w="0" w:type="dxa"/>
            <w:noWrap/>
            <w:hideMark/>
          </w:tcPr>
          <w:p w14:paraId="019D39B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7BC825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dxa"/>
            <w:noWrap/>
            <w:hideMark/>
          </w:tcPr>
          <w:p w14:paraId="65E1216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CodeBoolean</w:t>
            </w:r>
            <w:proofErr w:type="spellEnd"/>
          </w:p>
        </w:tc>
      </w:tr>
      <w:tr w:rsidR="00A73166" w:rsidRPr="005A188F" w14:paraId="23E0EBD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ACFDC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1D9067B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47E8196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E2314D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12E2DA6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CodeStatus</w:t>
            </w:r>
            <w:proofErr w:type="spellEnd"/>
          </w:p>
        </w:tc>
      </w:tr>
      <w:tr w:rsidR="00A73166" w:rsidRPr="005A188F" w14:paraId="49230A0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C49C2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3FA85AF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Alternative</w:t>
            </w:r>
          </w:p>
        </w:tc>
        <w:tc>
          <w:tcPr>
            <w:tcW w:w="0" w:type="dxa"/>
            <w:noWrap/>
            <w:hideMark/>
          </w:tcPr>
          <w:p w14:paraId="38B68FC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EB7455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7EB4E2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ADA846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45C90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703CDFE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A65EDF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367092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02D6F0A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8483BA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C15CEB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6BA9146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 Flag</w:t>
            </w:r>
          </w:p>
        </w:tc>
        <w:tc>
          <w:tcPr>
            <w:tcW w:w="0" w:type="dxa"/>
            <w:noWrap/>
            <w:hideMark/>
          </w:tcPr>
          <w:p w14:paraId="50805F6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7D8BDD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00F8EA7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E93927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26A1F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CADDLAYERNAME</w:t>
            </w:r>
          </w:p>
        </w:tc>
        <w:tc>
          <w:tcPr>
            <w:tcW w:w="0" w:type="dxa"/>
            <w:noWrap/>
            <w:hideMark/>
          </w:tcPr>
          <w:p w14:paraId="0320233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Name</w:t>
            </w:r>
          </w:p>
        </w:tc>
        <w:tc>
          <w:tcPr>
            <w:tcW w:w="0" w:type="dxa"/>
            <w:noWrap/>
            <w:hideMark/>
          </w:tcPr>
          <w:p w14:paraId="02F3244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4C3C64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259BA19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65E97B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67EE2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CADDLAYERDESC</w:t>
            </w:r>
          </w:p>
        </w:tc>
        <w:tc>
          <w:tcPr>
            <w:tcW w:w="0" w:type="dxa"/>
            <w:noWrap/>
            <w:hideMark/>
          </w:tcPr>
          <w:p w14:paraId="542803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Description</w:t>
            </w:r>
          </w:p>
        </w:tc>
        <w:tc>
          <w:tcPr>
            <w:tcW w:w="0" w:type="dxa"/>
            <w:noWrap/>
            <w:hideMark/>
          </w:tcPr>
          <w:p w14:paraId="1E2464F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5433D5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F95F18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13152B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5EFF82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320F45A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Color</w:t>
            </w:r>
          </w:p>
        </w:tc>
        <w:tc>
          <w:tcPr>
            <w:tcW w:w="0" w:type="dxa"/>
            <w:noWrap/>
            <w:hideMark/>
          </w:tcPr>
          <w:p w14:paraId="0EF124C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41D278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D82778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D3B4DB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3DE42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DIRECTION</w:t>
            </w:r>
          </w:p>
        </w:tc>
        <w:tc>
          <w:tcPr>
            <w:tcW w:w="0" w:type="dxa"/>
            <w:noWrap/>
            <w:hideMark/>
          </w:tcPr>
          <w:p w14:paraId="5D66B18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Directionality</w:t>
            </w:r>
          </w:p>
        </w:tc>
        <w:tc>
          <w:tcPr>
            <w:tcW w:w="0" w:type="dxa"/>
            <w:noWrap/>
            <w:hideMark/>
          </w:tcPr>
          <w:p w14:paraId="47B5E14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78F90E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49B76F7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CodeDirectionality</w:t>
            </w:r>
            <w:proofErr w:type="spellEnd"/>
          </w:p>
        </w:tc>
      </w:tr>
      <w:tr w:rsidR="00A73166" w:rsidRPr="005A188F" w14:paraId="739D283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21558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SEGMENTT</w:t>
            </w:r>
          </w:p>
        </w:tc>
        <w:tc>
          <w:tcPr>
            <w:tcW w:w="0" w:type="dxa"/>
            <w:noWrap/>
            <w:hideMark/>
          </w:tcPr>
          <w:p w14:paraId="24D9D82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Segment Type</w:t>
            </w:r>
          </w:p>
        </w:tc>
        <w:tc>
          <w:tcPr>
            <w:tcW w:w="0" w:type="dxa"/>
            <w:noWrap/>
            <w:hideMark/>
          </w:tcPr>
          <w:p w14:paraId="54473DE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C1E443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402C03D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CodeSegmentType</w:t>
            </w:r>
            <w:proofErr w:type="spellEnd"/>
          </w:p>
        </w:tc>
      </w:tr>
      <w:tr w:rsidR="00A73166" w:rsidRPr="005A188F" w14:paraId="08281DB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1D04F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DATEDATAACQUIRED</w:t>
            </w:r>
          </w:p>
        </w:tc>
        <w:tc>
          <w:tcPr>
            <w:tcW w:w="0" w:type="dxa"/>
            <w:noWrap/>
            <w:hideMark/>
          </w:tcPr>
          <w:p w14:paraId="47549E7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 Data Acquired</w:t>
            </w:r>
          </w:p>
        </w:tc>
        <w:tc>
          <w:tcPr>
            <w:tcW w:w="0" w:type="dxa"/>
            <w:noWrap/>
            <w:hideMark/>
          </w:tcPr>
          <w:p w14:paraId="144F5B1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4366A63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402BD6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243446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07AE8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6FC000E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 Source</w:t>
            </w:r>
          </w:p>
        </w:tc>
        <w:tc>
          <w:tcPr>
            <w:tcW w:w="0" w:type="dxa"/>
            <w:noWrap/>
            <w:hideMark/>
          </w:tcPr>
          <w:p w14:paraId="33EEB7A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807EAD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2C81E6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4EDF13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9A3642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5C4706D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2BDF111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79EAFA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DC4E0B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7D6609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4CE82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C724FE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870D5F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1BCD5EA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0B4817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C11EC6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44052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A85840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F26CD7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EA6498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C5F38C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4F33C63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26A62706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GBME_RUNWAY_ELEMENT</w:t>
            </w:r>
          </w:p>
        </w:tc>
      </w:tr>
      <w:tr w:rsidR="00A73166" w:rsidRPr="005A188F" w14:paraId="1BA57FE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488FF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4AC8AC7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F8DE72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1E91E9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747E19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6C0638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2856B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2193CB9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3DF5B47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619594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582D20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72E0B6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DB838F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1F6D672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431AB80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311D5B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E4138D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DEBDF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779DC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53ED63D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551CFD6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433779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557FEE1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A97A64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2A174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RWYDESG</w:t>
            </w:r>
          </w:p>
        </w:tc>
        <w:tc>
          <w:tcPr>
            <w:tcW w:w="0" w:type="dxa"/>
            <w:noWrap/>
            <w:hideMark/>
          </w:tcPr>
          <w:p w14:paraId="14CCC0C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RWYDESG</w:t>
            </w:r>
          </w:p>
        </w:tc>
        <w:tc>
          <w:tcPr>
            <w:tcW w:w="0" w:type="dxa"/>
            <w:noWrap/>
            <w:hideMark/>
          </w:tcPr>
          <w:p w14:paraId="0E0BBFE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3CCAF5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dxa"/>
            <w:noWrap/>
            <w:hideMark/>
          </w:tcPr>
          <w:p w14:paraId="0E6F9AF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9D889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D1E6E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WIDTH</w:t>
            </w:r>
          </w:p>
        </w:tc>
        <w:tc>
          <w:tcPr>
            <w:tcW w:w="0" w:type="dxa"/>
            <w:noWrap/>
            <w:hideMark/>
          </w:tcPr>
          <w:p w14:paraId="4D93025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WIDTH</w:t>
            </w:r>
          </w:p>
        </w:tc>
        <w:tc>
          <w:tcPr>
            <w:tcW w:w="0" w:type="dxa"/>
            <w:noWrap/>
            <w:hideMark/>
          </w:tcPr>
          <w:p w14:paraId="1BCE34E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0CF4AB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B724A6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BE7725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8EF38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LENGTH</w:t>
            </w:r>
          </w:p>
        </w:tc>
        <w:tc>
          <w:tcPr>
            <w:tcW w:w="0" w:type="dxa"/>
            <w:noWrap/>
            <w:hideMark/>
          </w:tcPr>
          <w:p w14:paraId="1F20A17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LENGTH</w:t>
            </w:r>
          </w:p>
        </w:tc>
        <w:tc>
          <w:tcPr>
            <w:tcW w:w="0" w:type="dxa"/>
            <w:noWrap/>
            <w:hideMark/>
          </w:tcPr>
          <w:p w14:paraId="41DF009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3274B3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57D886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08C45C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91A956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SURFACET</w:t>
            </w:r>
          </w:p>
        </w:tc>
        <w:tc>
          <w:tcPr>
            <w:tcW w:w="0" w:type="dxa"/>
            <w:noWrap/>
            <w:hideMark/>
          </w:tcPr>
          <w:p w14:paraId="3BE163E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SURFACET</w:t>
            </w:r>
          </w:p>
        </w:tc>
        <w:tc>
          <w:tcPr>
            <w:tcW w:w="0" w:type="dxa"/>
            <w:noWrap/>
            <w:hideMark/>
          </w:tcPr>
          <w:p w14:paraId="50C39C6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B54917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765E090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BAF58E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05EAC9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SURFACEM</w:t>
            </w:r>
          </w:p>
        </w:tc>
        <w:tc>
          <w:tcPr>
            <w:tcW w:w="0" w:type="dxa"/>
            <w:noWrap/>
            <w:hideMark/>
          </w:tcPr>
          <w:p w14:paraId="7B1075B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SURFACEM</w:t>
            </w:r>
          </w:p>
        </w:tc>
        <w:tc>
          <w:tcPr>
            <w:tcW w:w="0" w:type="dxa"/>
            <w:noWrap/>
            <w:hideMark/>
          </w:tcPr>
          <w:p w14:paraId="4180214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B89851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15C4D86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845A02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F2CCE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PAVEMENTCL</w:t>
            </w:r>
          </w:p>
        </w:tc>
        <w:tc>
          <w:tcPr>
            <w:tcW w:w="0" w:type="dxa"/>
            <w:noWrap/>
            <w:hideMark/>
          </w:tcPr>
          <w:p w14:paraId="0DAB366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PAVEMENTCL</w:t>
            </w:r>
          </w:p>
        </w:tc>
        <w:tc>
          <w:tcPr>
            <w:tcW w:w="0" w:type="dxa"/>
            <w:noWrap/>
            <w:hideMark/>
          </w:tcPr>
          <w:p w14:paraId="7C52AC4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AA8666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796E51D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E65087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1EFC3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SURFACEC</w:t>
            </w:r>
          </w:p>
        </w:tc>
        <w:tc>
          <w:tcPr>
            <w:tcW w:w="0" w:type="dxa"/>
            <w:noWrap/>
            <w:hideMark/>
          </w:tcPr>
          <w:p w14:paraId="39BEE5A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SURFACEC</w:t>
            </w:r>
          </w:p>
        </w:tc>
        <w:tc>
          <w:tcPr>
            <w:tcW w:w="0" w:type="dxa"/>
            <w:noWrap/>
            <w:hideMark/>
          </w:tcPr>
          <w:p w14:paraId="6B7E2F4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2E8CCA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17FFE0F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536E5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503912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44E56F8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30F42B0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22403C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5AB2181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ECD835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BDEC9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0529E14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32B42FC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5995D4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79C35E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3E654D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355E7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23754F8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6798BA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FF008D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16902BA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27A344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651B36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275BE3C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0B3D80E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187590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506EB74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6F6B0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34499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</w:t>
            </w:r>
          </w:p>
        </w:tc>
        <w:tc>
          <w:tcPr>
            <w:tcW w:w="0" w:type="dxa"/>
            <w:noWrap/>
            <w:hideMark/>
          </w:tcPr>
          <w:p w14:paraId="21F79F0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</w:t>
            </w:r>
          </w:p>
        </w:tc>
        <w:tc>
          <w:tcPr>
            <w:tcW w:w="0" w:type="dxa"/>
            <w:noWrap/>
            <w:hideMark/>
          </w:tcPr>
          <w:p w14:paraId="339D082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A4F22A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38F2248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68F72B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693F7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</w:t>
            </w:r>
          </w:p>
        </w:tc>
        <w:tc>
          <w:tcPr>
            <w:tcW w:w="0" w:type="dxa"/>
            <w:noWrap/>
            <w:hideMark/>
          </w:tcPr>
          <w:p w14:paraId="75B5596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</w:t>
            </w:r>
          </w:p>
        </w:tc>
        <w:tc>
          <w:tcPr>
            <w:tcW w:w="0" w:type="dxa"/>
            <w:noWrap/>
            <w:hideMark/>
          </w:tcPr>
          <w:p w14:paraId="4932B63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984CC5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69F410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54CEA2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8303B3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0D5C35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2581042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189104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24251E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8D30A5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BFAE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</w:t>
            </w:r>
          </w:p>
        </w:tc>
        <w:tc>
          <w:tcPr>
            <w:tcW w:w="0" w:type="dxa"/>
            <w:noWrap/>
            <w:hideMark/>
          </w:tcPr>
          <w:p w14:paraId="5EA32B5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</w:t>
            </w:r>
          </w:p>
        </w:tc>
        <w:tc>
          <w:tcPr>
            <w:tcW w:w="0" w:type="dxa"/>
            <w:noWrap/>
            <w:hideMark/>
          </w:tcPr>
          <w:p w14:paraId="34C1D1F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0AA1B1A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82905D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5DF5A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3F71D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23FFD3C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286B238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13E9D0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A1BDF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DED465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A5F84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SHAPE_LENG</w:t>
            </w:r>
          </w:p>
        </w:tc>
        <w:tc>
          <w:tcPr>
            <w:tcW w:w="0" w:type="dxa"/>
            <w:noWrap/>
            <w:hideMark/>
          </w:tcPr>
          <w:p w14:paraId="0732E29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</w:t>
            </w:r>
            <w:proofErr w:type="spellEnd"/>
          </w:p>
        </w:tc>
        <w:tc>
          <w:tcPr>
            <w:tcW w:w="0" w:type="dxa"/>
            <w:noWrap/>
            <w:hideMark/>
          </w:tcPr>
          <w:p w14:paraId="462B54D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763308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3494BC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6A45D4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AF8BA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238CC08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69C2225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7ABDEF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79553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8613F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9A6F2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1A67A7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1AB4FE8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C9525A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70D37D9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9B626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B8222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901FF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CA6CA6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5B054B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8AFF01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6CDA39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419CE8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7D15AA3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4331277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FC43F1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6B487E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6E24A2C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5A0ADF48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GBME_SFO_ROADWAY</w:t>
            </w:r>
          </w:p>
        </w:tc>
      </w:tr>
      <w:tr w:rsidR="00A73166" w:rsidRPr="005A188F" w14:paraId="4C4C0D2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865D8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3BFC45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FID</w:t>
            </w:r>
          </w:p>
        </w:tc>
        <w:tc>
          <w:tcPr>
            <w:tcW w:w="0" w:type="dxa"/>
            <w:noWrap/>
            <w:hideMark/>
          </w:tcPr>
          <w:p w14:paraId="7EDCEAF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7C2EF4F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079D0C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9D7B67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A28D3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30FE88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34580DF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11D43F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4AC4C57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85650F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8131A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E5AB5E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901176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9EC15D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10F059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E7977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6BF44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428759F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5D93B44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6779CD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5C90C3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1477655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5BA999A0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GBME_SFO_ROADWAY_MARKING_LINE</w:t>
            </w:r>
          </w:p>
        </w:tc>
      </w:tr>
      <w:tr w:rsidR="00A73166" w:rsidRPr="005A188F" w14:paraId="7936D0D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78A39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629770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FC936B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6543FFA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CB2FA3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81D6F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F6006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FID_</w:t>
            </w:r>
          </w:p>
        </w:tc>
        <w:tc>
          <w:tcPr>
            <w:tcW w:w="0" w:type="dxa"/>
            <w:noWrap/>
            <w:hideMark/>
          </w:tcPr>
          <w:p w14:paraId="667A297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FID_</w:t>
            </w:r>
          </w:p>
        </w:tc>
        <w:tc>
          <w:tcPr>
            <w:tcW w:w="0" w:type="dxa"/>
            <w:noWrap/>
            <w:hideMark/>
          </w:tcPr>
          <w:p w14:paraId="7796717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18C6A0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2CD63F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A2A169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21D8A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  <w:tc>
          <w:tcPr>
            <w:tcW w:w="0" w:type="dxa"/>
            <w:noWrap/>
            <w:hideMark/>
          </w:tcPr>
          <w:p w14:paraId="5981DE7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  <w:tc>
          <w:tcPr>
            <w:tcW w:w="0" w:type="dxa"/>
            <w:noWrap/>
            <w:hideMark/>
          </w:tcPr>
          <w:p w14:paraId="6640DDA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184997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36FFB0B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88850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B1AA1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HANDLE</w:t>
            </w:r>
          </w:p>
        </w:tc>
        <w:tc>
          <w:tcPr>
            <w:tcW w:w="0" w:type="dxa"/>
            <w:noWrap/>
            <w:hideMark/>
          </w:tcPr>
          <w:p w14:paraId="39D6611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HANDLE</w:t>
            </w:r>
          </w:p>
        </w:tc>
        <w:tc>
          <w:tcPr>
            <w:tcW w:w="0" w:type="dxa"/>
            <w:noWrap/>
            <w:hideMark/>
          </w:tcPr>
          <w:p w14:paraId="7058509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7181CB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4311DE4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5BC1C1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363814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2B64768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4824408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1CB93C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69F1A10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2AAE93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8E197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LYRFRZN</w:t>
            </w:r>
          </w:p>
        </w:tc>
        <w:tc>
          <w:tcPr>
            <w:tcW w:w="0" w:type="dxa"/>
            <w:noWrap/>
            <w:hideMark/>
          </w:tcPr>
          <w:p w14:paraId="02748B6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LYRFRZN</w:t>
            </w:r>
          </w:p>
        </w:tc>
        <w:tc>
          <w:tcPr>
            <w:tcW w:w="0" w:type="dxa"/>
            <w:noWrap/>
            <w:hideMark/>
          </w:tcPr>
          <w:p w14:paraId="4C13E03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18D0E2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B6592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FE98B3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C1E13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LYRLOCK</w:t>
            </w:r>
          </w:p>
        </w:tc>
        <w:tc>
          <w:tcPr>
            <w:tcW w:w="0" w:type="dxa"/>
            <w:noWrap/>
            <w:hideMark/>
          </w:tcPr>
          <w:p w14:paraId="05EA971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LYRLOCK</w:t>
            </w:r>
          </w:p>
        </w:tc>
        <w:tc>
          <w:tcPr>
            <w:tcW w:w="0" w:type="dxa"/>
            <w:noWrap/>
            <w:hideMark/>
          </w:tcPr>
          <w:p w14:paraId="13B3DEA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670553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E82EDC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EB480F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8FA51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LYRON</w:t>
            </w:r>
          </w:p>
        </w:tc>
        <w:tc>
          <w:tcPr>
            <w:tcW w:w="0" w:type="dxa"/>
            <w:noWrap/>
            <w:hideMark/>
          </w:tcPr>
          <w:p w14:paraId="5ABD157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LYRON</w:t>
            </w:r>
          </w:p>
        </w:tc>
        <w:tc>
          <w:tcPr>
            <w:tcW w:w="0" w:type="dxa"/>
            <w:noWrap/>
            <w:hideMark/>
          </w:tcPr>
          <w:p w14:paraId="22EDFD6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F1E491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7E6721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0B9951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C3CFE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LYRVPFRZN</w:t>
            </w:r>
          </w:p>
        </w:tc>
        <w:tc>
          <w:tcPr>
            <w:tcW w:w="0" w:type="dxa"/>
            <w:noWrap/>
            <w:hideMark/>
          </w:tcPr>
          <w:p w14:paraId="1C0AD04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LYRVPFRZN</w:t>
            </w:r>
          </w:p>
        </w:tc>
        <w:tc>
          <w:tcPr>
            <w:tcW w:w="0" w:type="dxa"/>
            <w:noWrap/>
            <w:hideMark/>
          </w:tcPr>
          <w:p w14:paraId="65E49F4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EBEB00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473921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D0A47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99676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LYRHANDLE</w:t>
            </w:r>
          </w:p>
        </w:tc>
        <w:tc>
          <w:tcPr>
            <w:tcW w:w="0" w:type="dxa"/>
            <w:noWrap/>
            <w:hideMark/>
          </w:tcPr>
          <w:p w14:paraId="3A2192C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LYRHANDLE</w:t>
            </w:r>
          </w:p>
        </w:tc>
        <w:tc>
          <w:tcPr>
            <w:tcW w:w="0" w:type="dxa"/>
            <w:noWrap/>
            <w:hideMark/>
          </w:tcPr>
          <w:p w14:paraId="350959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2BD4DF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7364CB1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061E6A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43864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18846D6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2B64CC4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4FD6F7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9A9565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E2DB32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D9699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ENTCOLOR</w:t>
            </w:r>
          </w:p>
        </w:tc>
        <w:tc>
          <w:tcPr>
            <w:tcW w:w="0" w:type="dxa"/>
            <w:noWrap/>
            <w:hideMark/>
          </w:tcPr>
          <w:p w14:paraId="2DB5453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ENTCOLOR</w:t>
            </w:r>
          </w:p>
        </w:tc>
        <w:tc>
          <w:tcPr>
            <w:tcW w:w="0" w:type="dxa"/>
            <w:noWrap/>
            <w:hideMark/>
          </w:tcPr>
          <w:p w14:paraId="1E2D03A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FF2121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4AD79F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111C76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3DD91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LYRCOLOR</w:t>
            </w:r>
          </w:p>
        </w:tc>
        <w:tc>
          <w:tcPr>
            <w:tcW w:w="0" w:type="dxa"/>
            <w:noWrap/>
            <w:hideMark/>
          </w:tcPr>
          <w:p w14:paraId="41BF55D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LYRCOLOR</w:t>
            </w:r>
          </w:p>
        </w:tc>
        <w:tc>
          <w:tcPr>
            <w:tcW w:w="0" w:type="dxa"/>
            <w:noWrap/>
            <w:hideMark/>
          </w:tcPr>
          <w:p w14:paraId="644C582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FDE4AC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DE764C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7387A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1BEC1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BLKCOLOR</w:t>
            </w:r>
          </w:p>
        </w:tc>
        <w:tc>
          <w:tcPr>
            <w:tcW w:w="0" w:type="dxa"/>
            <w:noWrap/>
            <w:hideMark/>
          </w:tcPr>
          <w:p w14:paraId="043C621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BLKCOLOR</w:t>
            </w:r>
          </w:p>
        </w:tc>
        <w:tc>
          <w:tcPr>
            <w:tcW w:w="0" w:type="dxa"/>
            <w:noWrap/>
            <w:hideMark/>
          </w:tcPr>
          <w:p w14:paraId="1B8B768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04FF58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68AFF5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04058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28B91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LINETYPE</w:t>
            </w:r>
          </w:p>
        </w:tc>
        <w:tc>
          <w:tcPr>
            <w:tcW w:w="0" w:type="dxa"/>
            <w:noWrap/>
            <w:hideMark/>
          </w:tcPr>
          <w:p w14:paraId="7952490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LINETYPE</w:t>
            </w:r>
          </w:p>
        </w:tc>
        <w:tc>
          <w:tcPr>
            <w:tcW w:w="0" w:type="dxa"/>
            <w:noWrap/>
            <w:hideMark/>
          </w:tcPr>
          <w:p w14:paraId="64C873E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914119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11F43E3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CB0E78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549FF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ENTLINETYP</w:t>
            </w:r>
          </w:p>
        </w:tc>
        <w:tc>
          <w:tcPr>
            <w:tcW w:w="0" w:type="dxa"/>
            <w:noWrap/>
            <w:hideMark/>
          </w:tcPr>
          <w:p w14:paraId="7C89F96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ENTLINETYP</w:t>
            </w:r>
          </w:p>
        </w:tc>
        <w:tc>
          <w:tcPr>
            <w:tcW w:w="0" w:type="dxa"/>
            <w:noWrap/>
            <w:hideMark/>
          </w:tcPr>
          <w:p w14:paraId="5432F95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293FBD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4230FEE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515F5D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AECB3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LYRLNTYPE</w:t>
            </w:r>
          </w:p>
        </w:tc>
        <w:tc>
          <w:tcPr>
            <w:tcW w:w="0" w:type="dxa"/>
            <w:noWrap/>
            <w:hideMark/>
          </w:tcPr>
          <w:p w14:paraId="21B68DB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LYRLNTYPE</w:t>
            </w:r>
          </w:p>
        </w:tc>
        <w:tc>
          <w:tcPr>
            <w:tcW w:w="0" w:type="dxa"/>
            <w:noWrap/>
            <w:hideMark/>
          </w:tcPr>
          <w:p w14:paraId="7366862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F368C7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2AB7B7E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08713E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8662A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BLKLINETYP</w:t>
            </w:r>
          </w:p>
        </w:tc>
        <w:tc>
          <w:tcPr>
            <w:tcW w:w="0" w:type="dxa"/>
            <w:noWrap/>
            <w:hideMark/>
          </w:tcPr>
          <w:p w14:paraId="3C825C3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BLKLINETYP</w:t>
            </w:r>
          </w:p>
        </w:tc>
        <w:tc>
          <w:tcPr>
            <w:tcW w:w="0" w:type="dxa"/>
            <w:noWrap/>
            <w:hideMark/>
          </w:tcPr>
          <w:p w14:paraId="70182D0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A8536B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1391195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DA273B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1335D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110590C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1D8F54E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EB896A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A79619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7B7DC2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3D14D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THICKNESS</w:t>
            </w:r>
          </w:p>
        </w:tc>
        <w:tc>
          <w:tcPr>
            <w:tcW w:w="0" w:type="dxa"/>
            <w:noWrap/>
            <w:hideMark/>
          </w:tcPr>
          <w:p w14:paraId="3E56014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THICKNESS</w:t>
            </w:r>
          </w:p>
        </w:tc>
        <w:tc>
          <w:tcPr>
            <w:tcW w:w="0" w:type="dxa"/>
            <w:noWrap/>
            <w:hideMark/>
          </w:tcPr>
          <w:p w14:paraId="047CEED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7E2ADD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E33790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E413D8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85F51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LINEWT</w:t>
            </w:r>
          </w:p>
        </w:tc>
        <w:tc>
          <w:tcPr>
            <w:tcW w:w="0" w:type="dxa"/>
            <w:noWrap/>
            <w:hideMark/>
          </w:tcPr>
          <w:p w14:paraId="2517AE3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LINEWT</w:t>
            </w:r>
          </w:p>
        </w:tc>
        <w:tc>
          <w:tcPr>
            <w:tcW w:w="0" w:type="dxa"/>
            <w:noWrap/>
            <w:hideMark/>
          </w:tcPr>
          <w:p w14:paraId="18829B4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58B572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D9AFF4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8F1A35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E18CD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ENTLINEWT</w:t>
            </w:r>
          </w:p>
        </w:tc>
        <w:tc>
          <w:tcPr>
            <w:tcW w:w="0" w:type="dxa"/>
            <w:noWrap/>
            <w:hideMark/>
          </w:tcPr>
          <w:p w14:paraId="42E46A5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ENTLINEWT</w:t>
            </w:r>
          </w:p>
        </w:tc>
        <w:tc>
          <w:tcPr>
            <w:tcW w:w="0" w:type="dxa"/>
            <w:noWrap/>
            <w:hideMark/>
          </w:tcPr>
          <w:p w14:paraId="4FD191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5CEB1E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58ACD4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F2B628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13065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LYRLINEWT</w:t>
            </w:r>
          </w:p>
        </w:tc>
        <w:tc>
          <w:tcPr>
            <w:tcW w:w="0" w:type="dxa"/>
            <w:noWrap/>
            <w:hideMark/>
          </w:tcPr>
          <w:p w14:paraId="69E6D5A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LYRLINEWT</w:t>
            </w:r>
          </w:p>
        </w:tc>
        <w:tc>
          <w:tcPr>
            <w:tcW w:w="0" w:type="dxa"/>
            <w:noWrap/>
            <w:hideMark/>
          </w:tcPr>
          <w:p w14:paraId="579F3B5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2B5348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CAC0AE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415D98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6F1B9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BLKLINEWT</w:t>
            </w:r>
          </w:p>
        </w:tc>
        <w:tc>
          <w:tcPr>
            <w:tcW w:w="0" w:type="dxa"/>
            <w:noWrap/>
            <w:hideMark/>
          </w:tcPr>
          <w:p w14:paraId="4781A41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BLKLINEWT</w:t>
            </w:r>
          </w:p>
        </w:tc>
        <w:tc>
          <w:tcPr>
            <w:tcW w:w="0" w:type="dxa"/>
            <w:noWrap/>
            <w:hideMark/>
          </w:tcPr>
          <w:p w14:paraId="5381612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578B14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2355BF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3711B4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474F9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1BC4054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4A0B56F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013802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7728CDE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41EACD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53010F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LTSCALE</w:t>
            </w:r>
          </w:p>
        </w:tc>
        <w:tc>
          <w:tcPr>
            <w:tcW w:w="0" w:type="dxa"/>
            <w:noWrap/>
            <w:hideMark/>
          </w:tcPr>
          <w:p w14:paraId="30089B8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LTSCALE</w:t>
            </w:r>
          </w:p>
        </w:tc>
        <w:tc>
          <w:tcPr>
            <w:tcW w:w="0" w:type="dxa"/>
            <w:noWrap/>
            <w:hideMark/>
          </w:tcPr>
          <w:p w14:paraId="5543F0F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A80534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806B37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B434D3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D8EC0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EXTX</w:t>
            </w:r>
          </w:p>
        </w:tc>
        <w:tc>
          <w:tcPr>
            <w:tcW w:w="0" w:type="dxa"/>
            <w:noWrap/>
            <w:hideMark/>
          </w:tcPr>
          <w:p w14:paraId="17E3861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EXTX</w:t>
            </w:r>
          </w:p>
        </w:tc>
        <w:tc>
          <w:tcPr>
            <w:tcW w:w="0" w:type="dxa"/>
            <w:noWrap/>
            <w:hideMark/>
          </w:tcPr>
          <w:p w14:paraId="0E9ACC2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3970B2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4938A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CECEE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F6771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EXTY</w:t>
            </w:r>
          </w:p>
        </w:tc>
        <w:tc>
          <w:tcPr>
            <w:tcW w:w="0" w:type="dxa"/>
            <w:noWrap/>
            <w:hideMark/>
          </w:tcPr>
          <w:p w14:paraId="2D43C96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EXTY</w:t>
            </w:r>
          </w:p>
        </w:tc>
        <w:tc>
          <w:tcPr>
            <w:tcW w:w="0" w:type="dxa"/>
            <w:noWrap/>
            <w:hideMark/>
          </w:tcPr>
          <w:p w14:paraId="1C93689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E20245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21F4CB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21DFAA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E4B6F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EXTZ</w:t>
            </w:r>
          </w:p>
        </w:tc>
        <w:tc>
          <w:tcPr>
            <w:tcW w:w="0" w:type="dxa"/>
            <w:noWrap/>
            <w:hideMark/>
          </w:tcPr>
          <w:p w14:paraId="564BA79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EXTZ</w:t>
            </w:r>
          </w:p>
        </w:tc>
        <w:tc>
          <w:tcPr>
            <w:tcW w:w="0" w:type="dxa"/>
            <w:noWrap/>
            <w:hideMark/>
          </w:tcPr>
          <w:p w14:paraId="2F6892D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9D5ECD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EEAD5E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C6E52A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325C7C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DOCNAME</w:t>
            </w:r>
          </w:p>
        </w:tc>
        <w:tc>
          <w:tcPr>
            <w:tcW w:w="0" w:type="dxa"/>
            <w:noWrap/>
            <w:hideMark/>
          </w:tcPr>
          <w:p w14:paraId="7B6E522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DOCNAME</w:t>
            </w:r>
          </w:p>
        </w:tc>
        <w:tc>
          <w:tcPr>
            <w:tcW w:w="0" w:type="dxa"/>
            <w:noWrap/>
            <w:hideMark/>
          </w:tcPr>
          <w:p w14:paraId="525327E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B2E41C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189F258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D9621F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66930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DOCPATH</w:t>
            </w:r>
          </w:p>
        </w:tc>
        <w:tc>
          <w:tcPr>
            <w:tcW w:w="0" w:type="dxa"/>
            <w:noWrap/>
            <w:hideMark/>
          </w:tcPr>
          <w:p w14:paraId="3D229D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DOCPATH</w:t>
            </w:r>
          </w:p>
        </w:tc>
        <w:tc>
          <w:tcPr>
            <w:tcW w:w="0" w:type="dxa"/>
            <w:noWrap/>
            <w:hideMark/>
          </w:tcPr>
          <w:p w14:paraId="7404E9A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B85455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42C152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58D2D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3A2B7F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DOCTYPE</w:t>
            </w:r>
          </w:p>
        </w:tc>
        <w:tc>
          <w:tcPr>
            <w:tcW w:w="0" w:type="dxa"/>
            <w:noWrap/>
            <w:hideMark/>
          </w:tcPr>
          <w:p w14:paraId="2479068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DOCTYPE</w:t>
            </w:r>
          </w:p>
        </w:tc>
        <w:tc>
          <w:tcPr>
            <w:tcW w:w="0" w:type="dxa"/>
            <w:noWrap/>
            <w:hideMark/>
          </w:tcPr>
          <w:p w14:paraId="51FD3E6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B5057A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0" w:type="dxa"/>
            <w:noWrap/>
            <w:hideMark/>
          </w:tcPr>
          <w:p w14:paraId="543E7D4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9370FB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9DC8A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DOCVER</w:t>
            </w:r>
          </w:p>
        </w:tc>
        <w:tc>
          <w:tcPr>
            <w:tcW w:w="0" w:type="dxa"/>
            <w:noWrap/>
            <w:hideMark/>
          </w:tcPr>
          <w:p w14:paraId="1E28091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DOCVER</w:t>
            </w:r>
          </w:p>
        </w:tc>
        <w:tc>
          <w:tcPr>
            <w:tcW w:w="0" w:type="dxa"/>
            <w:noWrap/>
            <w:hideMark/>
          </w:tcPr>
          <w:p w14:paraId="00F1570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5A5613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748E7BF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ABD9D9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061EC7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7B9720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058B73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6785FE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530465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06869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53EB2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971C2B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C4898A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814861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669419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00009FB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78661A01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GBME_SHORELINE_BAY</w:t>
            </w:r>
          </w:p>
        </w:tc>
      </w:tr>
      <w:tr w:rsidR="00A73166" w:rsidRPr="005A188F" w14:paraId="1386383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FAD83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C456F1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EC3234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4F2CA8B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F524DF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B802BA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26E85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32AC86C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Global Unique Id</w:t>
            </w:r>
          </w:p>
        </w:tc>
        <w:tc>
          <w:tcPr>
            <w:tcW w:w="0" w:type="dxa"/>
            <w:noWrap/>
            <w:hideMark/>
          </w:tcPr>
          <w:p w14:paraId="1FBB887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86E0C1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0D30C0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569F5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175C5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6E3F4C8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0D68A5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29A39F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1AF6F8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9123D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2B521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18F886C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Description</w:t>
            </w:r>
          </w:p>
        </w:tc>
        <w:tc>
          <w:tcPr>
            <w:tcW w:w="0" w:type="dxa"/>
            <w:noWrap/>
            <w:hideMark/>
          </w:tcPr>
          <w:p w14:paraId="1157855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5A43FC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692F45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F01B55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17C93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SHORETYPE</w:t>
            </w:r>
          </w:p>
        </w:tc>
        <w:tc>
          <w:tcPr>
            <w:tcW w:w="0" w:type="dxa"/>
            <w:noWrap/>
            <w:hideMark/>
          </w:tcPr>
          <w:p w14:paraId="778F16F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Shoreline Type</w:t>
            </w:r>
          </w:p>
        </w:tc>
        <w:tc>
          <w:tcPr>
            <w:tcW w:w="0" w:type="dxa"/>
            <w:noWrap/>
            <w:hideMark/>
          </w:tcPr>
          <w:p w14:paraId="4771400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EB2F44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12526BE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951EE7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9778B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70FEECB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7ECBA8B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613F03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25F313F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CodeStatus</w:t>
            </w:r>
            <w:proofErr w:type="spellEnd"/>
          </w:p>
        </w:tc>
      </w:tr>
      <w:tr w:rsidR="00A73166" w:rsidRPr="005A188F" w14:paraId="3550483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35BE6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43D6E67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Alternative</w:t>
            </w:r>
          </w:p>
        </w:tc>
        <w:tc>
          <w:tcPr>
            <w:tcW w:w="0" w:type="dxa"/>
            <w:noWrap/>
            <w:hideMark/>
          </w:tcPr>
          <w:p w14:paraId="265423A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4E9390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23E911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E4A15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EF364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B03346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74FDA2F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160BD7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37511D7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EE7C96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0E868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534B056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 Flag</w:t>
            </w:r>
          </w:p>
        </w:tc>
        <w:tc>
          <w:tcPr>
            <w:tcW w:w="0" w:type="dxa"/>
            <w:noWrap/>
            <w:hideMark/>
          </w:tcPr>
          <w:p w14:paraId="001A90D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63354D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4A4A493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584F55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25911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CADDLAYERNAME</w:t>
            </w:r>
          </w:p>
        </w:tc>
        <w:tc>
          <w:tcPr>
            <w:tcW w:w="0" w:type="dxa"/>
            <w:noWrap/>
            <w:hideMark/>
          </w:tcPr>
          <w:p w14:paraId="653AF23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Name</w:t>
            </w:r>
          </w:p>
        </w:tc>
        <w:tc>
          <w:tcPr>
            <w:tcW w:w="0" w:type="dxa"/>
            <w:noWrap/>
            <w:hideMark/>
          </w:tcPr>
          <w:p w14:paraId="216A4A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5C342E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2EEA81D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9709AC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8C506B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CADDLAYERDESC</w:t>
            </w:r>
          </w:p>
        </w:tc>
        <w:tc>
          <w:tcPr>
            <w:tcW w:w="0" w:type="dxa"/>
            <w:noWrap/>
            <w:hideMark/>
          </w:tcPr>
          <w:p w14:paraId="099E5FF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Description</w:t>
            </w:r>
          </w:p>
        </w:tc>
        <w:tc>
          <w:tcPr>
            <w:tcW w:w="0" w:type="dxa"/>
            <w:noWrap/>
            <w:hideMark/>
          </w:tcPr>
          <w:p w14:paraId="1BD51C6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9AFEE7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D5D256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D6997D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EEFDF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4E91CA9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Color</w:t>
            </w:r>
          </w:p>
        </w:tc>
        <w:tc>
          <w:tcPr>
            <w:tcW w:w="0" w:type="dxa"/>
            <w:noWrap/>
            <w:hideMark/>
          </w:tcPr>
          <w:p w14:paraId="4A16D9B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9AB959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697176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7D55BF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F21F3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DATEDATAACQUIRED</w:t>
            </w:r>
          </w:p>
        </w:tc>
        <w:tc>
          <w:tcPr>
            <w:tcW w:w="0" w:type="dxa"/>
            <w:noWrap/>
            <w:hideMark/>
          </w:tcPr>
          <w:p w14:paraId="41A374B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 Data Acquired</w:t>
            </w:r>
          </w:p>
        </w:tc>
        <w:tc>
          <w:tcPr>
            <w:tcW w:w="0" w:type="dxa"/>
            <w:noWrap/>
            <w:hideMark/>
          </w:tcPr>
          <w:p w14:paraId="36C1691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34EA9F8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7F6F30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4F9271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F35A3B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27D76C6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 Source</w:t>
            </w:r>
          </w:p>
        </w:tc>
        <w:tc>
          <w:tcPr>
            <w:tcW w:w="0" w:type="dxa"/>
            <w:noWrap/>
            <w:hideMark/>
          </w:tcPr>
          <w:p w14:paraId="0E6707C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1A2655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E1775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35EE9C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5E2C8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78DED1D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17260C8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9BBCA5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44E855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49CBC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B3B121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4432E3F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F5F3C4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397BA8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5EDB549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2D19A4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1B425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9CE0F6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130C03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64A34B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7D49E8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0A0594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17457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3DD1CE1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34DCF21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B4162F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67E26B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32BF96A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28CE87B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GBME_SHORELINE_SFO</w:t>
            </w:r>
          </w:p>
        </w:tc>
      </w:tr>
      <w:tr w:rsidR="00A73166" w:rsidRPr="005A188F" w14:paraId="138AA1F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03EBB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077DF1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1B76E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2527123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6F3016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8E92B8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73713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0FCC376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Global Unique Id</w:t>
            </w:r>
          </w:p>
        </w:tc>
        <w:tc>
          <w:tcPr>
            <w:tcW w:w="0" w:type="dxa"/>
            <w:noWrap/>
            <w:hideMark/>
          </w:tcPr>
          <w:p w14:paraId="287763F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743790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2873AD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BB5FA7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371F8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51C136D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7C61A3C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8D5FD8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46C599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E5DF2D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57077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78C7393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Description</w:t>
            </w:r>
          </w:p>
        </w:tc>
        <w:tc>
          <w:tcPr>
            <w:tcW w:w="0" w:type="dxa"/>
            <w:noWrap/>
            <w:hideMark/>
          </w:tcPr>
          <w:p w14:paraId="0DEA3DD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E53DCC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224A103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C3D723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53AE80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SHORETYPE</w:t>
            </w:r>
          </w:p>
        </w:tc>
        <w:tc>
          <w:tcPr>
            <w:tcW w:w="0" w:type="dxa"/>
            <w:noWrap/>
            <w:hideMark/>
          </w:tcPr>
          <w:p w14:paraId="7FE4CD1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Shoreline Type</w:t>
            </w:r>
          </w:p>
        </w:tc>
        <w:tc>
          <w:tcPr>
            <w:tcW w:w="0" w:type="dxa"/>
            <w:noWrap/>
            <w:hideMark/>
          </w:tcPr>
          <w:p w14:paraId="079C655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5E9663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360440F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443BA0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54699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0D62F6F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28A8E49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255D7D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6246E17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CodeStatus</w:t>
            </w:r>
            <w:proofErr w:type="spellEnd"/>
          </w:p>
        </w:tc>
      </w:tr>
      <w:tr w:rsidR="00A73166" w:rsidRPr="005A188F" w14:paraId="24CA933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544F37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013DE4C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Alternative</w:t>
            </w:r>
          </w:p>
        </w:tc>
        <w:tc>
          <w:tcPr>
            <w:tcW w:w="0" w:type="dxa"/>
            <w:noWrap/>
            <w:hideMark/>
          </w:tcPr>
          <w:p w14:paraId="3E7F062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A1CE2A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1304B6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4F5D0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7EF0D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42EB0B2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4E16B75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8849A5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7220C5C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7ABA2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B075D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0DA577A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 Flag</w:t>
            </w:r>
          </w:p>
        </w:tc>
        <w:tc>
          <w:tcPr>
            <w:tcW w:w="0" w:type="dxa"/>
            <w:noWrap/>
            <w:hideMark/>
          </w:tcPr>
          <w:p w14:paraId="1FECCEB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AC3E68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28708A6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EC02D7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446C7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CADDLAYERNAME</w:t>
            </w:r>
          </w:p>
        </w:tc>
        <w:tc>
          <w:tcPr>
            <w:tcW w:w="0" w:type="dxa"/>
            <w:noWrap/>
            <w:hideMark/>
          </w:tcPr>
          <w:p w14:paraId="7F020C8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Name</w:t>
            </w:r>
          </w:p>
        </w:tc>
        <w:tc>
          <w:tcPr>
            <w:tcW w:w="0" w:type="dxa"/>
            <w:noWrap/>
            <w:hideMark/>
          </w:tcPr>
          <w:p w14:paraId="0CA8D4F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3FDF94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015180A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DEE3F1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9C7EE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CADDLAYERDESC</w:t>
            </w:r>
          </w:p>
        </w:tc>
        <w:tc>
          <w:tcPr>
            <w:tcW w:w="0" w:type="dxa"/>
            <w:noWrap/>
            <w:hideMark/>
          </w:tcPr>
          <w:p w14:paraId="17BC448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Description</w:t>
            </w:r>
          </w:p>
        </w:tc>
        <w:tc>
          <w:tcPr>
            <w:tcW w:w="0" w:type="dxa"/>
            <w:noWrap/>
            <w:hideMark/>
          </w:tcPr>
          <w:p w14:paraId="2C9D0B5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FC94EE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8E4D5E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084AC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F8355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1822CE5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Color</w:t>
            </w:r>
          </w:p>
        </w:tc>
        <w:tc>
          <w:tcPr>
            <w:tcW w:w="0" w:type="dxa"/>
            <w:noWrap/>
            <w:hideMark/>
          </w:tcPr>
          <w:p w14:paraId="0A532FA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459100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7C808D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25616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2A1F0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DATEDATAACQUIRED</w:t>
            </w:r>
          </w:p>
        </w:tc>
        <w:tc>
          <w:tcPr>
            <w:tcW w:w="0" w:type="dxa"/>
            <w:noWrap/>
            <w:hideMark/>
          </w:tcPr>
          <w:p w14:paraId="6FF5C5E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 Data Acquired</w:t>
            </w:r>
          </w:p>
        </w:tc>
        <w:tc>
          <w:tcPr>
            <w:tcW w:w="0" w:type="dxa"/>
            <w:noWrap/>
            <w:hideMark/>
          </w:tcPr>
          <w:p w14:paraId="42B6381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63937A7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BCEF1F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9077DA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17847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47428CD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 Source</w:t>
            </w:r>
          </w:p>
        </w:tc>
        <w:tc>
          <w:tcPr>
            <w:tcW w:w="0" w:type="dxa"/>
            <w:noWrap/>
            <w:hideMark/>
          </w:tcPr>
          <w:p w14:paraId="5F2227B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C5A6AE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3C2F39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3C495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6C90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12FD56C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1BF705D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EA87C2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0B0871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6B1F5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D748D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C12CBC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81F8EE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5DBAA51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5C5D17E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6CAB5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A9DE9F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725FD7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77918B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BB5181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D690EE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DD57DA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DF563F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4A09129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591BCBB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A629AD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3DB443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3AC42D4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22413613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GBME_SHOULDER_ELEMENT</w:t>
            </w:r>
          </w:p>
        </w:tc>
      </w:tr>
      <w:tr w:rsidR="00A73166" w:rsidRPr="005A188F" w14:paraId="5BF841B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0AB7D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D3C91C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7B10F6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1EA8BE4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A989E2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7BF167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FEEE5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  <w:tc>
          <w:tcPr>
            <w:tcW w:w="0" w:type="dxa"/>
            <w:noWrap/>
            <w:hideMark/>
          </w:tcPr>
          <w:p w14:paraId="180B458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  <w:tc>
          <w:tcPr>
            <w:tcW w:w="0" w:type="dxa"/>
            <w:noWrap/>
            <w:hideMark/>
          </w:tcPr>
          <w:p w14:paraId="0377C49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4BD4ED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0D8739B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67DBAF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8CE01B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32258B1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555227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E17B21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3E177F5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AC37D8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79BD8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196938F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74BC244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70C917A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6D9E3E2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B0DF2A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B3FE7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LINETYPE</w:t>
            </w:r>
          </w:p>
        </w:tc>
        <w:tc>
          <w:tcPr>
            <w:tcW w:w="0" w:type="dxa"/>
            <w:noWrap/>
            <w:hideMark/>
          </w:tcPr>
          <w:p w14:paraId="5C35BAD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LINETYPE</w:t>
            </w:r>
          </w:p>
        </w:tc>
        <w:tc>
          <w:tcPr>
            <w:tcW w:w="0" w:type="dxa"/>
            <w:noWrap/>
            <w:hideMark/>
          </w:tcPr>
          <w:p w14:paraId="144E09B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0D6DCF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1DE7A76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C3BBF7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23FC5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1C955EF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2969FCA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20D9BD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F20111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13CBF4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2C657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LINEWT</w:t>
            </w:r>
          </w:p>
        </w:tc>
        <w:tc>
          <w:tcPr>
            <w:tcW w:w="0" w:type="dxa"/>
            <w:noWrap/>
            <w:hideMark/>
          </w:tcPr>
          <w:p w14:paraId="613C382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LINEWT</w:t>
            </w:r>
          </w:p>
        </w:tc>
        <w:tc>
          <w:tcPr>
            <w:tcW w:w="0" w:type="dxa"/>
            <w:noWrap/>
            <w:hideMark/>
          </w:tcPr>
          <w:p w14:paraId="5E4402E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7230D2C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5612FB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022878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83E80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196851F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521C73C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8917E7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70AE774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93FF23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B7253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481C2FC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7C6111E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2F8780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0121658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930657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3BCE1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025F4BD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CONTRACT_NUMBER</w:t>
            </w:r>
          </w:p>
        </w:tc>
        <w:tc>
          <w:tcPr>
            <w:tcW w:w="0" w:type="dxa"/>
            <w:noWrap/>
            <w:hideMark/>
          </w:tcPr>
          <w:p w14:paraId="1CEC282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ACD45D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1FFD72F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7E2232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B16A1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214092E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CONTRACT_YEAR</w:t>
            </w:r>
          </w:p>
        </w:tc>
        <w:tc>
          <w:tcPr>
            <w:tcW w:w="0" w:type="dxa"/>
            <w:noWrap/>
            <w:hideMark/>
          </w:tcPr>
          <w:p w14:paraId="454FB25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D7A272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723BB6D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85CD3D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6A9EB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4A5720A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0B8C888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95E5F1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2471AF3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3FABB0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378B5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DATE_ENTERED</w:t>
            </w:r>
          </w:p>
        </w:tc>
        <w:tc>
          <w:tcPr>
            <w:tcW w:w="0" w:type="dxa"/>
            <w:noWrap/>
            <w:hideMark/>
          </w:tcPr>
          <w:p w14:paraId="59E85C5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DATE_ENTERED</w:t>
            </w:r>
          </w:p>
        </w:tc>
        <w:tc>
          <w:tcPr>
            <w:tcW w:w="0" w:type="dxa"/>
            <w:noWrap/>
            <w:hideMark/>
          </w:tcPr>
          <w:p w14:paraId="422B857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AAC1CD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57DB528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3E0B21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E599D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474AA91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164599B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727E55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20951F5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44894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1DC40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LAYER_DESC</w:t>
            </w:r>
          </w:p>
        </w:tc>
        <w:tc>
          <w:tcPr>
            <w:tcW w:w="0" w:type="dxa"/>
            <w:noWrap/>
            <w:hideMark/>
          </w:tcPr>
          <w:p w14:paraId="46F5EA9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LAYER_DESC</w:t>
            </w:r>
          </w:p>
        </w:tc>
        <w:tc>
          <w:tcPr>
            <w:tcW w:w="0" w:type="dxa"/>
            <w:noWrap/>
            <w:hideMark/>
          </w:tcPr>
          <w:p w14:paraId="633505C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42BB79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C2E6E2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8DA30F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539B6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PROJECT_MANAGER</w:t>
            </w:r>
          </w:p>
        </w:tc>
        <w:tc>
          <w:tcPr>
            <w:tcW w:w="0" w:type="dxa"/>
            <w:noWrap/>
            <w:hideMark/>
          </w:tcPr>
          <w:p w14:paraId="1E7E594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PROJECT_MANAGER</w:t>
            </w:r>
          </w:p>
        </w:tc>
        <w:tc>
          <w:tcPr>
            <w:tcW w:w="0" w:type="dxa"/>
            <w:noWrap/>
            <w:hideMark/>
          </w:tcPr>
          <w:p w14:paraId="7033A08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7A1590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53E1CF4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A9CB0B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960AF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83064C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396EA1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F9FD00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60FD25B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8B81A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834A1D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6319FE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8CF4E5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3FDEE2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FA6E42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C3DEF9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FA13E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7EDA40C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15F43DF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5F998E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36A9E0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4D88C5A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3F1CC39A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GBME_STRUCTURES_PUBLIC</w:t>
            </w:r>
          </w:p>
        </w:tc>
      </w:tr>
      <w:tr w:rsidR="00A73166" w:rsidRPr="005A188F" w14:paraId="0B7A719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14A32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9C36A6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8D4DDF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1953EE3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3E6E20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BB7451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64DDD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LAYER_DESC</w:t>
            </w:r>
          </w:p>
        </w:tc>
        <w:tc>
          <w:tcPr>
            <w:tcW w:w="0" w:type="dxa"/>
            <w:noWrap/>
            <w:hideMark/>
          </w:tcPr>
          <w:p w14:paraId="7FA0349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LAYER_DESC</w:t>
            </w:r>
          </w:p>
        </w:tc>
        <w:tc>
          <w:tcPr>
            <w:tcW w:w="0" w:type="dxa"/>
            <w:noWrap/>
            <w:hideMark/>
          </w:tcPr>
          <w:p w14:paraId="400F2FE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1AD3B5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0DCA0F3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40D36B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E26A7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91AE1F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475AD9C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361917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51166AD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53F5AB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9F99D7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81ACFE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7A6731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799E63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622846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6CA702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A88B1E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291E531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0B67A26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1CF2B7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3C2E4A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2E6504A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1F3E26D9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GBME_STRUCTURES_ROOF</w:t>
            </w:r>
          </w:p>
        </w:tc>
      </w:tr>
      <w:tr w:rsidR="00A73166" w:rsidRPr="005A188F" w14:paraId="735FA2D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70993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EB2BA4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49A22EC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6DE89BF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FB37A1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7B2A4B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F6EDD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GEOM_AREA</w:t>
            </w:r>
          </w:p>
        </w:tc>
        <w:tc>
          <w:tcPr>
            <w:tcW w:w="0" w:type="dxa"/>
            <w:noWrap/>
            <w:hideMark/>
          </w:tcPr>
          <w:p w14:paraId="3A0E515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GEOM_AREA</w:t>
            </w:r>
          </w:p>
        </w:tc>
        <w:tc>
          <w:tcPr>
            <w:tcW w:w="0" w:type="dxa"/>
            <w:noWrap/>
            <w:hideMark/>
          </w:tcPr>
          <w:p w14:paraId="5253CF2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43EBC6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5CE557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F17A2F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B6576B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1E89197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0CA3884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8B1058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3A2D18A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47BA18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D4F2C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1C732DC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09B0625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EB99A2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15B3E8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6C705D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EFBC7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091ECD1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7DAEE8D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A28234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0DE2F3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346442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37B1F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6FB2442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24EDE26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512D5C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4EA0A0D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2534CE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B03D1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39238CE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23E1F8C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F10AE6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DFE5D7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898A34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B9409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7DF0779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0D28AA4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C1A531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8F1A01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E4D74A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BD72E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08ECD45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0099F23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CED995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32219B3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50FD3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C81D63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6C0306F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4B2E300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5F56CB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735858B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E9D3F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0FD80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BUILDINGNO</w:t>
            </w:r>
          </w:p>
        </w:tc>
        <w:tc>
          <w:tcPr>
            <w:tcW w:w="0" w:type="dxa"/>
            <w:noWrap/>
            <w:hideMark/>
          </w:tcPr>
          <w:p w14:paraId="57DED68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BUILDINGNO</w:t>
            </w:r>
          </w:p>
        </w:tc>
        <w:tc>
          <w:tcPr>
            <w:tcW w:w="0" w:type="dxa"/>
            <w:noWrap/>
            <w:hideMark/>
          </w:tcPr>
          <w:p w14:paraId="1AD931B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956218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1850701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6E805F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76676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2A68BF3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0F7D808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CB9383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48AED9D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365F5D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39AE0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45D6C99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5C01824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0EF830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3F82AE4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E54AB1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94736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CAD_LAYNAME</w:t>
            </w:r>
          </w:p>
        </w:tc>
        <w:tc>
          <w:tcPr>
            <w:tcW w:w="0" w:type="dxa"/>
            <w:noWrap/>
            <w:hideMark/>
          </w:tcPr>
          <w:p w14:paraId="5F1CD2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CAD_LAYNAME</w:t>
            </w:r>
          </w:p>
        </w:tc>
        <w:tc>
          <w:tcPr>
            <w:tcW w:w="0" w:type="dxa"/>
            <w:noWrap/>
            <w:hideMark/>
          </w:tcPr>
          <w:p w14:paraId="6FD475A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4B2AAA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15490BC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E02D80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34E2E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CAD_LAYDESC</w:t>
            </w:r>
          </w:p>
        </w:tc>
        <w:tc>
          <w:tcPr>
            <w:tcW w:w="0" w:type="dxa"/>
            <w:noWrap/>
            <w:hideMark/>
          </w:tcPr>
          <w:p w14:paraId="64F2A02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CAD_LAYDESC</w:t>
            </w:r>
          </w:p>
        </w:tc>
        <w:tc>
          <w:tcPr>
            <w:tcW w:w="0" w:type="dxa"/>
            <w:noWrap/>
            <w:hideMark/>
          </w:tcPr>
          <w:p w14:paraId="4AF79E6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885131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4391C6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AA57A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2785F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DATE_ACQUIRED</w:t>
            </w:r>
          </w:p>
        </w:tc>
        <w:tc>
          <w:tcPr>
            <w:tcW w:w="0" w:type="dxa"/>
            <w:noWrap/>
            <w:hideMark/>
          </w:tcPr>
          <w:p w14:paraId="3D4B891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DATE_ACQUIRED</w:t>
            </w:r>
          </w:p>
        </w:tc>
        <w:tc>
          <w:tcPr>
            <w:tcW w:w="0" w:type="dxa"/>
            <w:noWrap/>
            <w:hideMark/>
          </w:tcPr>
          <w:p w14:paraId="15D6CC7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6C6F936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F77A96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9EE88B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DF1012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11C5EF3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DATA_SOURCE</w:t>
            </w:r>
          </w:p>
        </w:tc>
        <w:tc>
          <w:tcPr>
            <w:tcW w:w="0" w:type="dxa"/>
            <w:noWrap/>
            <w:hideMark/>
          </w:tcPr>
          <w:p w14:paraId="7177C83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B496DC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0" w:type="dxa"/>
            <w:noWrap/>
            <w:hideMark/>
          </w:tcPr>
          <w:p w14:paraId="6B0640B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F0FB1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00EB6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61542E2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757B76B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C854D0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0E9C32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71F34C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DEBE6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693C90E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53909D7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DF53E4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4644E5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2F10D5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37AA6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599106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2BB49CC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4AF00E9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66C471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CA4116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99620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6B5177F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2F73E9A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CD7FBB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4E191D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9BE71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3CC71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CAD_LAYCOLOR</w:t>
            </w:r>
          </w:p>
        </w:tc>
        <w:tc>
          <w:tcPr>
            <w:tcW w:w="0" w:type="dxa"/>
            <w:noWrap/>
            <w:hideMark/>
          </w:tcPr>
          <w:p w14:paraId="4FAF284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CAD_LAYCOLOR</w:t>
            </w:r>
          </w:p>
        </w:tc>
        <w:tc>
          <w:tcPr>
            <w:tcW w:w="0" w:type="dxa"/>
            <w:noWrap/>
            <w:hideMark/>
          </w:tcPr>
          <w:p w14:paraId="0DA8308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85AD95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050320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A0B83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FD788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905DA1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08B7DC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265906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0D61164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432EFF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C7B7F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8E92D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47D15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DA8369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943417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5F982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2D5F2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64A8356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2414BEC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AE6B6E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00365A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34C3964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075DCE64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GBME_TANK_SITE</w:t>
            </w:r>
          </w:p>
        </w:tc>
      </w:tr>
      <w:tr w:rsidR="00A73166" w:rsidRPr="005A188F" w14:paraId="217D9B5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E69650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C56B19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4E6B53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01C3831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4879C2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8E86B5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ABD6B6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7FCDAEC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Global Unique Id</w:t>
            </w:r>
          </w:p>
        </w:tc>
        <w:tc>
          <w:tcPr>
            <w:tcW w:w="0" w:type="dxa"/>
            <w:noWrap/>
            <w:hideMark/>
          </w:tcPr>
          <w:p w14:paraId="10B7AF4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1CC620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8D89C1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D2C2E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6A5AF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5630B3A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256A276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4756FC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84F1B2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A167A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8BCFD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TANKTYPE</w:t>
            </w:r>
          </w:p>
        </w:tc>
        <w:tc>
          <w:tcPr>
            <w:tcW w:w="0" w:type="dxa"/>
            <w:noWrap/>
            <w:hideMark/>
          </w:tcPr>
          <w:p w14:paraId="13B04BE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Tank Type</w:t>
            </w:r>
          </w:p>
        </w:tc>
        <w:tc>
          <w:tcPr>
            <w:tcW w:w="0" w:type="dxa"/>
            <w:noWrap/>
            <w:hideMark/>
          </w:tcPr>
          <w:p w14:paraId="6D5BF77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C316C5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0F15426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3354F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130DC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1A051C8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Description</w:t>
            </w:r>
          </w:p>
        </w:tc>
        <w:tc>
          <w:tcPr>
            <w:tcW w:w="0" w:type="dxa"/>
            <w:noWrap/>
            <w:hideMark/>
          </w:tcPr>
          <w:p w14:paraId="51255E8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1A782C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32511F8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41FCEA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4F2FD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TOPELEV</w:t>
            </w:r>
          </w:p>
        </w:tc>
        <w:tc>
          <w:tcPr>
            <w:tcW w:w="0" w:type="dxa"/>
            <w:noWrap/>
            <w:hideMark/>
          </w:tcPr>
          <w:p w14:paraId="29EA45A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Top Elevation</w:t>
            </w:r>
          </w:p>
        </w:tc>
        <w:tc>
          <w:tcPr>
            <w:tcW w:w="0" w:type="dxa"/>
            <w:noWrap/>
            <w:hideMark/>
          </w:tcPr>
          <w:p w14:paraId="1B7F2AF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8A096B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3C2681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E1F11C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3480BD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LIGHTCODE</w:t>
            </w:r>
          </w:p>
        </w:tc>
        <w:tc>
          <w:tcPr>
            <w:tcW w:w="0" w:type="dxa"/>
            <w:noWrap/>
            <w:hideMark/>
          </w:tcPr>
          <w:p w14:paraId="1DFB779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Light Code</w:t>
            </w:r>
          </w:p>
        </w:tc>
        <w:tc>
          <w:tcPr>
            <w:tcW w:w="0" w:type="dxa"/>
            <w:noWrap/>
            <w:hideMark/>
          </w:tcPr>
          <w:p w14:paraId="5327F46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ED8331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dxa"/>
            <w:noWrap/>
            <w:hideMark/>
          </w:tcPr>
          <w:p w14:paraId="072CD61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CodeBoolean</w:t>
            </w:r>
            <w:proofErr w:type="spellEnd"/>
          </w:p>
        </w:tc>
      </w:tr>
      <w:tr w:rsidR="00A73166" w:rsidRPr="005A188F" w14:paraId="502D468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FA6AD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</w:t>
            </w:r>
          </w:p>
        </w:tc>
        <w:tc>
          <w:tcPr>
            <w:tcW w:w="0" w:type="dxa"/>
            <w:noWrap/>
            <w:hideMark/>
          </w:tcPr>
          <w:p w14:paraId="69E2A37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 Structure Material</w:t>
            </w:r>
          </w:p>
        </w:tc>
        <w:tc>
          <w:tcPr>
            <w:tcW w:w="0" w:type="dxa"/>
            <w:noWrap/>
            <w:hideMark/>
          </w:tcPr>
          <w:p w14:paraId="36A6A7E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28463A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1BEF8E2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CodeVerticalStructureMaterial</w:t>
            </w:r>
            <w:proofErr w:type="spellEnd"/>
          </w:p>
        </w:tc>
      </w:tr>
      <w:tr w:rsidR="00A73166" w:rsidRPr="005A188F" w14:paraId="3177FDA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F6C8F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LIGHTING</w:t>
            </w:r>
          </w:p>
        </w:tc>
        <w:tc>
          <w:tcPr>
            <w:tcW w:w="0" w:type="dxa"/>
            <w:noWrap/>
            <w:hideMark/>
          </w:tcPr>
          <w:p w14:paraId="5D894AA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Lighting Type</w:t>
            </w:r>
          </w:p>
        </w:tc>
        <w:tc>
          <w:tcPr>
            <w:tcW w:w="0" w:type="dxa"/>
            <w:noWrap/>
            <w:hideMark/>
          </w:tcPr>
          <w:p w14:paraId="7700EFA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9F6F2D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11CE469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CodeLightingConfigurationType</w:t>
            </w:r>
            <w:proofErr w:type="spellEnd"/>
          </w:p>
        </w:tc>
      </w:tr>
      <w:tr w:rsidR="00A73166" w:rsidRPr="005A188F" w14:paraId="55937C5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49E85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MARKINGF</w:t>
            </w:r>
          </w:p>
        </w:tc>
        <w:tc>
          <w:tcPr>
            <w:tcW w:w="0" w:type="dxa"/>
            <w:noWrap/>
            <w:hideMark/>
          </w:tcPr>
          <w:p w14:paraId="2563768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Marking Feature Type</w:t>
            </w:r>
          </w:p>
        </w:tc>
        <w:tc>
          <w:tcPr>
            <w:tcW w:w="0" w:type="dxa"/>
            <w:noWrap/>
            <w:hideMark/>
          </w:tcPr>
          <w:p w14:paraId="73C6C48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B6D49D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0" w:type="dxa"/>
            <w:noWrap/>
            <w:hideMark/>
          </w:tcPr>
          <w:p w14:paraId="1AB6101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CodeMarkingFeatureType</w:t>
            </w:r>
            <w:proofErr w:type="spellEnd"/>
          </w:p>
        </w:tc>
      </w:tr>
      <w:tr w:rsidR="00A73166" w:rsidRPr="005A188F" w14:paraId="58475FA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172FB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128D51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5276981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AB4FB7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7C1F4FD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CodeColor</w:t>
            </w:r>
            <w:proofErr w:type="spellEnd"/>
          </w:p>
        </w:tc>
      </w:tr>
      <w:tr w:rsidR="00A73166" w:rsidRPr="005A188F" w14:paraId="46DCE2D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52E1E8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1556011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1F75170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A01B73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5EDFB2D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CodeStatus</w:t>
            </w:r>
            <w:proofErr w:type="spellEnd"/>
          </w:p>
        </w:tc>
      </w:tr>
      <w:tr w:rsidR="00A73166" w:rsidRPr="005A188F" w14:paraId="6227FCE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F6E17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7434752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Alternative</w:t>
            </w:r>
          </w:p>
        </w:tc>
        <w:tc>
          <w:tcPr>
            <w:tcW w:w="0" w:type="dxa"/>
            <w:noWrap/>
            <w:hideMark/>
          </w:tcPr>
          <w:p w14:paraId="1B7E909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17CBDD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98C305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10AABC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1F298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4D89E01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3D65977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D71496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7E1B1BE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EF34F7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6C23E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6CA9C9C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 Flag</w:t>
            </w:r>
          </w:p>
        </w:tc>
        <w:tc>
          <w:tcPr>
            <w:tcW w:w="0" w:type="dxa"/>
            <w:noWrap/>
            <w:hideMark/>
          </w:tcPr>
          <w:p w14:paraId="48ADC87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DF0E8B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2E1D23C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5BBDB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3C092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CADDLAYERNAME</w:t>
            </w:r>
          </w:p>
        </w:tc>
        <w:tc>
          <w:tcPr>
            <w:tcW w:w="0" w:type="dxa"/>
            <w:noWrap/>
            <w:hideMark/>
          </w:tcPr>
          <w:p w14:paraId="653717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Name</w:t>
            </w:r>
          </w:p>
        </w:tc>
        <w:tc>
          <w:tcPr>
            <w:tcW w:w="0" w:type="dxa"/>
            <w:noWrap/>
            <w:hideMark/>
          </w:tcPr>
          <w:p w14:paraId="0D95DAC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8F7554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538F026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5894A3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8A44A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CADDLAYERDESC</w:t>
            </w:r>
          </w:p>
        </w:tc>
        <w:tc>
          <w:tcPr>
            <w:tcW w:w="0" w:type="dxa"/>
            <w:noWrap/>
            <w:hideMark/>
          </w:tcPr>
          <w:p w14:paraId="3578FB2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Description</w:t>
            </w:r>
          </w:p>
        </w:tc>
        <w:tc>
          <w:tcPr>
            <w:tcW w:w="0" w:type="dxa"/>
            <w:noWrap/>
            <w:hideMark/>
          </w:tcPr>
          <w:p w14:paraId="7D481F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2F5CF2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B18E80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F19997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F1611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4D25CCC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Color</w:t>
            </w:r>
          </w:p>
        </w:tc>
        <w:tc>
          <w:tcPr>
            <w:tcW w:w="0" w:type="dxa"/>
            <w:noWrap/>
            <w:hideMark/>
          </w:tcPr>
          <w:p w14:paraId="3E2CBA1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4EBE41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89B0B9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F16470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422629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DATEDATAACQUIRED</w:t>
            </w:r>
          </w:p>
        </w:tc>
        <w:tc>
          <w:tcPr>
            <w:tcW w:w="0" w:type="dxa"/>
            <w:noWrap/>
            <w:hideMark/>
          </w:tcPr>
          <w:p w14:paraId="762D49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 Data Acquired</w:t>
            </w:r>
          </w:p>
        </w:tc>
        <w:tc>
          <w:tcPr>
            <w:tcW w:w="0" w:type="dxa"/>
            <w:noWrap/>
            <w:hideMark/>
          </w:tcPr>
          <w:p w14:paraId="4272E6C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4D0C115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303426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23491A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B07FF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6229C9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 Source</w:t>
            </w:r>
          </w:p>
        </w:tc>
        <w:tc>
          <w:tcPr>
            <w:tcW w:w="0" w:type="dxa"/>
            <w:noWrap/>
            <w:hideMark/>
          </w:tcPr>
          <w:p w14:paraId="782C916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0D2018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391FA1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F3A94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C4CE8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1A3495A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6E5DAB3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A7D3EE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1E2340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6A84EB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B2828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6465E9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4A8AA9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5A6335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440D209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A92ED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DFD69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337FCC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5E83DC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997921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6CCC4D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3BD686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7614A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1602B61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010F5F8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5D07E1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A82B74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29F01E8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045AC97B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GBME_TAXIWAY_ELEMENT</w:t>
            </w:r>
          </w:p>
        </w:tc>
      </w:tr>
      <w:tr w:rsidR="00A73166" w:rsidRPr="005A188F" w14:paraId="24B139A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D0906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B41FFA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DF9003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48AC67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AED17A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FCB39E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FCDF4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290EA86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Global Unique Id</w:t>
            </w:r>
          </w:p>
        </w:tc>
        <w:tc>
          <w:tcPr>
            <w:tcW w:w="0" w:type="dxa"/>
            <w:noWrap/>
            <w:hideMark/>
          </w:tcPr>
          <w:p w14:paraId="325FF3D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61ACA0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CC4AA6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62E0E5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78CA7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2EFB89D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02E33AA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24DA15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73422F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BC2408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FE9B4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33CB78A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Description</w:t>
            </w:r>
          </w:p>
        </w:tc>
        <w:tc>
          <w:tcPr>
            <w:tcW w:w="0" w:type="dxa"/>
            <w:noWrap/>
            <w:hideMark/>
          </w:tcPr>
          <w:p w14:paraId="1FE011E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21CB5F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527CE0A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4F3E55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3346A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TAXIWAYID</w:t>
            </w:r>
          </w:p>
        </w:tc>
        <w:tc>
          <w:tcPr>
            <w:tcW w:w="0" w:type="dxa"/>
            <w:noWrap/>
            <w:hideMark/>
          </w:tcPr>
          <w:p w14:paraId="782B327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Taxiway ID</w:t>
            </w:r>
          </w:p>
        </w:tc>
        <w:tc>
          <w:tcPr>
            <w:tcW w:w="0" w:type="dxa"/>
            <w:noWrap/>
            <w:hideMark/>
          </w:tcPr>
          <w:p w14:paraId="2C3AD97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8B6725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A4D5CF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9DA88D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B124B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TAXIWAYT</w:t>
            </w:r>
          </w:p>
        </w:tc>
        <w:tc>
          <w:tcPr>
            <w:tcW w:w="0" w:type="dxa"/>
            <w:noWrap/>
            <w:hideMark/>
          </w:tcPr>
          <w:p w14:paraId="35DBA8C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Taxiway Type</w:t>
            </w:r>
          </w:p>
        </w:tc>
        <w:tc>
          <w:tcPr>
            <w:tcW w:w="0" w:type="dxa"/>
            <w:noWrap/>
            <w:hideMark/>
          </w:tcPr>
          <w:p w14:paraId="46E78C2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BF8792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0" w:type="dxa"/>
            <w:noWrap/>
            <w:hideMark/>
          </w:tcPr>
          <w:p w14:paraId="464D98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CodeTaxiwayType</w:t>
            </w:r>
            <w:proofErr w:type="spellEnd"/>
          </w:p>
        </w:tc>
      </w:tr>
      <w:tr w:rsidR="00A73166" w:rsidRPr="005A188F" w14:paraId="04FE37E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C0794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SURFACEM</w:t>
            </w:r>
          </w:p>
        </w:tc>
        <w:tc>
          <w:tcPr>
            <w:tcW w:w="0" w:type="dxa"/>
            <w:noWrap/>
            <w:hideMark/>
          </w:tcPr>
          <w:p w14:paraId="55F92BC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 Material</w:t>
            </w:r>
          </w:p>
        </w:tc>
        <w:tc>
          <w:tcPr>
            <w:tcW w:w="0" w:type="dxa"/>
            <w:noWrap/>
            <w:hideMark/>
          </w:tcPr>
          <w:p w14:paraId="53103CD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0FBDB8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4920A8F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CodeSurfaceMaterial</w:t>
            </w:r>
            <w:proofErr w:type="spellEnd"/>
          </w:p>
        </w:tc>
      </w:tr>
      <w:tr w:rsidR="00A73166" w:rsidRPr="005A188F" w14:paraId="6A342D7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B2CF7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PAVEMENTCL</w:t>
            </w:r>
          </w:p>
        </w:tc>
        <w:tc>
          <w:tcPr>
            <w:tcW w:w="0" w:type="dxa"/>
            <w:noWrap/>
            <w:hideMark/>
          </w:tcPr>
          <w:p w14:paraId="11CEC7F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Pavement Classification Number</w:t>
            </w:r>
          </w:p>
        </w:tc>
        <w:tc>
          <w:tcPr>
            <w:tcW w:w="0" w:type="dxa"/>
            <w:noWrap/>
            <w:hideMark/>
          </w:tcPr>
          <w:p w14:paraId="44D9917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9AD5F8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3B37E40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F07194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EC14CA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SURFACEC</w:t>
            </w:r>
          </w:p>
        </w:tc>
        <w:tc>
          <w:tcPr>
            <w:tcW w:w="0" w:type="dxa"/>
            <w:noWrap/>
            <w:hideMark/>
          </w:tcPr>
          <w:p w14:paraId="08A595E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 Condition</w:t>
            </w:r>
          </w:p>
        </w:tc>
        <w:tc>
          <w:tcPr>
            <w:tcW w:w="0" w:type="dxa"/>
            <w:noWrap/>
            <w:hideMark/>
          </w:tcPr>
          <w:p w14:paraId="5373A70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6DBFD5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109353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CodeSurfaceCondition</w:t>
            </w:r>
            <w:proofErr w:type="spellEnd"/>
          </w:p>
        </w:tc>
      </w:tr>
      <w:tr w:rsidR="00A73166" w:rsidRPr="005A188F" w14:paraId="236B1CF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E6116B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DIRECTION</w:t>
            </w:r>
          </w:p>
        </w:tc>
        <w:tc>
          <w:tcPr>
            <w:tcW w:w="0" w:type="dxa"/>
            <w:noWrap/>
            <w:hideMark/>
          </w:tcPr>
          <w:p w14:paraId="7DB0B88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Directionality</w:t>
            </w:r>
          </w:p>
        </w:tc>
        <w:tc>
          <w:tcPr>
            <w:tcW w:w="0" w:type="dxa"/>
            <w:noWrap/>
            <w:hideMark/>
          </w:tcPr>
          <w:p w14:paraId="7FA300C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B61E34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655906E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CodeDirectionality</w:t>
            </w:r>
            <w:proofErr w:type="spellEnd"/>
          </w:p>
        </w:tc>
      </w:tr>
      <w:tr w:rsidR="00A73166" w:rsidRPr="005A188F" w14:paraId="6BAB0E0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F43276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SEQUENCE</w:t>
            </w:r>
          </w:p>
        </w:tc>
        <w:tc>
          <w:tcPr>
            <w:tcW w:w="0" w:type="dxa"/>
            <w:noWrap/>
            <w:hideMark/>
          </w:tcPr>
          <w:p w14:paraId="2E4B043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Sequence</w:t>
            </w:r>
          </w:p>
        </w:tc>
        <w:tc>
          <w:tcPr>
            <w:tcW w:w="0" w:type="dxa"/>
            <w:noWrap/>
            <w:hideMark/>
          </w:tcPr>
          <w:p w14:paraId="0EEE7AF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DF12C2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5837B1C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5897E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4534D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SURFACET</w:t>
            </w:r>
          </w:p>
        </w:tc>
        <w:tc>
          <w:tcPr>
            <w:tcW w:w="0" w:type="dxa"/>
            <w:noWrap/>
            <w:hideMark/>
          </w:tcPr>
          <w:p w14:paraId="260945A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Surface Type</w:t>
            </w:r>
          </w:p>
        </w:tc>
        <w:tc>
          <w:tcPr>
            <w:tcW w:w="0" w:type="dxa"/>
            <w:noWrap/>
            <w:hideMark/>
          </w:tcPr>
          <w:p w14:paraId="4CC28CF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EA76D8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5822711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CodeSurfaceType</w:t>
            </w:r>
            <w:proofErr w:type="spellEnd"/>
          </w:p>
        </w:tc>
      </w:tr>
      <w:tr w:rsidR="00A73166" w:rsidRPr="005A188F" w14:paraId="6AE1AF9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DC7728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DESIGNGR</w:t>
            </w:r>
          </w:p>
        </w:tc>
        <w:tc>
          <w:tcPr>
            <w:tcW w:w="0" w:type="dxa"/>
            <w:noWrap/>
            <w:hideMark/>
          </w:tcPr>
          <w:p w14:paraId="5780513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Design Group</w:t>
            </w:r>
          </w:p>
        </w:tc>
        <w:tc>
          <w:tcPr>
            <w:tcW w:w="0" w:type="dxa"/>
            <w:noWrap/>
            <w:hideMark/>
          </w:tcPr>
          <w:p w14:paraId="70B8BE7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A6EBA8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04F5F5C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CodeDesignGroup</w:t>
            </w:r>
            <w:proofErr w:type="spellEnd"/>
          </w:p>
        </w:tc>
      </w:tr>
      <w:tr w:rsidR="00A73166" w:rsidRPr="005A188F" w14:paraId="698D84D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1978A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LENGTH</w:t>
            </w:r>
          </w:p>
        </w:tc>
        <w:tc>
          <w:tcPr>
            <w:tcW w:w="0" w:type="dxa"/>
            <w:noWrap/>
            <w:hideMark/>
          </w:tcPr>
          <w:p w14:paraId="3F36D8B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Length</w:t>
            </w:r>
          </w:p>
        </w:tc>
        <w:tc>
          <w:tcPr>
            <w:tcW w:w="0" w:type="dxa"/>
            <w:noWrap/>
            <w:hideMark/>
          </w:tcPr>
          <w:p w14:paraId="3624BEE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ABD206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491D46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18CF6E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2D689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WIDTH</w:t>
            </w:r>
          </w:p>
        </w:tc>
        <w:tc>
          <w:tcPr>
            <w:tcW w:w="0" w:type="dxa"/>
            <w:noWrap/>
            <w:hideMark/>
          </w:tcPr>
          <w:p w14:paraId="6A12762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Width</w:t>
            </w:r>
          </w:p>
        </w:tc>
        <w:tc>
          <w:tcPr>
            <w:tcW w:w="0" w:type="dxa"/>
            <w:noWrap/>
            <w:hideMark/>
          </w:tcPr>
          <w:p w14:paraId="614C3FA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5323F4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3B1A82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5A3100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E9A74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MAXSPEED</w:t>
            </w:r>
          </w:p>
        </w:tc>
        <w:tc>
          <w:tcPr>
            <w:tcW w:w="0" w:type="dxa"/>
            <w:noWrap/>
            <w:hideMark/>
          </w:tcPr>
          <w:p w14:paraId="39C25B8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Maximum Speed</w:t>
            </w:r>
          </w:p>
        </w:tc>
        <w:tc>
          <w:tcPr>
            <w:tcW w:w="0" w:type="dxa"/>
            <w:noWrap/>
            <w:hideMark/>
          </w:tcPr>
          <w:p w14:paraId="703F227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11AEF5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15C1BC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76217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AA380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WINGSPAN</w:t>
            </w:r>
          </w:p>
        </w:tc>
        <w:tc>
          <w:tcPr>
            <w:tcW w:w="0" w:type="dxa"/>
            <w:noWrap/>
            <w:hideMark/>
          </w:tcPr>
          <w:p w14:paraId="2C3539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Wingspan</w:t>
            </w:r>
          </w:p>
        </w:tc>
        <w:tc>
          <w:tcPr>
            <w:tcW w:w="0" w:type="dxa"/>
            <w:noWrap/>
            <w:hideMark/>
          </w:tcPr>
          <w:p w14:paraId="10E4B62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12D25A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C0A3A9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33489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1EEF36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16FC851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708AB8E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4E4E8F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2CCAEEA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CodeStatus</w:t>
            </w:r>
            <w:proofErr w:type="spellEnd"/>
          </w:p>
        </w:tc>
      </w:tr>
      <w:tr w:rsidR="00A73166" w:rsidRPr="005A188F" w14:paraId="04B2750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75090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06E8E7A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Alternative</w:t>
            </w:r>
          </w:p>
        </w:tc>
        <w:tc>
          <w:tcPr>
            <w:tcW w:w="0" w:type="dxa"/>
            <w:noWrap/>
            <w:hideMark/>
          </w:tcPr>
          <w:p w14:paraId="300CC9A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5A1553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94F5D1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235EFE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D3F455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0F53C0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 Flag</w:t>
            </w:r>
          </w:p>
        </w:tc>
        <w:tc>
          <w:tcPr>
            <w:tcW w:w="0" w:type="dxa"/>
            <w:noWrap/>
            <w:hideMark/>
          </w:tcPr>
          <w:p w14:paraId="1B1BE41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8090F9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2EA8865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ECB8F5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A412AE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71181D1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4521ADA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8101B3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5CF0D94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49A3F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47F38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CADDLAYERNAME</w:t>
            </w:r>
          </w:p>
        </w:tc>
        <w:tc>
          <w:tcPr>
            <w:tcW w:w="0" w:type="dxa"/>
            <w:noWrap/>
            <w:hideMark/>
          </w:tcPr>
          <w:p w14:paraId="1D57190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Name</w:t>
            </w:r>
          </w:p>
        </w:tc>
        <w:tc>
          <w:tcPr>
            <w:tcW w:w="0" w:type="dxa"/>
            <w:noWrap/>
            <w:hideMark/>
          </w:tcPr>
          <w:p w14:paraId="3166F85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652A65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3BC4CF1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E68E9B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C24D35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CADDLAYERDESC</w:t>
            </w:r>
          </w:p>
        </w:tc>
        <w:tc>
          <w:tcPr>
            <w:tcW w:w="0" w:type="dxa"/>
            <w:noWrap/>
            <w:hideMark/>
          </w:tcPr>
          <w:p w14:paraId="7BCC6D7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Description</w:t>
            </w:r>
          </w:p>
        </w:tc>
        <w:tc>
          <w:tcPr>
            <w:tcW w:w="0" w:type="dxa"/>
            <w:noWrap/>
            <w:hideMark/>
          </w:tcPr>
          <w:p w14:paraId="6C8F9B2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C3F56C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4F0A14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D750EA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DB6DD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3211D92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Color</w:t>
            </w:r>
          </w:p>
        </w:tc>
        <w:tc>
          <w:tcPr>
            <w:tcW w:w="0" w:type="dxa"/>
            <w:noWrap/>
            <w:hideMark/>
          </w:tcPr>
          <w:p w14:paraId="71C567C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D2BA56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E75EF9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9B6FCB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C1041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DATEDATAACQUIRED</w:t>
            </w:r>
          </w:p>
        </w:tc>
        <w:tc>
          <w:tcPr>
            <w:tcW w:w="0" w:type="dxa"/>
            <w:noWrap/>
            <w:hideMark/>
          </w:tcPr>
          <w:p w14:paraId="3DC7199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 Data Acquired</w:t>
            </w:r>
          </w:p>
        </w:tc>
        <w:tc>
          <w:tcPr>
            <w:tcW w:w="0" w:type="dxa"/>
            <w:noWrap/>
            <w:hideMark/>
          </w:tcPr>
          <w:p w14:paraId="1A2D558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5837D5B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10DCE7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3D7C79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0A66A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7611E56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 Source</w:t>
            </w:r>
          </w:p>
        </w:tc>
        <w:tc>
          <w:tcPr>
            <w:tcW w:w="0" w:type="dxa"/>
            <w:noWrap/>
            <w:hideMark/>
          </w:tcPr>
          <w:p w14:paraId="279A38C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280B8C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F3CA01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D4481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80FB45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2D86E71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2B5D3E7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333446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0D350E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8A5B6A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DEC32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3BF22B8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47CAAE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DB4C64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2B28007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0FE80F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5E23E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E95187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8D826C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7549E2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444DDD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B96089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A6DFC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42E45AF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4D81B47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3F59FD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102983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37E1F03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25D357F4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GBME_TAXIWAY_HOLDING_POSITION</w:t>
            </w:r>
          </w:p>
        </w:tc>
      </w:tr>
      <w:tr w:rsidR="00A73166" w:rsidRPr="005A188F" w14:paraId="1A87A59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C8B61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BFE308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197757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4A83383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70F8C5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E4651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E896B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55EA531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Global Unique Id</w:t>
            </w:r>
          </w:p>
        </w:tc>
        <w:tc>
          <w:tcPr>
            <w:tcW w:w="0" w:type="dxa"/>
            <w:noWrap/>
            <w:hideMark/>
          </w:tcPr>
          <w:p w14:paraId="1982F2E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FAC3A7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D4BBED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786258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07054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2E62AAF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1A44CF3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CCD7D5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24F4E9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DB7F3B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5BB5B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5957145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Description</w:t>
            </w:r>
          </w:p>
        </w:tc>
        <w:tc>
          <w:tcPr>
            <w:tcW w:w="0" w:type="dxa"/>
            <w:noWrap/>
            <w:hideMark/>
          </w:tcPr>
          <w:p w14:paraId="7CB4CFF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F9ADD9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3334DAB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99AA6A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0DFE7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RWYDESG</w:t>
            </w:r>
          </w:p>
        </w:tc>
        <w:tc>
          <w:tcPr>
            <w:tcW w:w="0" w:type="dxa"/>
            <w:noWrap/>
            <w:hideMark/>
          </w:tcPr>
          <w:p w14:paraId="64E7D12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Runway Designator</w:t>
            </w:r>
          </w:p>
        </w:tc>
        <w:tc>
          <w:tcPr>
            <w:tcW w:w="0" w:type="dxa"/>
            <w:noWrap/>
            <w:hideMark/>
          </w:tcPr>
          <w:p w14:paraId="2C50A32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C90206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dxa"/>
            <w:noWrap/>
            <w:hideMark/>
          </w:tcPr>
          <w:p w14:paraId="303703D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5035B4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F7DE7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TAXIDESGN</w:t>
            </w:r>
          </w:p>
        </w:tc>
        <w:tc>
          <w:tcPr>
            <w:tcW w:w="0" w:type="dxa"/>
            <w:noWrap/>
            <w:hideMark/>
          </w:tcPr>
          <w:p w14:paraId="5C1F0D0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Taxiway Designator</w:t>
            </w:r>
          </w:p>
        </w:tc>
        <w:tc>
          <w:tcPr>
            <w:tcW w:w="0" w:type="dxa"/>
            <w:noWrap/>
            <w:hideMark/>
          </w:tcPr>
          <w:p w14:paraId="2E4347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6231B9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BE616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5C307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D18E2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LOWVISCAT</w:t>
            </w:r>
          </w:p>
        </w:tc>
        <w:tc>
          <w:tcPr>
            <w:tcW w:w="0" w:type="dxa"/>
            <w:noWrap/>
            <w:hideMark/>
          </w:tcPr>
          <w:p w14:paraId="2E46720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Low Visibility Category</w:t>
            </w:r>
          </w:p>
        </w:tc>
        <w:tc>
          <w:tcPr>
            <w:tcW w:w="0" w:type="dxa"/>
            <w:noWrap/>
            <w:hideMark/>
          </w:tcPr>
          <w:p w14:paraId="5F90B7C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DE638B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141A708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B90C01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BCAA1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7CD4F74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1120873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7EF0F1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19227FE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CodeStatus</w:t>
            </w:r>
            <w:proofErr w:type="spellEnd"/>
          </w:p>
        </w:tc>
      </w:tr>
      <w:tr w:rsidR="00A73166" w:rsidRPr="005A188F" w14:paraId="7B0F625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270F8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048B4C3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Alternative</w:t>
            </w:r>
          </w:p>
        </w:tc>
        <w:tc>
          <w:tcPr>
            <w:tcW w:w="0" w:type="dxa"/>
            <w:noWrap/>
            <w:hideMark/>
          </w:tcPr>
          <w:p w14:paraId="6EF8A1B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360D65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50C11B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29E23B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83D199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7B0BC2A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0D37196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5D60F6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501AE3B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1E1B8D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CD0D9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108EC86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 Flag</w:t>
            </w:r>
          </w:p>
        </w:tc>
        <w:tc>
          <w:tcPr>
            <w:tcW w:w="0" w:type="dxa"/>
            <w:noWrap/>
            <w:hideMark/>
          </w:tcPr>
          <w:p w14:paraId="50AABE9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15F1A1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787815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1C3608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7C1E2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CADDLAYERNAME</w:t>
            </w:r>
          </w:p>
        </w:tc>
        <w:tc>
          <w:tcPr>
            <w:tcW w:w="0" w:type="dxa"/>
            <w:noWrap/>
            <w:hideMark/>
          </w:tcPr>
          <w:p w14:paraId="239D1A5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Name</w:t>
            </w:r>
          </w:p>
        </w:tc>
        <w:tc>
          <w:tcPr>
            <w:tcW w:w="0" w:type="dxa"/>
            <w:noWrap/>
            <w:hideMark/>
          </w:tcPr>
          <w:p w14:paraId="5D08CF4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604B5C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6DBF5F9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756A0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5ADCE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CADDLAYERDESC</w:t>
            </w:r>
          </w:p>
        </w:tc>
        <w:tc>
          <w:tcPr>
            <w:tcW w:w="0" w:type="dxa"/>
            <w:noWrap/>
            <w:hideMark/>
          </w:tcPr>
          <w:p w14:paraId="7BD97D2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Description</w:t>
            </w:r>
          </w:p>
        </w:tc>
        <w:tc>
          <w:tcPr>
            <w:tcW w:w="0" w:type="dxa"/>
            <w:noWrap/>
            <w:hideMark/>
          </w:tcPr>
          <w:p w14:paraId="61A34F4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126533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652D2F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4BCD0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72B11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5400B21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 Layer Color</w:t>
            </w:r>
          </w:p>
        </w:tc>
        <w:tc>
          <w:tcPr>
            <w:tcW w:w="0" w:type="dxa"/>
            <w:noWrap/>
            <w:hideMark/>
          </w:tcPr>
          <w:p w14:paraId="39BC39E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50612D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50D4CE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9D5B31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05453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DATEDATAACQUIRED</w:t>
            </w:r>
          </w:p>
        </w:tc>
        <w:tc>
          <w:tcPr>
            <w:tcW w:w="0" w:type="dxa"/>
            <w:noWrap/>
            <w:hideMark/>
          </w:tcPr>
          <w:p w14:paraId="6A3DD18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 Data Acquired</w:t>
            </w:r>
          </w:p>
        </w:tc>
        <w:tc>
          <w:tcPr>
            <w:tcW w:w="0" w:type="dxa"/>
            <w:noWrap/>
            <w:hideMark/>
          </w:tcPr>
          <w:p w14:paraId="609D2E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0916258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1AAA05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1D078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4588B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049B00B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 Source</w:t>
            </w:r>
          </w:p>
        </w:tc>
        <w:tc>
          <w:tcPr>
            <w:tcW w:w="0" w:type="dxa"/>
            <w:noWrap/>
            <w:hideMark/>
          </w:tcPr>
          <w:p w14:paraId="4978433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5B6F4F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6E1523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45562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B70C1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1257380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370D397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1614FD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D3F950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E4C1AA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06245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2CAD6DF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461157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B825E6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36CC19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76E092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A7F74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LYRCOLOR</w:t>
            </w:r>
          </w:p>
        </w:tc>
        <w:tc>
          <w:tcPr>
            <w:tcW w:w="0" w:type="dxa"/>
            <w:noWrap/>
            <w:hideMark/>
          </w:tcPr>
          <w:p w14:paraId="6EC61AA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LYRCOLOR</w:t>
            </w:r>
          </w:p>
        </w:tc>
        <w:tc>
          <w:tcPr>
            <w:tcW w:w="0" w:type="dxa"/>
            <w:noWrap/>
            <w:hideMark/>
          </w:tcPr>
          <w:p w14:paraId="40F9A44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441F29F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7A99556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AC7475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36170E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4C3480E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15418F2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F1DD3B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064EDED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8AE76B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A0832F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797F23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B34029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55365A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B7027A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0092797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380DB2D5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GBME_VSR_AARF_RESTRICTED</w:t>
            </w:r>
          </w:p>
        </w:tc>
      </w:tr>
      <w:tr w:rsidR="00A73166" w:rsidRPr="005A188F" w14:paraId="5A5BEFD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4B574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7B60E2D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4EEC1EF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36D213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CA0A80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BD3E26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0CBAE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476B522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B3AEC3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E85029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FC0A05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29B801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AA1574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3A9DC15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510F073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8939B7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1BF4A8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6E54D6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8D40F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20029C2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1F2C584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343A82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596025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7E286D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5D6576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1AE5050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5EFED7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193A54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4839AE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9B8BFF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5BBF4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72C599B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21A832F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CB7197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275818B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81602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A9CD0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702CA05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7B115A3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3BFCE9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50648CF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5365ED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51E83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43468D7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04AD5E3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A03BA2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C09F63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BCA72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E20C7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580421D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319235C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126F96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5F39B40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8E92B0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65032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3937627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1CC91A8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A0BF98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687057E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6E0AF3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24C43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</w:t>
            </w:r>
          </w:p>
        </w:tc>
        <w:tc>
          <w:tcPr>
            <w:tcW w:w="0" w:type="dxa"/>
            <w:noWrap/>
            <w:hideMark/>
          </w:tcPr>
          <w:p w14:paraId="718985C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</w:t>
            </w:r>
          </w:p>
        </w:tc>
        <w:tc>
          <w:tcPr>
            <w:tcW w:w="0" w:type="dxa"/>
            <w:noWrap/>
            <w:hideMark/>
          </w:tcPr>
          <w:p w14:paraId="43DDAB1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9F940A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5A31784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A9D81B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AF706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</w:t>
            </w:r>
          </w:p>
        </w:tc>
        <w:tc>
          <w:tcPr>
            <w:tcW w:w="0" w:type="dxa"/>
            <w:noWrap/>
            <w:hideMark/>
          </w:tcPr>
          <w:p w14:paraId="397816E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</w:t>
            </w:r>
          </w:p>
        </w:tc>
        <w:tc>
          <w:tcPr>
            <w:tcW w:w="0" w:type="dxa"/>
            <w:noWrap/>
            <w:hideMark/>
          </w:tcPr>
          <w:p w14:paraId="4F14776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F36C86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3B2BA2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10FDB5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85AE0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3E733CD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65F27B5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273AEE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B0886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01C969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5E698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</w:t>
            </w:r>
          </w:p>
        </w:tc>
        <w:tc>
          <w:tcPr>
            <w:tcW w:w="0" w:type="dxa"/>
            <w:noWrap/>
            <w:hideMark/>
          </w:tcPr>
          <w:p w14:paraId="5903407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</w:t>
            </w:r>
          </w:p>
        </w:tc>
        <w:tc>
          <w:tcPr>
            <w:tcW w:w="0" w:type="dxa"/>
            <w:noWrap/>
            <w:hideMark/>
          </w:tcPr>
          <w:p w14:paraId="6CCD597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1CEE1F9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63DE8E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85D33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3CB2E4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44BBFFF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7B575ED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1DEACE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69C26B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B509A2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046FD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SHAPE_LENG</w:t>
            </w:r>
          </w:p>
        </w:tc>
        <w:tc>
          <w:tcPr>
            <w:tcW w:w="0" w:type="dxa"/>
            <w:noWrap/>
            <w:hideMark/>
          </w:tcPr>
          <w:p w14:paraId="0143984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</w:t>
            </w:r>
            <w:proofErr w:type="spellEnd"/>
          </w:p>
        </w:tc>
        <w:tc>
          <w:tcPr>
            <w:tcW w:w="0" w:type="dxa"/>
            <w:noWrap/>
            <w:hideMark/>
          </w:tcPr>
          <w:p w14:paraId="1935710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23CCFF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203EAB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D2DEFB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E37A62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67ED54D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QA_ID</w:t>
            </w:r>
          </w:p>
        </w:tc>
        <w:tc>
          <w:tcPr>
            <w:tcW w:w="0" w:type="dxa"/>
            <w:noWrap/>
            <w:hideMark/>
          </w:tcPr>
          <w:p w14:paraId="16DDC5D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4FC2A0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8E5A66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112CE4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5357E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6608A9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0B0BF8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7AFA82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8D3D15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558B73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801AD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292618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4B547F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995F41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8C1294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2260326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6778DA6B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GBME_VSR_VEHICLE_SERVICE_ROAD</w:t>
            </w:r>
          </w:p>
        </w:tc>
      </w:tr>
      <w:tr w:rsidR="00A73166" w:rsidRPr="005A188F" w14:paraId="46B02B2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F79A89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944FA7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4649E37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1BA7976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768487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90D69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7587E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0AEAD2D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6DA6CDE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33519C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72B27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34958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867D6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</w:t>
            </w:r>
          </w:p>
        </w:tc>
        <w:tc>
          <w:tcPr>
            <w:tcW w:w="0" w:type="dxa"/>
            <w:noWrap/>
            <w:hideMark/>
          </w:tcPr>
          <w:p w14:paraId="0A86E5E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</w:t>
            </w:r>
          </w:p>
        </w:tc>
        <w:tc>
          <w:tcPr>
            <w:tcW w:w="0" w:type="dxa"/>
            <w:noWrap/>
            <w:hideMark/>
          </w:tcPr>
          <w:p w14:paraId="742F0CA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C049FC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871A78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20256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59FB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261F5B2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1BF9685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A23FA9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6152374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001343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48464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25BDB5F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79F99A5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7A2F9D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258494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53AB3B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3C032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6E51063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356773A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CCC65D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86CE93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0F24A3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0D9F8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6DAD669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30458E5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7717CC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57CD102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5EBA5E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A15FED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58DE567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64A7332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D62FE1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9B9BF4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48FD91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C47DDE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6C193BC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1F178F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5F72F9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6EA461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BC5C58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D872C8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55C5133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047FC1D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43CDF5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1E505B2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5DBA1B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36B3A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769662E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025C5CC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C61297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2680CA3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09C199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5D7A04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LAYER_DESC</w:t>
            </w:r>
          </w:p>
        </w:tc>
        <w:tc>
          <w:tcPr>
            <w:tcW w:w="0" w:type="dxa"/>
            <w:noWrap/>
            <w:hideMark/>
          </w:tcPr>
          <w:p w14:paraId="7C2BAEF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LAYER_DESC</w:t>
            </w:r>
          </w:p>
        </w:tc>
        <w:tc>
          <w:tcPr>
            <w:tcW w:w="0" w:type="dxa"/>
            <w:noWrap/>
            <w:hideMark/>
          </w:tcPr>
          <w:p w14:paraId="32E4DD6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10F7D6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A49E9D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4A217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8EC32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</w:t>
            </w:r>
          </w:p>
        </w:tc>
        <w:tc>
          <w:tcPr>
            <w:tcW w:w="0" w:type="dxa"/>
            <w:noWrap/>
            <w:hideMark/>
          </w:tcPr>
          <w:p w14:paraId="42E2387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CONTRACT_N</w:t>
            </w:r>
          </w:p>
        </w:tc>
        <w:tc>
          <w:tcPr>
            <w:tcW w:w="0" w:type="dxa"/>
            <w:noWrap/>
            <w:hideMark/>
          </w:tcPr>
          <w:p w14:paraId="7B9DF48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5BA556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086A339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A8AA2B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F2A48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</w:t>
            </w:r>
          </w:p>
        </w:tc>
        <w:tc>
          <w:tcPr>
            <w:tcW w:w="0" w:type="dxa"/>
            <w:noWrap/>
            <w:hideMark/>
          </w:tcPr>
          <w:p w14:paraId="2A9DAD6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CONTRACT_Y</w:t>
            </w:r>
          </w:p>
        </w:tc>
        <w:tc>
          <w:tcPr>
            <w:tcW w:w="0" w:type="dxa"/>
            <w:noWrap/>
            <w:hideMark/>
          </w:tcPr>
          <w:p w14:paraId="7E12E9C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69FD74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2D11AF9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C21F1D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391961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</w:t>
            </w:r>
          </w:p>
        </w:tc>
        <w:tc>
          <w:tcPr>
            <w:tcW w:w="0" w:type="dxa"/>
            <w:noWrap/>
            <w:hideMark/>
          </w:tcPr>
          <w:p w14:paraId="133870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DATA_SOURC</w:t>
            </w:r>
          </w:p>
        </w:tc>
        <w:tc>
          <w:tcPr>
            <w:tcW w:w="0" w:type="dxa"/>
            <w:noWrap/>
            <w:hideMark/>
          </w:tcPr>
          <w:p w14:paraId="7733B36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5756BF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54BB2FB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C69CBF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D47C31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PROJECT_MA</w:t>
            </w:r>
          </w:p>
        </w:tc>
        <w:tc>
          <w:tcPr>
            <w:tcW w:w="0" w:type="dxa"/>
            <w:noWrap/>
            <w:hideMark/>
          </w:tcPr>
          <w:p w14:paraId="3512FD4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PROJECT_MA</w:t>
            </w:r>
          </w:p>
        </w:tc>
        <w:tc>
          <w:tcPr>
            <w:tcW w:w="0" w:type="dxa"/>
            <w:noWrap/>
            <w:hideMark/>
          </w:tcPr>
          <w:p w14:paraId="348A622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BE5681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6AD5F01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1B9DDA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C1F85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DATE_ENTER</w:t>
            </w:r>
          </w:p>
        </w:tc>
        <w:tc>
          <w:tcPr>
            <w:tcW w:w="0" w:type="dxa"/>
            <w:noWrap/>
            <w:hideMark/>
          </w:tcPr>
          <w:p w14:paraId="39607A3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DATE_ENTER</w:t>
            </w:r>
          </w:p>
        </w:tc>
        <w:tc>
          <w:tcPr>
            <w:tcW w:w="0" w:type="dxa"/>
            <w:noWrap/>
            <w:hideMark/>
          </w:tcPr>
          <w:p w14:paraId="453C955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40395DB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3CD9AD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807C0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794EA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42CBF1C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DRAWING_ID</w:t>
            </w:r>
          </w:p>
        </w:tc>
        <w:tc>
          <w:tcPr>
            <w:tcW w:w="0" w:type="dxa"/>
            <w:noWrap/>
            <w:hideMark/>
          </w:tcPr>
          <w:p w14:paraId="250647B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CF9FFB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1DD3C6D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73CA6D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22E26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215526D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5ABF1B1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07FCC5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1CE6D1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B8DC2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CD832B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5D1F207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0E2DBB6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0B7BBC3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4F009E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1FBAEE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E299F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05394B6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020DC0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498F6B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5B3CAE6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4EBC82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72066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46C442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87F88E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FB4B02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1D5DF7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2BB8A75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14696E49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GBMI_II_AIRTRAIN_SPACES</w:t>
            </w:r>
          </w:p>
        </w:tc>
      </w:tr>
      <w:tr w:rsidR="00A73166" w:rsidRPr="005A188F" w14:paraId="399B19C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F8464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00AD59A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FID</w:t>
            </w:r>
          </w:p>
        </w:tc>
        <w:tc>
          <w:tcPr>
            <w:tcW w:w="0" w:type="dxa"/>
            <w:noWrap/>
            <w:hideMark/>
          </w:tcPr>
          <w:p w14:paraId="155439A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B35609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9C65AE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C38EAE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37CAE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D706FF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D8515D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5A416F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31232E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98EDAB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99090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  <w:tc>
          <w:tcPr>
            <w:tcW w:w="0" w:type="dxa"/>
            <w:noWrap/>
            <w:hideMark/>
          </w:tcPr>
          <w:p w14:paraId="0FFBE1E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  <w:tc>
          <w:tcPr>
            <w:tcW w:w="0" w:type="dxa"/>
            <w:noWrap/>
            <w:hideMark/>
          </w:tcPr>
          <w:p w14:paraId="4D153F2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324301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5E554D9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AB090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69B38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A188D4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3AF154E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752256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0571252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BE49DE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85624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4417FB6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6713C44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C5DC44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440255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9A6F1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8B262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LINETYPE</w:t>
            </w:r>
          </w:p>
        </w:tc>
        <w:tc>
          <w:tcPr>
            <w:tcW w:w="0" w:type="dxa"/>
            <w:noWrap/>
            <w:hideMark/>
          </w:tcPr>
          <w:p w14:paraId="714266B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Linetype</w:t>
            </w:r>
            <w:proofErr w:type="spellEnd"/>
          </w:p>
        </w:tc>
        <w:tc>
          <w:tcPr>
            <w:tcW w:w="0" w:type="dxa"/>
            <w:noWrap/>
            <w:hideMark/>
          </w:tcPr>
          <w:p w14:paraId="1B6BC3E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046BEE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051632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0D809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A5D01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4E2C649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181C8A3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9F030A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E8694F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6DFDA4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D0B689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LINEWT</w:t>
            </w:r>
          </w:p>
        </w:tc>
        <w:tc>
          <w:tcPr>
            <w:tcW w:w="0" w:type="dxa"/>
            <w:noWrap/>
            <w:hideMark/>
          </w:tcPr>
          <w:p w14:paraId="29B932C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LineWt</w:t>
            </w:r>
            <w:proofErr w:type="spellEnd"/>
          </w:p>
        </w:tc>
        <w:tc>
          <w:tcPr>
            <w:tcW w:w="0" w:type="dxa"/>
            <w:noWrap/>
            <w:hideMark/>
          </w:tcPr>
          <w:p w14:paraId="40DD59F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6D19E5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2B362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27E3B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C5CC0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63311A8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RefName</w:t>
            </w:r>
            <w:proofErr w:type="spellEnd"/>
          </w:p>
        </w:tc>
        <w:tc>
          <w:tcPr>
            <w:tcW w:w="0" w:type="dxa"/>
            <w:noWrap/>
            <w:hideMark/>
          </w:tcPr>
          <w:p w14:paraId="6DD2D1B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BC3D67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330822B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BA20B7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5820F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1AF5D87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647DDED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BDAABE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0" w:type="dxa"/>
            <w:noWrap/>
            <w:hideMark/>
          </w:tcPr>
          <w:p w14:paraId="1F00C56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322F58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9F72A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SHAPE_LENG</w:t>
            </w:r>
          </w:p>
        </w:tc>
        <w:tc>
          <w:tcPr>
            <w:tcW w:w="0" w:type="dxa"/>
            <w:noWrap/>
            <w:hideMark/>
          </w:tcPr>
          <w:p w14:paraId="09FF66F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</w:t>
            </w:r>
            <w:proofErr w:type="spellEnd"/>
          </w:p>
        </w:tc>
        <w:tc>
          <w:tcPr>
            <w:tcW w:w="0" w:type="dxa"/>
            <w:noWrap/>
            <w:hideMark/>
          </w:tcPr>
          <w:p w14:paraId="261CC3F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8972FE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B1581D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73D0B7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32803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1F6D394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3C3A882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C86C8B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49CFE2C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B42203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EDE67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0B038D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380FAA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61D9AA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8C2263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681E4C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DADC6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614585D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432CC56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79DC5A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AB46B3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757CB21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6031E720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GBMI_II_CENTRAL_GARAGE_SPACES</w:t>
            </w:r>
          </w:p>
        </w:tc>
      </w:tr>
      <w:tr w:rsidR="00A73166" w:rsidRPr="005A188F" w14:paraId="2236B09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C99CD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10928E4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FID</w:t>
            </w:r>
          </w:p>
        </w:tc>
        <w:tc>
          <w:tcPr>
            <w:tcW w:w="0" w:type="dxa"/>
            <w:noWrap/>
            <w:hideMark/>
          </w:tcPr>
          <w:p w14:paraId="616990D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29E6476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24EC05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8210F7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214D8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43A8E9A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42184D7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9607EA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5E6F3B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D39418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5B53D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  <w:tc>
          <w:tcPr>
            <w:tcW w:w="0" w:type="dxa"/>
            <w:noWrap/>
            <w:hideMark/>
          </w:tcPr>
          <w:p w14:paraId="45AB885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  <w:tc>
          <w:tcPr>
            <w:tcW w:w="0" w:type="dxa"/>
            <w:noWrap/>
            <w:hideMark/>
          </w:tcPr>
          <w:p w14:paraId="609A3E6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858FC9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28DEFA6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C41E09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94629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F960BD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5A506B8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A39032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583A364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3E5B12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52F38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07554BA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6E42FAD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A9DC90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2369B0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D27E59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DC9468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LINETYPE</w:t>
            </w:r>
          </w:p>
        </w:tc>
        <w:tc>
          <w:tcPr>
            <w:tcW w:w="0" w:type="dxa"/>
            <w:noWrap/>
            <w:hideMark/>
          </w:tcPr>
          <w:p w14:paraId="3DA3BFE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Linetype</w:t>
            </w:r>
            <w:proofErr w:type="spellEnd"/>
          </w:p>
        </w:tc>
        <w:tc>
          <w:tcPr>
            <w:tcW w:w="0" w:type="dxa"/>
            <w:noWrap/>
            <w:hideMark/>
          </w:tcPr>
          <w:p w14:paraId="4E04C08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759DD5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3D8C5F1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F2567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9ED61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7E876E0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2C957F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E43742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CCB57C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15ED5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EBD47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LINEWT</w:t>
            </w:r>
          </w:p>
        </w:tc>
        <w:tc>
          <w:tcPr>
            <w:tcW w:w="0" w:type="dxa"/>
            <w:noWrap/>
            <w:hideMark/>
          </w:tcPr>
          <w:p w14:paraId="2843C7A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LineWt</w:t>
            </w:r>
            <w:proofErr w:type="spellEnd"/>
          </w:p>
        </w:tc>
        <w:tc>
          <w:tcPr>
            <w:tcW w:w="0" w:type="dxa"/>
            <w:noWrap/>
            <w:hideMark/>
          </w:tcPr>
          <w:p w14:paraId="4B4E4DD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60E2A7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87F275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A990BE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3F9C5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405D9F1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RefName</w:t>
            </w:r>
            <w:proofErr w:type="spellEnd"/>
          </w:p>
        </w:tc>
        <w:tc>
          <w:tcPr>
            <w:tcW w:w="0" w:type="dxa"/>
            <w:noWrap/>
            <w:hideMark/>
          </w:tcPr>
          <w:p w14:paraId="62ADAA8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B7396B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5C6ADC7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B25359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6AD07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18CB875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531424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6C2201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05655C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126BC2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D86BA1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449D564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0" w:type="dxa"/>
            <w:noWrap/>
            <w:hideMark/>
          </w:tcPr>
          <w:p w14:paraId="6303A06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D2E967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F4F52C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127122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0D490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46B6C2F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</w:t>
            </w:r>
          </w:p>
        </w:tc>
        <w:tc>
          <w:tcPr>
            <w:tcW w:w="0" w:type="dxa"/>
            <w:noWrap/>
            <w:hideMark/>
          </w:tcPr>
          <w:p w14:paraId="6C6182F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3EB5C9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274C9C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43B334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F01AD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SHAPE_LENG</w:t>
            </w:r>
          </w:p>
        </w:tc>
        <w:tc>
          <w:tcPr>
            <w:tcW w:w="0" w:type="dxa"/>
            <w:noWrap/>
            <w:hideMark/>
          </w:tcPr>
          <w:p w14:paraId="204183B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</w:t>
            </w:r>
            <w:proofErr w:type="spellEnd"/>
          </w:p>
        </w:tc>
        <w:tc>
          <w:tcPr>
            <w:tcW w:w="0" w:type="dxa"/>
            <w:noWrap/>
            <w:hideMark/>
          </w:tcPr>
          <w:p w14:paraId="0C65E6E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C572DD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78569D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C265B4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E2C001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90C5A8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9F8F34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E9A0B1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46A752F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18C82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89215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5D1D3D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DB7A30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8F66D4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0CA407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94807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C2C08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5161D94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31D8925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C73EE5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68CA4A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3755CB0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2811361D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GBMI_II_TERMINAL_ITB_L3_SPACES</w:t>
            </w:r>
          </w:p>
        </w:tc>
      </w:tr>
      <w:tr w:rsidR="00A73166" w:rsidRPr="005A188F" w14:paraId="7239B70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5BADB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6524AA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FID</w:t>
            </w:r>
          </w:p>
        </w:tc>
        <w:tc>
          <w:tcPr>
            <w:tcW w:w="0" w:type="dxa"/>
            <w:noWrap/>
            <w:hideMark/>
          </w:tcPr>
          <w:p w14:paraId="4A9B0F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39A4119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644A34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AEE707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309E7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33C9B0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4714BDF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1C8F68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5A5F68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A0847D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5D0ED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  <w:tc>
          <w:tcPr>
            <w:tcW w:w="0" w:type="dxa"/>
            <w:noWrap/>
            <w:hideMark/>
          </w:tcPr>
          <w:p w14:paraId="350E71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  <w:tc>
          <w:tcPr>
            <w:tcW w:w="0" w:type="dxa"/>
            <w:noWrap/>
            <w:hideMark/>
          </w:tcPr>
          <w:p w14:paraId="062D7B1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9D89DC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262A263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0A7D42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ABA0B9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7E5B173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07975D4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4E1FF4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7D0C01A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739536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82EBC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269D1F8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74CFEBF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79B4B3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BA1BF6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472135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42312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LINETYPE</w:t>
            </w:r>
          </w:p>
        </w:tc>
        <w:tc>
          <w:tcPr>
            <w:tcW w:w="0" w:type="dxa"/>
            <w:noWrap/>
            <w:hideMark/>
          </w:tcPr>
          <w:p w14:paraId="3F6358C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Linetype</w:t>
            </w:r>
            <w:proofErr w:type="spellEnd"/>
          </w:p>
        </w:tc>
        <w:tc>
          <w:tcPr>
            <w:tcW w:w="0" w:type="dxa"/>
            <w:noWrap/>
            <w:hideMark/>
          </w:tcPr>
          <w:p w14:paraId="61511D4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FDC66C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4560FA6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B94655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5D8C2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7AD5DA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7936E9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AB21C2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DEDEC7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A1418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00C6F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LINEWT</w:t>
            </w:r>
          </w:p>
        </w:tc>
        <w:tc>
          <w:tcPr>
            <w:tcW w:w="0" w:type="dxa"/>
            <w:noWrap/>
            <w:hideMark/>
          </w:tcPr>
          <w:p w14:paraId="63DD13E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LineWt</w:t>
            </w:r>
            <w:proofErr w:type="spellEnd"/>
          </w:p>
        </w:tc>
        <w:tc>
          <w:tcPr>
            <w:tcW w:w="0" w:type="dxa"/>
            <w:noWrap/>
            <w:hideMark/>
          </w:tcPr>
          <w:p w14:paraId="33520EB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E0A5A7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E3E647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54B460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5CEF5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435738D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RefName</w:t>
            </w:r>
            <w:proofErr w:type="spellEnd"/>
          </w:p>
        </w:tc>
        <w:tc>
          <w:tcPr>
            <w:tcW w:w="0" w:type="dxa"/>
            <w:noWrap/>
            <w:hideMark/>
          </w:tcPr>
          <w:p w14:paraId="042BA42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944900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7655668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787B92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CA2D1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2E31C90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46FA694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FA5070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0" w:type="dxa"/>
            <w:noWrap/>
            <w:hideMark/>
          </w:tcPr>
          <w:p w14:paraId="490A9F2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BA4F2A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D7439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SECURITY</w:t>
            </w:r>
          </w:p>
        </w:tc>
        <w:tc>
          <w:tcPr>
            <w:tcW w:w="0" w:type="dxa"/>
            <w:noWrap/>
            <w:hideMark/>
          </w:tcPr>
          <w:p w14:paraId="1949E98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Security</w:t>
            </w:r>
          </w:p>
        </w:tc>
        <w:tc>
          <w:tcPr>
            <w:tcW w:w="0" w:type="dxa"/>
            <w:noWrap/>
            <w:hideMark/>
          </w:tcPr>
          <w:p w14:paraId="4391A87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5F8490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1155D3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01C71B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FCA51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SHAPE_LENG</w:t>
            </w:r>
          </w:p>
        </w:tc>
        <w:tc>
          <w:tcPr>
            <w:tcW w:w="0" w:type="dxa"/>
            <w:noWrap/>
            <w:hideMark/>
          </w:tcPr>
          <w:p w14:paraId="6456295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</w:t>
            </w:r>
            <w:proofErr w:type="spellEnd"/>
          </w:p>
        </w:tc>
        <w:tc>
          <w:tcPr>
            <w:tcW w:w="0" w:type="dxa"/>
            <w:noWrap/>
            <w:hideMark/>
          </w:tcPr>
          <w:p w14:paraId="587CBB1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422E61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9E277D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FA1B7B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E44121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4476B93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19AB9FE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821907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6AAF3C1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60977D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11D48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91217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616C44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274462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1B55EF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EA8342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448011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195DFAB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4567020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BC5F3C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425F1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0EBC066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65E49F31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GBMI_II_TERMINAL_L1_SPACES</w:t>
            </w:r>
          </w:p>
        </w:tc>
      </w:tr>
      <w:tr w:rsidR="00A73166" w:rsidRPr="005A188F" w14:paraId="7CA37AC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4E4A9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C90BDB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7CB62D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309C671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B2CB18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7A984D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6A941E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OID_</w:t>
            </w:r>
          </w:p>
        </w:tc>
        <w:tc>
          <w:tcPr>
            <w:tcW w:w="0" w:type="dxa"/>
            <w:noWrap/>
            <w:hideMark/>
          </w:tcPr>
          <w:p w14:paraId="465274F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OID_</w:t>
            </w:r>
          </w:p>
        </w:tc>
        <w:tc>
          <w:tcPr>
            <w:tcW w:w="0" w:type="dxa"/>
            <w:noWrap/>
            <w:hideMark/>
          </w:tcPr>
          <w:p w14:paraId="645E021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5832EC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4A777B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68AE2D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5B387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6F9275A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60B8D05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D1CEAC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496799F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E4213A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2C1AF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C13EB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346D83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5FE0D4C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4F507FC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083BFF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F9209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B645E2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47BFBF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37D323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4FCC7A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7EEA1A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969057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1D041EE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4222F20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1AC4D3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A1AF9D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7E6A717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78BCCF52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GBMI_II_TERMINAL_L2_SPACES</w:t>
            </w:r>
          </w:p>
        </w:tc>
      </w:tr>
      <w:tr w:rsidR="00A73166" w:rsidRPr="005A188F" w14:paraId="26491F8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48F41E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16E1631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FID</w:t>
            </w:r>
          </w:p>
        </w:tc>
        <w:tc>
          <w:tcPr>
            <w:tcW w:w="0" w:type="dxa"/>
            <w:noWrap/>
            <w:hideMark/>
          </w:tcPr>
          <w:p w14:paraId="5FA3271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111FB75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8C91C2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4694DD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4BCD2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D09E06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EF1BE3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B1AD05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EB798B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0B8A8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DAEF0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  <w:tc>
          <w:tcPr>
            <w:tcW w:w="0" w:type="dxa"/>
            <w:noWrap/>
            <w:hideMark/>
          </w:tcPr>
          <w:p w14:paraId="581141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  <w:tc>
          <w:tcPr>
            <w:tcW w:w="0" w:type="dxa"/>
            <w:noWrap/>
            <w:hideMark/>
          </w:tcPr>
          <w:p w14:paraId="290E8B2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DFD720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6F0CFB2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6B3B21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CEB0B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555E3B7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B1D108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51047B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1C9BF93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5E65F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C47F7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4B5AC0E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73A78BD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DAC0E0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CA3A78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20ABF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97AADF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LINETYPE</w:t>
            </w:r>
          </w:p>
        </w:tc>
        <w:tc>
          <w:tcPr>
            <w:tcW w:w="0" w:type="dxa"/>
            <w:noWrap/>
            <w:hideMark/>
          </w:tcPr>
          <w:p w14:paraId="2270B28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Linetype</w:t>
            </w:r>
            <w:proofErr w:type="spellEnd"/>
          </w:p>
        </w:tc>
        <w:tc>
          <w:tcPr>
            <w:tcW w:w="0" w:type="dxa"/>
            <w:noWrap/>
            <w:hideMark/>
          </w:tcPr>
          <w:p w14:paraId="587D97B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531596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313FF18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05FC6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972153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58A4F42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4B37BB8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4224D2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2F7084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26F7A9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2B0455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LINEWT</w:t>
            </w:r>
          </w:p>
        </w:tc>
        <w:tc>
          <w:tcPr>
            <w:tcW w:w="0" w:type="dxa"/>
            <w:noWrap/>
            <w:hideMark/>
          </w:tcPr>
          <w:p w14:paraId="4F602F3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LineWt</w:t>
            </w:r>
            <w:proofErr w:type="spellEnd"/>
          </w:p>
        </w:tc>
        <w:tc>
          <w:tcPr>
            <w:tcW w:w="0" w:type="dxa"/>
            <w:noWrap/>
            <w:hideMark/>
          </w:tcPr>
          <w:p w14:paraId="3800DF7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489F42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B687C2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D34AB9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BE18C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1CC9F0D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RefName</w:t>
            </w:r>
            <w:proofErr w:type="spellEnd"/>
          </w:p>
        </w:tc>
        <w:tc>
          <w:tcPr>
            <w:tcW w:w="0" w:type="dxa"/>
            <w:noWrap/>
            <w:hideMark/>
          </w:tcPr>
          <w:p w14:paraId="0A298B2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6CC143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0E311D1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20B50C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A7328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0149E56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0AF3103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9C0E4D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0" w:type="dxa"/>
            <w:noWrap/>
            <w:hideMark/>
          </w:tcPr>
          <w:p w14:paraId="6818FF6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293CB5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26943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SECURITY</w:t>
            </w:r>
          </w:p>
        </w:tc>
        <w:tc>
          <w:tcPr>
            <w:tcW w:w="0" w:type="dxa"/>
            <w:noWrap/>
            <w:hideMark/>
          </w:tcPr>
          <w:p w14:paraId="0E101AF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Security</w:t>
            </w:r>
          </w:p>
        </w:tc>
        <w:tc>
          <w:tcPr>
            <w:tcW w:w="0" w:type="dxa"/>
            <w:noWrap/>
            <w:hideMark/>
          </w:tcPr>
          <w:p w14:paraId="1AE6E5D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70C7C3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5052CC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E9CDC2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ECF53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SHAPE_LENG</w:t>
            </w:r>
          </w:p>
        </w:tc>
        <w:tc>
          <w:tcPr>
            <w:tcW w:w="0" w:type="dxa"/>
            <w:noWrap/>
            <w:hideMark/>
          </w:tcPr>
          <w:p w14:paraId="3F89122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</w:t>
            </w:r>
            <w:proofErr w:type="spellEnd"/>
          </w:p>
        </w:tc>
        <w:tc>
          <w:tcPr>
            <w:tcW w:w="0" w:type="dxa"/>
            <w:noWrap/>
            <w:hideMark/>
          </w:tcPr>
          <w:p w14:paraId="088B539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411A7E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4626A8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FAADFE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B6F00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APPRX_AREA</w:t>
            </w:r>
          </w:p>
        </w:tc>
        <w:tc>
          <w:tcPr>
            <w:tcW w:w="0" w:type="dxa"/>
            <w:noWrap/>
            <w:hideMark/>
          </w:tcPr>
          <w:p w14:paraId="3F2416C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APPRX_AREA</w:t>
            </w:r>
          </w:p>
        </w:tc>
        <w:tc>
          <w:tcPr>
            <w:tcW w:w="0" w:type="dxa"/>
            <w:noWrap/>
            <w:hideMark/>
          </w:tcPr>
          <w:p w14:paraId="668B04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E4106A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FA9C9A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B55760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95D0DB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TYPE</w:t>
            </w:r>
          </w:p>
        </w:tc>
        <w:tc>
          <w:tcPr>
            <w:tcW w:w="0" w:type="dxa"/>
            <w:noWrap/>
            <w:hideMark/>
          </w:tcPr>
          <w:p w14:paraId="31E3188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  <w:tc>
          <w:tcPr>
            <w:tcW w:w="0" w:type="dxa"/>
            <w:noWrap/>
            <w:hideMark/>
          </w:tcPr>
          <w:p w14:paraId="70314CC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E5B8F0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98A57C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CC1155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9CFDF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9C80BB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0A76C95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A1708A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0B4377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43F213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5D8D0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DF7B27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28540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D011DC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EE0E1B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7BEA91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4E8F8C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189C583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40F1D84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902030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D3A7C4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1B71D10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786A2747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GBMI_II_TERMINAL_L3_SPACES</w:t>
            </w:r>
          </w:p>
        </w:tc>
      </w:tr>
      <w:tr w:rsidR="00A73166" w:rsidRPr="005A188F" w14:paraId="1176436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6C7AF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74B640E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FID</w:t>
            </w:r>
          </w:p>
        </w:tc>
        <w:tc>
          <w:tcPr>
            <w:tcW w:w="0" w:type="dxa"/>
            <w:noWrap/>
            <w:hideMark/>
          </w:tcPr>
          <w:p w14:paraId="0EE3C7F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37BFD1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6A84BF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B37C2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05958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4E450E5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4A44EED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18B600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AEF058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329E8B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AEF74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  <w:tc>
          <w:tcPr>
            <w:tcW w:w="0" w:type="dxa"/>
            <w:noWrap/>
            <w:hideMark/>
          </w:tcPr>
          <w:p w14:paraId="315041A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</w:t>
            </w:r>
          </w:p>
        </w:tc>
        <w:tc>
          <w:tcPr>
            <w:tcW w:w="0" w:type="dxa"/>
            <w:noWrap/>
            <w:hideMark/>
          </w:tcPr>
          <w:p w14:paraId="6EF41AD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5B7265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7E45B47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393034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9D09AA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22C9D60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3424B0D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EA03FC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64BCA1A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CEE1F9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9F077D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0931E81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5AA19FA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576E00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C7E1B6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30495D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3F20F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LINETYPE</w:t>
            </w:r>
          </w:p>
        </w:tc>
        <w:tc>
          <w:tcPr>
            <w:tcW w:w="0" w:type="dxa"/>
            <w:noWrap/>
            <w:hideMark/>
          </w:tcPr>
          <w:p w14:paraId="1EE0DBF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Linetype</w:t>
            </w:r>
            <w:proofErr w:type="spellEnd"/>
          </w:p>
        </w:tc>
        <w:tc>
          <w:tcPr>
            <w:tcW w:w="0" w:type="dxa"/>
            <w:noWrap/>
            <w:hideMark/>
          </w:tcPr>
          <w:p w14:paraId="3363F8C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D4B1CB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659A7EE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520F7F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1F4BB4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74C1AE4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4547633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EB6CA7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5811C2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941D00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D6116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LINEWT</w:t>
            </w:r>
          </w:p>
        </w:tc>
        <w:tc>
          <w:tcPr>
            <w:tcW w:w="0" w:type="dxa"/>
            <w:noWrap/>
            <w:hideMark/>
          </w:tcPr>
          <w:p w14:paraId="7B677A1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LineWt</w:t>
            </w:r>
            <w:proofErr w:type="spellEnd"/>
          </w:p>
        </w:tc>
        <w:tc>
          <w:tcPr>
            <w:tcW w:w="0" w:type="dxa"/>
            <w:noWrap/>
            <w:hideMark/>
          </w:tcPr>
          <w:p w14:paraId="4BC4532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5B69DA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9CB59D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9FAD29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D6E80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6B90FB1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RefName</w:t>
            </w:r>
            <w:proofErr w:type="spellEnd"/>
          </w:p>
        </w:tc>
        <w:tc>
          <w:tcPr>
            <w:tcW w:w="0" w:type="dxa"/>
            <w:noWrap/>
            <w:hideMark/>
          </w:tcPr>
          <w:p w14:paraId="33FD55F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8D75F4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196E5D3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7B0FF6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6D828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123584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2A2A292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E7A800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0" w:type="dxa"/>
            <w:noWrap/>
            <w:hideMark/>
          </w:tcPr>
          <w:p w14:paraId="2C8EA73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36FCAA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43153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SECURITY</w:t>
            </w:r>
          </w:p>
        </w:tc>
        <w:tc>
          <w:tcPr>
            <w:tcW w:w="0" w:type="dxa"/>
            <w:noWrap/>
            <w:hideMark/>
          </w:tcPr>
          <w:p w14:paraId="1492CB0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Security</w:t>
            </w:r>
          </w:p>
        </w:tc>
        <w:tc>
          <w:tcPr>
            <w:tcW w:w="0" w:type="dxa"/>
            <w:noWrap/>
            <w:hideMark/>
          </w:tcPr>
          <w:p w14:paraId="5E84C8A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7119B9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98A8DD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F041A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BED4F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SHAPE_LENG</w:t>
            </w:r>
          </w:p>
        </w:tc>
        <w:tc>
          <w:tcPr>
            <w:tcW w:w="0" w:type="dxa"/>
            <w:noWrap/>
            <w:hideMark/>
          </w:tcPr>
          <w:p w14:paraId="1DFDEA1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</w:t>
            </w:r>
            <w:proofErr w:type="spellEnd"/>
          </w:p>
        </w:tc>
        <w:tc>
          <w:tcPr>
            <w:tcW w:w="0" w:type="dxa"/>
            <w:noWrap/>
            <w:hideMark/>
          </w:tcPr>
          <w:p w14:paraId="3109674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0CB746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83E091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4AF596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136C4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0E2D93B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0588CEF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C789A6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69C7E5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574C7A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05491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3D0CEB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C963B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A62AC5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67A860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A92ABC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1B6CD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032A550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0A0CFC3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F34511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51826B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07BA353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37D52A08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GBMI_L1_FP</w:t>
            </w:r>
          </w:p>
        </w:tc>
      </w:tr>
      <w:tr w:rsidR="00A73166" w:rsidRPr="005A188F" w14:paraId="595755B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99032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4219FC0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9E5853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7535249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2C98DF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B86A2B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7FBD9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ARCGIS_HS_BLDG_LV1_V2_ENTITY</w:t>
            </w:r>
          </w:p>
        </w:tc>
        <w:tc>
          <w:tcPr>
            <w:tcW w:w="0" w:type="dxa"/>
            <w:noWrap/>
            <w:hideMark/>
          </w:tcPr>
          <w:p w14:paraId="6D995CF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ARCGIS.HS_Bldg_Lv1_v</w:t>
            </w:r>
            <w:proofErr w:type="gramStart"/>
            <w:r w:rsidRPr="005A188F">
              <w:rPr>
                <w:rFonts w:ascii="Calibri" w:eastAsia="Times New Roman" w:hAnsi="Calibri" w:cs="Times New Roman"/>
                <w:color w:val="000000"/>
              </w:rPr>
              <w:t>2.ENTITY</w:t>
            </w:r>
            <w:proofErr w:type="gramEnd"/>
          </w:p>
        </w:tc>
        <w:tc>
          <w:tcPr>
            <w:tcW w:w="0" w:type="dxa"/>
            <w:noWrap/>
            <w:hideMark/>
          </w:tcPr>
          <w:p w14:paraId="2F8F528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85E024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398918B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FC512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1D05B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0F71496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0818A01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3C1B53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295207A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BD4F19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C1596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3090566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2C509DC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2BC13FF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2FBEF54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2F8730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44582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LINETYPE</w:t>
            </w:r>
          </w:p>
        </w:tc>
        <w:tc>
          <w:tcPr>
            <w:tcW w:w="0" w:type="dxa"/>
            <w:noWrap/>
            <w:hideMark/>
          </w:tcPr>
          <w:p w14:paraId="2FF6185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LINETYPE</w:t>
            </w:r>
          </w:p>
        </w:tc>
        <w:tc>
          <w:tcPr>
            <w:tcW w:w="0" w:type="dxa"/>
            <w:noWrap/>
            <w:hideMark/>
          </w:tcPr>
          <w:p w14:paraId="0F10DBD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4CD66F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26F5137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D7307B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60BEB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0A82162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3B999B0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EDE58B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2FDCB7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50C53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FBEAE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LINEWT</w:t>
            </w:r>
          </w:p>
        </w:tc>
        <w:tc>
          <w:tcPr>
            <w:tcW w:w="0" w:type="dxa"/>
            <w:noWrap/>
            <w:hideMark/>
          </w:tcPr>
          <w:p w14:paraId="7B6E535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LINEWT</w:t>
            </w:r>
          </w:p>
        </w:tc>
        <w:tc>
          <w:tcPr>
            <w:tcW w:w="0" w:type="dxa"/>
            <w:noWrap/>
            <w:hideMark/>
          </w:tcPr>
          <w:p w14:paraId="5280F54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384E33D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2B281F9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6B3E1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A99A6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2B9544B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1879545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1A5EBE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55586D7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1AC0A5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3942C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ARCGIS_HS_BLDG_LV1_ENTITY</w:t>
            </w:r>
          </w:p>
        </w:tc>
        <w:tc>
          <w:tcPr>
            <w:tcW w:w="0" w:type="dxa"/>
            <w:noWrap/>
            <w:hideMark/>
          </w:tcPr>
          <w:p w14:paraId="24C3D15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ARCGIS_HS_BLDG_LV1_ENTITY</w:t>
            </w:r>
          </w:p>
        </w:tc>
        <w:tc>
          <w:tcPr>
            <w:tcW w:w="0" w:type="dxa"/>
            <w:noWrap/>
            <w:hideMark/>
          </w:tcPr>
          <w:p w14:paraId="0743CD6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F2BC27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5CD0CF4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480515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16877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0B58FAB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 Level</w:t>
            </w:r>
          </w:p>
        </w:tc>
        <w:tc>
          <w:tcPr>
            <w:tcW w:w="0" w:type="dxa"/>
            <w:noWrap/>
            <w:hideMark/>
          </w:tcPr>
          <w:p w14:paraId="6F960CD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A76E12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DA8819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7EC18E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BCC47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ENTITY_1</w:t>
            </w:r>
          </w:p>
        </w:tc>
        <w:tc>
          <w:tcPr>
            <w:tcW w:w="0" w:type="dxa"/>
            <w:noWrap/>
            <w:hideMark/>
          </w:tcPr>
          <w:p w14:paraId="59CA68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ENTITY_1</w:t>
            </w:r>
          </w:p>
        </w:tc>
        <w:tc>
          <w:tcPr>
            <w:tcW w:w="0" w:type="dxa"/>
            <w:noWrap/>
            <w:hideMark/>
          </w:tcPr>
          <w:p w14:paraId="4521149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11EECD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3A700E9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BFF49E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837D2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4A642B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FE70A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5D9340E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752D0AA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8B625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C28EC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1EBAE0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97F03D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8C3917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1B0892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72D7B20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A492330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GBMI_L2_FP</w:t>
            </w:r>
          </w:p>
        </w:tc>
      </w:tr>
      <w:tr w:rsidR="00A73166" w:rsidRPr="005A188F" w14:paraId="65ABA70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D52B8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7F3BF6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4D0362D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15F4567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9A68E3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46B237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33B4D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2BACD11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FDEB31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D89D26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6B5A5B3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8EBE7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3CE3F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4401B8F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  <w:tc>
          <w:tcPr>
            <w:tcW w:w="0" w:type="dxa"/>
            <w:noWrap/>
            <w:hideMark/>
          </w:tcPr>
          <w:p w14:paraId="1120E35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35BD9E9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467A3D4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F56EF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2EA37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6542E9B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530C321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5EABA2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68F458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959638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2AEC27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567F73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08330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3F7CB7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7444400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05FBA3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4BE5D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BBC708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7367AD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01229D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3DC2A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6AD89A7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377ED54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GBMI_L3_FP</w:t>
            </w:r>
          </w:p>
        </w:tc>
      </w:tr>
      <w:tr w:rsidR="00A73166" w:rsidRPr="005A188F" w14:paraId="16964B1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A99C3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FDBE38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1B5305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1F0CB2E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538295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5C0B52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ECB877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0118154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3F612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234597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0D580B9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675B57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F2A68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13EC8C6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74D3E83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080962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600CCF3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1D9DF7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C0592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</w:t>
            </w:r>
          </w:p>
        </w:tc>
        <w:tc>
          <w:tcPr>
            <w:tcW w:w="0" w:type="dxa"/>
            <w:noWrap/>
            <w:hideMark/>
          </w:tcPr>
          <w:p w14:paraId="0A29C1E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</w:t>
            </w:r>
          </w:p>
        </w:tc>
        <w:tc>
          <w:tcPr>
            <w:tcW w:w="0" w:type="dxa"/>
            <w:noWrap/>
            <w:hideMark/>
          </w:tcPr>
          <w:p w14:paraId="7EFFA6D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0B122C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68F486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1A09AA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E5F246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304A8D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4CEDC2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EE0DB6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534CBAA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616D23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594B7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1B1BFF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1B1D6FF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35D5AC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F6F90E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417186E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248C9D0B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GBMI_PME_ELECTRIC_WALWAY</w:t>
            </w:r>
          </w:p>
        </w:tc>
      </w:tr>
      <w:tr w:rsidR="00A73166" w:rsidRPr="005A188F" w14:paraId="6E29C12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508EC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C8239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4AEDF28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257D3FD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105FF8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BD16ED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2E2E0F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PEOPLE_MOVERS_ID</w:t>
            </w:r>
          </w:p>
        </w:tc>
        <w:tc>
          <w:tcPr>
            <w:tcW w:w="0" w:type="dxa"/>
            <w:noWrap/>
            <w:hideMark/>
          </w:tcPr>
          <w:p w14:paraId="64DD0C6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People Movers ID</w:t>
            </w:r>
          </w:p>
        </w:tc>
        <w:tc>
          <w:tcPr>
            <w:tcW w:w="0" w:type="dxa"/>
            <w:noWrap/>
            <w:hideMark/>
          </w:tcPr>
          <w:p w14:paraId="0F3230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37D563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A61FA7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5EF0DB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95BA8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FLOOR_LEVEL</w:t>
            </w:r>
          </w:p>
        </w:tc>
        <w:tc>
          <w:tcPr>
            <w:tcW w:w="0" w:type="dxa"/>
            <w:noWrap/>
            <w:hideMark/>
          </w:tcPr>
          <w:p w14:paraId="3722462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 Level</w:t>
            </w:r>
          </w:p>
        </w:tc>
        <w:tc>
          <w:tcPr>
            <w:tcW w:w="0" w:type="dxa"/>
            <w:noWrap/>
            <w:hideMark/>
          </w:tcPr>
          <w:p w14:paraId="38EB2AD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0D6D1D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C3E1D1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B766E9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ED0F5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771BCB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4160AE7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511CEB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07351BC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4B1FDC6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297D6887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GBMI_PME_ELEVATOR</w:t>
            </w:r>
          </w:p>
        </w:tc>
      </w:tr>
      <w:tr w:rsidR="00A73166" w:rsidRPr="005A188F" w14:paraId="38E18D2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585C8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8E358F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44D93AC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CB1852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14D98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440EB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F19CD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ELEVATOR_ID</w:t>
            </w:r>
          </w:p>
        </w:tc>
        <w:tc>
          <w:tcPr>
            <w:tcW w:w="0" w:type="dxa"/>
            <w:noWrap/>
            <w:hideMark/>
          </w:tcPr>
          <w:p w14:paraId="3319AA8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Elevator ID</w:t>
            </w:r>
          </w:p>
        </w:tc>
        <w:tc>
          <w:tcPr>
            <w:tcW w:w="0" w:type="dxa"/>
            <w:noWrap/>
            <w:hideMark/>
          </w:tcPr>
          <w:p w14:paraId="7AAF19F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A84D3C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4BE580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55838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F533D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FLOOR_LEVEL</w:t>
            </w:r>
          </w:p>
        </w:tc>
        <w:tc>
          <w:tcPr>
            <w:tcW w:w="0" w:type="dxa"/>
            <w:noWrap/>
            <w:hideMark/>
          </w:tcPr>
          <w:p w14:paraId="0FD34D4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 Level</w:t>
            </w:r>
          </w:p>
        </w:tc>
        <w:tc>
          <w:tcPr>
            <w:tcW w:w="0" w:type="dxa"/>
            <w:noWrap/>
            <w:hideMark/>
          </w:tcPr>
          <w:p w14:paraId="3849364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BB4EBB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6C3606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DC05A0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A338B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NOTES</w:t>
            </w:r>
          </w:p>
        </w:tc>
        <w:tc>
          <w:tcPr>
            <w:tcW w:w="0" w:type="dxa"/>
            <w:noWrap/>
            <w:hideMark/>
          </w:tcPr>
          <w:p w14:paraId="4FC3B58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NOTES</w:t>
            </w:r>
          </w:p>
        </w:tc>
        <w:tc>
          <w:tcPr>
            <w:tcW w:w="0" w:type="dxa"/>
            <w:noWrap/>
            <w:hideMark/>
          </w:tcPr>
          <w:p w14:paraId="2218995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4C09F5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0CAE821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D56E85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4AC3E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CONFIRMATION</w:t>
            </w:r>
          </w:p>
        </w:tc>
        <w:tc>
          <w:tcPr>
            <w:tcW w:w="0" w:type="dxa"/>
            <w:noWrap/>
            <w:hideMark/>
          </w:tcPr>
          <w:p w14:paraId="0A4ACE2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Confirmation</w:t>
            </w:r>
          </w:p>
        </w:tc>
        <w:tc>
          <w:tcPr>
            <w:tcW w:w="0" w:type="dxa"/>
            <w:noWrap/>
            <w:hideMark/>
          </w:tcPr>
          <w:p w14:paraId="72D2DE5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EA9AB3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E19582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D278F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A1B4ED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34AD02D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C52154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406CFE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461E67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06634E2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67781FA8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GBMI_PME_ESCALATOR</w:t>
            </w:r>
          </w:p>
        </w:tc>
      </w:tr>
      <w:tr w:rsidR="00A73166" w:rsidRPr="005A188F" w14:paraId="740437D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AB99A5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D61C3B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A9EC08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74C4AC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4DE021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B66B06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DE8E5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ESCALATORS_ID</w:t>
            </w:r>
          </w:p>
        </w:tc>
        <w:tc>
          <w:tcPr>
            <w:tcW w:w="0" w:type="dxa"/>
            <w:noWrap/>
            <w:hideMark/>
          </w:tcPr>
          <w:p w14:paraId="55068C3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Escalators ID</w:t>
            </w:r>
          </w:p>
        </w:tc>
        <w:tc>
          <w:tcPr>
            <w:tcW w:w="0" w:type="dxa"/>
            <w:noWrap/>
            <w:hideMark/>
          </w:tcPr>
          <w:p w14:paraId="773E358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8987F8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D61C8F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80C1E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8A13C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FLOOR_LEVEL</w:t>
            </w:r>
          </w:p>
        </w:tc>
        <w:tc>
          <w:tcPr>
            <w:tcW w:w="0" w:type="dxa"/>
            <w:noWrap/>
            <w:hideMark/>
          </w:tcPr>
          <w:p w14:paraId="55262B4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 Level</w:t>
            </w:r>
          </w:p>
        </w:tc>
        <w:tc>
          <w:tcPr>
            <w:tcW w:w="0" w:type="dxa"/>
            <w:noWrap/>
            <w:hideMark/>
          </w:tcPr>
          <w:p w14:paraId="34586A5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EF5448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251F71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4E8C47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9AF27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NOTES</w:t>
            </w:r>
          </w:p>
        </w:tc>
        <w:tc>
          <w:tcPr>
            <w:tcW w:w="0" w:type="dxa"/>
            <w:noWrap/>
            <w:hideMark/>
          </w:tcPr>
          <w:p w14:paraId="0654805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NOTES</w:t>
            </w:r>
          </w:p>
        </w:tc>
        <w:tc>
          <w:tcPr>
            <w:tcW w:w="0" w:type="dxa"/>
            <w:noWrap/>
            <w:hideMark/>
          </w:tcPr>
          <w:p w14:paraId="72CC83E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AEC861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0" w:type="dxa"/>
            <w:noWrap/>
            <w:hideMark/>
          </w:tcPr>
          <w:p w14:paraId="4EE0E61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6311A1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C70D7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3F5B383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98938A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104E425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2554EDB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44121FA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64C3BC0D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GBMI_TERMINAL_BASEMENT_FP</w:t>
            </w:r>
          </w:p>
        </w:tc>
      </w:tr>
      <w:tr w:rsidR="00A73166" w:rsidRPr="005A188F" w14:paraId="350FBCF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5631B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3BD718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5B9F9A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4AAC385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BF9466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E94803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D1CCE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06AEFDC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024AB42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6EE157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76BAFD4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4E09BB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07249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07132BF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05897EC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6D1D4B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ADB29D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96F89B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C1511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0E514C0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FDF875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1D5898D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6AEBF6F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F6244A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0460F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E09CCD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903078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4458AB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AE71D7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6AFB5AC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77F0C67B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GBMI_TERMINAL_ITBMEZZ_FP</w:t>
            </w:r>
          </w:p>
        </w:tc>
      </w:tr>
      <w:tr w:rsidR="00A73166" w:rsidRPr="005A188F" w14:paraId="5888A05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D6C5D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5705D1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2B0E81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27C5A4C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44F7D5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941CC5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C7CF23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306601E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5464ACE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54AD30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28F29C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D0DBEF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C4A2AA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145265B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3813ECC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F70427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40B2F92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639B0A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363C32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54181B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D19E9D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62D15A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AA4901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29D86AA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0E3BDEA0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GBMI_TERMINAL_L1_FP</w:t>
            </w:r>
          </w:p>
        </w:tc>
      </w:tr>
      <w:tr w:rsidR="00A73166" w:rsidRPr="005A188F" w14:paraId="336C3BF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E8164C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OBJECTID_12</w:t>
            </w:r>
          </w:p>
        </w:tc>
        <w:tc>
          <w:tcPr>
            <w:tcW w:w="0" w:type="dxa"/>
            <w:noWrap/>
            <w:hideMark/>
          </w:tcPr>
          <w:p w14:paraId="7504491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OBJECTID_12</w:t>
            </w:r>
          </w:p>
        </w:tc>
        <w:tc>
          <w:tcPr>
            <w:tcW w:w="0" w:type="dxa"/>
            <w:noWrap/>
            <w:hideMark/>
          </w:tcPr>
          <w:p w14:paraId="4075AC2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7D59830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E043B8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39337F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44C30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FID_</w:t>
            </w:r>
          </w:p>
        </w:tc>
        <w:tc>
          <w:tcPr>
            <w:tcW w:w="0" w:type="dxa"/>
            <w:noWrap/>
            <w:hideMark/>
          </w:tcPr>
          <w:p w14:paraId="1AF9BC2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FID_</w:t>
            </w:r>
          </w:p>
        </w:tc>
        <w:tc>
          <w:tcPr>
            <w:tcW w:w="0" w:type="dxa"/>
            <w:noWrap/>
            <w:hideMark/>
          </w:tcPr>
          <w:p w14:paraId="79B4063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A60962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66DF66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E20D1F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D606E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7AD4549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3EBD076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4D2EF2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B2ED15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A71F6F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24AE4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663EABB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0D4D6D3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E6458A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AAA184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F463F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1D45A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B05767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4B9EEE4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B26F57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0A4163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EAD095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AADDF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SHAPE_LENG</w:t>
            </w:r>
          </w:p>
        </w:tc>
        <w:tc>
          <w:tcPr>
            <w:tcW w:w="0" w:type="dxa"/>
            <w:noWrap/>
            <w:hideMark/>
          </w:tcPr>
          <w:p w14:paraId="1112C05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SHAPE_LENG</w:t>
            </w:r>
          </w:p>
        </w:tc>
        <w:tc>
          <w:tcPr>
            <w:tcW w:w="0" w:type="dxa"/>
            <w:noWrap/>
            <w:hideMark/>
          </w:tcPr>
          <w:p w14:paraId="17690E5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457DF7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A23E8F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48D594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4B747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ROTATE</w:t>
            </w:r>
          </w:p>
        </w:tc>
        <w:tc>
          <w:tcPr>
            <w:tcW w:w="0" w:type="dxa"/>
            <w:noWrap/>
            <w:hideMark/>
          </w:tcPr>
          <w:p w14:paraId="5CBFE5B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ROTATE</w:t>
            </w:r>
          </w:p>
        </w:tc>
        <w:tc>
          <w:tcPr>
            <w:tcW w:w="0" w:type="dxa"/>
            <w:noWrap/>
            <w:hideMark/>
          </w:tcPr>
          <w:p w14:paraId="48DCEB0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E308EC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7E26D7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E4C85C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A6A86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SHAPE_LE_1</w:t>
            </w:r>
          </w:p>
        </w:tc>
        <w:tc>
          <w:tcPr>
            <w:tcW w:w="0" w:type="dxa"/>
            <w:noWrap/>
            <w:hideMark/>
          </w:tcPr>
          <w:p w14:paraId="4D962B7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SHAPE_LE_1</w:t>
            </w:r>
          </w:p>
        </w:tc>
        <w:tc>
          <w:tcPr>
            <w:tcW w:w="0" w:type="dxa"/>
            <w:noWrap/>
            <w:hideMark/>
          </w:tcPr>
          <w:p w14:paraId="150E3DB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E63366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F2AF6D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94C3A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B3E2F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SHAPE_LE_2</w:t>
            </w:r>
          </w:p>
        </w:tc>
        <w:tc>
          <w:tcPr>
            <w:tcW w:w="0" w:type="dxa"/>
            <w:noWrap/>
            <w:hideMark/>
          </w:tcPr>
          <w:p w14:paraId="58167A1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SHAPE_LE_2</w:t>
            </w:r>
          </w:p>
        </w:tc>
        <w:tc>
          <w:tcPr>
            <w:tcW w:w="0" w:type="dxa"/>
            <w:noWrap/>
            <w:hideMark/>
          </w:tcPr>
          <w:p w14:paraId="7155A65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DDAE1A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10F5DF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BFB286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224E8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0A2B9D1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46361B2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4BB751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4686C9D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B7999A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D4AFB8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0A0FFC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B82426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F3B191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93EDB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60AA3E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083E9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4E55CCB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4C9A981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61C9728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83AE25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3D02CE7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713FF0B9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GBMI_TERMINAL_L1_FP</w:t>
            </w:r>
          </w:p>
        </w:tc>
      </w:tr>
      <w:tr w:rsidR="00A73166" w:rsidRPr="005A188F" w14:paraId="24F8A71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FB6617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2C54C8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616738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65B8FC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1A7FF4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BEF8F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2F4A4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1B41E6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4A44822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1415E7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3D1EEB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CD8399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62989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SHAPE_LENG</w:t>
            </w:r>
          </w:p>
        </w:tc>
        <w:tc>
          <w:tcPr>
            <w:tcW w:w="0" w:type="dxa"/>
            <w:noWrap/>
            <w:hideMark/>
          </w:tcPr>
          <w:p w14:paraId="35859A4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SHAPE_LENG</w:t>
            </w:r>
          </w:p>
        </w:tc>
        <w:tc>
          <w:tcPr>
            <w:tcW w:w="0" w:type="dxa"/>
            <w:noWrap/>
            <w:hideMark/>
          </w:tcPr>
          <w:p w14:paraId="617D389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BF0D0A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0822BD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985991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25F39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ROTATE</w:t>
            </w:r>
          </w:p>
        </w:tc>
        <w:tc>
          <w:tcPr>
            <w:tcW w:w="0" w:type="dxa"/>
            <w:noWrap/>
            <w:hideMark/>
          </w:tcPr>
          <w:p w14:paraId="00FF449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ROTATE</w:t>
            </w:r>
          </w:p>
        </w:tc>
        <w:tc>
          <w:tcPr>
            <w:tcW w:w="0" w:type="dxa"/>
            <w:noWrap/>
            <w:hideMark/>
          </w:tcPr>
          <w:p w14:paraId="5BF5E97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40A75A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05149B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619BC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54FF11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6E1978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377E5C5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5A9A16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57A24C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2DF1F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3A196A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91D667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7F0253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2CF935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054D9A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149C735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17A79F71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GBMI_TERMINAL_L3_FP</w:t>
            </w:r>
          </w:p>
        </w:tc>
      </w:tr>
      <w:tr w:rsidR="00A73166" w:rsidRPr="005A188F" w14:paraId="0BA3BED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00A5E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0EA0AC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4DAB548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40D74EC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EF72D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F178FF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3DD745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01C4B12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71CC071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B380D5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0649E3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3BCECB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FB79E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ROTATE</w:t>
            </w:r>
          </w:p>
        </w:tc>
        <w:tc>
          <w:tcPr>
            <w:tcW w:w="0" w:type="dxa"/>
            <w:noWrap/>
            <w:hideMark/>
          </w:tcPr>
          <w:p w14:paraId="3B809E6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ROTATE</w:t>
            </w:r>
          </w:p>
        </w:tc>
        <w:tc>
          <w:tcPr>
            <w:tcW w:w="0" w:type="dxa"/>
            <w:noWrap/>
            <w:hideMark/>
          </w:tcPr>
          <w:p w14:paraId="504AEA6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50F68B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B30A1D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B78F7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D2639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F42ED9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35A1CF5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1B9BFE6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4A7B2E9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3EEA44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082AB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F5C726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89D6F7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AC951B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84FAE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01A52AF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5204288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GBMI_TERMINAL_L3M_FP</w:t>
            </w:r>
          </w:p>
        </w:tc>
      </w:tr>
      <w:tr w:rsidR="00A73166" w:rsidRPr="005A188F" w14:paraId="08749C4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6EB54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A2D335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3169D8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15A5AAC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F95FF6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7AAEFC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C9BA1D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799D67D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26A6555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624AC2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7EDC4F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4FC897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3BEA02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311FA3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3B8DCD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15FDA55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EBC9DB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549AEE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33903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02FBDC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2917A6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21190D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6EE769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098C057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66C75EC8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GBMI_TERMINAL_L4_FP</w:t>
            </w:r>
          </w:p>
        </w:tc>
      </w:tr>
      <w:tr w:rsidR="00A73166" w:rsidRPr="005A188F" w14:paraId="4F66577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BA3B6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286FAA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F4B812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6EA6D23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0DB7D6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BBC55A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4357C6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32F1E93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058C912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CA8C15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710EB17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3C0BB2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2E3BD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FBA509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9B3890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79BA97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59C19D6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4040B7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D8CA9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EE0F3C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6F4C28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6D6A51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388D94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55CC13F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7A381D61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lastRenderedPageBreak/>
              <w:t xml:space="preserve"> GBMI_TERMINAL_L5_FP</w:t>
            </w:r>
          </w:p>
        </w:tc>
      </w:tr>
      <w:tr w:rsidR="00A73166" w:rsidRPr="005A188F" w14:paraId="50BD552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125C83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17E9A4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0F18DC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6DD7F79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142F4F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D4403B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79228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642D2DB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3440901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BE39EF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565530F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D73233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54E6B3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3C74665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885E78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40FDF1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0FED4B6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0A515F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1A923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767A89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EBB583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433E1A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5650CB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44BE8BC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184907D7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GBMI_TERMINAL_L6_FP</w:t>
            </w:r>
          </w:p>
        </w:tc>
      </w:tr>
      <w:tr w:rsidR="00A73166" w:rsidRPr="005A188F" w14:paraId="0A1F188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057F3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6EDB7E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8B59DE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4A7726C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8171F7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D765B3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FC0BD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FACP</w:t>
            </w:r>
          </w:p>
        </w:tc>
        <w:tc>
          <w:tcPr>
            <w:tcW w:w="0" w:type="dxa"/>
            <w:noWrap/>
            <w:hideMark/>
          </w:tcPr>
          <w:p w14:paraId="116018E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FACP</w:t>
            </w:r>
          </w:p>
        </w:tc>
        <w:tc>
          <w:tcPr>
            <w:tcW w:w="0" w:type="dxa"/>
            <w:noWrap/>
            <w:hideMark/>
          </w:tcPr>
          <w:p w14:paraId="2EA8BDF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A8CC1B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dxa"/>
            <w:noWrap/>
            <w:hideMark/>
          </w:tcPr>
          <w:p w14:paraId="24EF5AA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08D4B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971C7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102AB00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0AFF7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09B1066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674E39B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C1A3B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D5ED1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9F4649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FC2DB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176379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F403F1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715DB92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15B239BD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GBMI_TERMINAL_SPACES</w:t>
            </w:r>
          </w:p>
        </w:tc>
      </w:tr>
      <w:tr w:rsidR="00A73166" w:rsidRPr="005A188F" w14:paraId="031A3AA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9642C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68B913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34E16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75AF4BA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0F71CD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64DC6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48C44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SPACE_KEY</w:t>
            </w:r>
          </w:p>
        </w:tc>
        <w:tc>
          <w:tcPr>
            <w:tcW w:w="0" w:type="dxa"/>
            <w:noWrap/>
            <w:hideMark/>
          </w:tcPr>
          <w:p w14:paraId="229EA6B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SPACE_KEY</w:t>
            </w:r>
          </w:p>
        </w:tc>
        <w:tc>
          <w:tcPr>
            <w:tcW w:w="0" w:type="dxa"/>
            <w:noWrap/>
            <w:hideMark/>
          </w:tcPr>
          <w:p w14:paraId="3B6DCF6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7EBAB35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5B7E829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A7BD99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685DC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ROOM_ID_</w:t>
            </w:r>
          </w:p>
        </w:tc>
        <w:tc>
          <w:tcPr>
            <w:tcW w:w="0" w:type="dxa"/>
            <w:noWrap/>
            <w:hideMark/>
          </w:tcPr>
          <w:p w14:paraId="6DE310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ROOM_ID_</w:t>
            </w:r>
          </w:p>
        </w:tc>
        <w:tc>
          <w:tcPr>
            <w:tcW w:w="0" w:type="dxa"/>
            <w:noWrap/>
            <w:hideMark/>
          </w:tcPr>
          <w:p w14:paraId="3B03DE9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E80338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745C3F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E8316C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5716D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SPACE_TYPE_</w:t>
            </w:r>
          </w:p>
        </w:tc>
        <w:tc>
          <w:tcPr>
            <w:tcW w:w="0" w:type="dxa"/>
            <w:noWrap/>
            <w:hideMark/>
          </w:tcPr>
          <w:p w14:paraId="4413737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SPACE_TYPE_</w:t>
            </w:r>
          </w:p>
        </w:tc>
        <w:tc>
          <w:tcPr>
            <w:tcW w:w="0" w:type="dxa"/>
            <w:noWrap/>
            <w:hideMark/>
          </w:tcPr>
          <w:p w14:paraId="3942969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A99102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6D0E73F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748D92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0EBB7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SPACE_SUBTYPE_</w:t>
            </w:r>
          </w:p>
        </w:tc>
        <w:tc>
          <w:tcPr>
            <w:tcW w:w="0" w:type="dxa"/>
            <w:noWrap/>
            <w:hideMark/>
          </w:tcPr>
          <w:p w14:paraId="5E3AD43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SPACE_SUBTYPE_</w:t>
            </w:r>
          </w:p>
        </w:tc>
        <w:tc>
          <w:tcPr>
            <w:tcW w:w="0" w:type="dxa"/>
            <w:noWrap/>
            <w:hideMark/>
          </w:tcPr>
          <w:p w14:paraId="11ED2CB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2D901F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6A2CE4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56D95A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C0790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SPACE_TENANT_</w:t>
            </w:r>
          </w:p>
        </w:tc>
        <w:tc>
          <w:tcPr>
            <w:tcW w:w="0" w:type="dxa"/>
            <w:noWrap/>
            <w:hideMark/>
          </w:tcPr>
          <w:p w14:paraId="12EFC7A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SPACE_TENANT_</w:t>
            </w:r>
          </w:p>
        </w:tc>
        <w:tc>
          <w:tcPr>
            <w:tcW w:w="0" w:type="dxa"/>
            <w:noWrap/>
            <w:hideMark/>
          </w:tcPr>
          <w:p w14:paraId="13CC124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6E65D9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1EA0AF3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8B1DB6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134A5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LEASE_SQFT_</w:t>
            </w:r>
          </w:p>
        </w:tc>
        <w:tc>
          <w:tcPr>
            <w:tcW w:w="0" w:type="dxa"/>
            <w:noWrap/>
            <w:hideMark/>
          </w:tcPr>
          <w:p w14:paraId="0717AC3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LEASE_SQFT_</w:t>
            </w:r>
          </w:p>
        </w:tc>
        <w:tc>
          <w:tcPr>
            <w:tcW w:w="0" w:type="dxa"/>
            <w:noWrap/>
            <w:hideMark/>
          </w:tcPr>
          <w:p w14:paraId="3235C3A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3A0583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965927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4EC114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A3B641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FLOOR_LEVEL_</w:t>
            </w:r>
          </w:p>
        </w:tc>
        <w:tc>
          <w:tcPr>
            <w:tcW w:w="0" w:type="dxa"/>
            <w:noWrap/>
            <w:hideMark/>
          </w:tcPr>
          <w:p w14:paraId="137AFC5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FLOOR_LEVEL_</w:t>
            </w:r>
          </w:p>
        </w:tc>
        <w:tc>
          <w:tcPr>
            <w:tcW w:w="0" w:type="dxa"/>
            <w:noWrap/>
            <w:hideMark/>
          </w:tcPr>
          <w:p w14:paraId="702EEAA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2ED9F4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103414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4EFD4F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5F3AB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TERMINAL_BUILDING</w:t>
            </w:r>
          </w:p>
        </w:tc>
        <w:tc>
          <w:tcPr>
            <w:tcW w:w="0" w:type="dxa"/>
            <w:noWrap/>
            <w:hideMark/>
          </w:tcPr>
          <w:p w14:paraId="235B675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TERMINAL_BUILDING</w:t>
            </w:r>
          </w:p>
        </w:tc>
        <w:tc>
          <w:tcPr>
            <w:tcW w:w="0" w:type="dxa"/>
            <w:noWrap/>
            <w:hideMark/>
          </w:tcPr>
          <w:p w14:paraId="0498B36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1262EE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0E1791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EFB36B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C96DC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FLOOR_TYPE_</w:t>
            </w:r>
          </w:p>
        </w:tc>
        <w:tc>
          <w:tcPr>
            <w:tcW w:w="0" w:type="dxa"/>
            <w:noWrap/>
            <w:hideMark/>
          </w:tcPr>
          <w:p w14:paraId="2D86578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FLOOR_TYPE_</w:t>
            </w:r>
          </w:p>
        </w:tc>
        <w:tc>
          <w:tcPr>
            <w:tcW w:w="0" w:type="dxa"/>
            <w:noWrap/>
            <w:hideMark/>
          </w:tcPr>
          <w:p w14:paraId="15D8616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91EAA2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8736BC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3A2002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66F00D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SECURITY_</w:t>
            </w:r>
          </w:p>
        </w:tc>
        <w:tc>
          <w:tcPr>
            <w:tcW w:w="0" w:type="dxa"/>
            <w:noWrap/>
            <w:hideMark/>
          </w:tcPr>
          <w:p w14:paraId="0B811E3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SECURITY_</w:t>
            </w:r>
          </w:p>
        </w:tc>
        <w:tc>
          <w:tcPr>
            <w:tcW w:w="0" w:type="dxa"/>
            <w:noWrap/>
            <w:hideMark/>
          </w:tcPr>
          <w:p w14:paraId="736FF39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8E11E7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F5A3B4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803BC0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8EC58F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</w:t>
            </w:r>
          </w:p>
        </w:tc>
        <w:tc>
          <w:tcPr>
            <w:tcW w:w="0" w:type="dxa"/>
            <w:noWrap/>
            <w:hideMark/>
          </w:tcPr>
          <w:p w14:paraId="3E1EE20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</w:t>
            </w:r>
          </w:p>
        </w:tc>
        <w:tc>
          <w:tcPr>
            <w:tcW w:w="0" w:type="dxa"/>
            <w:noWrap/>
            <w:hideMark/>
          </w:tcPr>
          <w:p w14:paraId="41D2645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3F6014C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408FDF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3AA09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25052F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LINK</w:t>
            </w:r>
          </w:p>
        </w:tc>
        <w:tc>
          <w:tcPr>
            <w:tcW w:w="0" w:type="dxa"/>
            <w:noWrap/>
            <w:hideMark/>
          </w:tcPr>
          <w:p w14:paraId="6E8AECE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LINK</w:t>
            </w:r>
          </w:p>
        </w:tc>
        <w:tc>
          <w:tcPr>
            <w:tcW w:w="0" w:type="dxa"/>
            <w:noWrap/>
            <w:hideMark/>
          </w:tcPr>
          <w:p w14:paraId="62AFFFD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4F78AF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0" w:type="dxa"/>
            <w:noWrap/>
            <w:hideMark/>
          </w:tcPr>
          <w:p w14:paraId="779A08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76B897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30978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PHOTO</w:t>
            </w:r>
          </w:p>
        </w:tc>
        <w:tc>
          <w:tcPr>
            <w:tcW w:w="0" w:type="dxa"/>
            <w:noWrap/>
            <w:hideMark/>
          </w:tcPr>
          <w:p w14:paraId="3A30FC1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PHOTO</w:t>
            </w:r>
          </w:p>
        </w:tc>
        <w:tc>
          <w:tcPr>
            <w:tcW w:w="0" w:type="dxa"/>
            <w:noWrap/>
            <w:hideMark/>
          </w:tcPr>
          <w:p w14:paraId="0442E79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5BBC71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0" w:type="dxa"/>
            <w:noWrap/>
            <w:hideMark/>
          </w:tcPr>
          <w:p w14:paraId="5FD2073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754DA8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868FA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2C429EB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2CF952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09A5F6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7D4B930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992FCD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5106B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DOCPATH</w:t>
            </w:r>
          </w:p>
        </w:tc>
        <w:tc>
          <w:tcPr>
            <w:tcW w:w="0" w:type="dxa"/>
            <w:noWrap/>
            <w:hideMark/>
          </w:tcPr>
          <w:p w14:paraId="587AD2B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DOCPATH</w:t>
            </w:r>
          </w:p>
        </w:tc>
        <w:tc>
          <w:tcPr>
            <w:tcW w:w="0" w:type="dxa"/>
            <w:noWrap/>
            <w:hideMark/>
          </w:tcPr>
          <w:p w14:paraId="7AF1F69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F8CF4D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1025</w:t>
            </w:r>
          </w:p>
        </w:tc>
        <w:tc>
          <w:tcPr>
            <w:tcW w:w="0" w:type="dxa"/>
            <w:noWrap/>
            <w:hideMark/>
          </w:tcPr>
          <w:p w14:paraId="4D999FC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5D8411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FBA23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SECURITY</w:t>
            </w:r>
          </w:p>
        </w:tc>
        <w:tc>
          <w:tcPr>
            <w:tcW w:w="0" w:type="dxa"/>
            <w:noWrap/>
            <w:hideMark/>
          </w:tcPr>
          <w:p w14:paraId="6E8C1D4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SECURITY</w:t>
            </w:r>
          </w:p>
        </w:tc>
        <w:tc>
          <w:tcPr>
            <w:tcW w:w="0" w:type="dxa"/>
            <w:noWrap/>
            <w:hideMark/>
          </w:tcPr>
          <w:p w14:paraId="104D320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C85C1C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32691F0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515E39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444BD6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ACCESS_</w:t>
            </w:r>
          </w:p>
        </w:tc>
        <w:tc>
          <w:tcPr>
            <w:tcW w:w="0" w:type="dxa"/>
            <w:noWrap/>
            <w:hideMark/>
          </w:tcPr>
          <w:p w14:paraId="6C231A4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ACCESS_</w:t>
            </w:r>
          </w:p>
        </w:tc>
        <w:tc>
          <w:tcPr>
            <w:tcW w:w="0" w:type="dxa"/>
            <w:noWrap/>
            <w:hideMark/>
          </w:tcPr>
          <w:p w14:paraId="19B39A9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A3E5E5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65B4D3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D38F73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CA442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1A5232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47431FC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752627F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53D854C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4E0366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D6FBC4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CALC_AREA</w:t>
            </w:r>
          </w:p>
        </w:tc>
        <w:tc>
          <w:tcPr>
            <w:tcW w:w="0" w:type="dxa"/>
            <w:noWrap/>
            <w:hideMark/>
          </w:tcPr>
          <w:p w14:paraId="429814A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CALC_AREA</w:t>
            </w:r>
          </w:p>
        </w:tc>
        <w:tc>
          <w:tcPr>
            <w:tcW w:w="0" w:type="dxa"/>
            <w:noWrap/>
            <w:hideMark/>
          </w:tcPr>
          <w:p w14:paraId="5F5DA23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625C7E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272457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A5BE7B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93180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MAP_CLASS</w:t>
            </w:r>
          </w:p>
        </w:tc>
        <w:tc>
          <w:tcPr>
            <w:tcW w:w="0" w:type="dxa"/>
            <w:noWrap/>
            <w:hideMark/>
          </w:tcPr>
          <w:p w14:paraId="6E0CC65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MAP_CLASS</w:t>
            </w:r>
          </w:p>
        </w:tc>
        <w:tc>
          <w:tcPr>
            <w:tcW w:w="0" w:type="dxa"/>
            <w:noWrap/>
            <w:hideMark/>
          </w:tcPr>
          <w:p w14:paraId="7B22BC1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E97BF1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E8B8AE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011D2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2D5AC6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CADTYPE</w:t>
            </w:r>
          </w:p>
        </w:tc>
        <w:tc>
          <w:tcPr>
            <w:tcW w:w="0" w:type="dxa"/>
            <w:noWrap/>
            <w:hideMark/>
          </w:tcPr>
          <w:p w14:paraId="3A44B3F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CADTYPE</w:t>
            </w:r>
          </w:p>
        </w:tc>
        <w:tc>
          <w:tcPr>
            <w:tcW w:w="0" w:type="dxa"/>
            <w:noWrap/>
            <w:hideMark/>
          </w:tcPr>
          <w:p w14:paraId="78B96A9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C3BFF5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4BFCBF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44F8A2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C800C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TXTVALUE</w:t>
            </w:r>
          </w:p>
        </w:tc>
        <w:tc>
          <w:tcPr>
            <w:tcW w:w="0" w:type="dxa"/>
            <w:noWrap/>
            <w:hideMark/>
          </w:tcPr>
          <w:p w14:paraId="39D3120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TXTVALUE</w:t>
            </w:r>
          </w:p>
        </w:tc>
        <w:tc>
          <w:tcPr>
            <w:tcW w:w="0" w:type="dxa"/>
            <w:noWrap/>
            <w:hideMark/>
          </w:tcPr>
          <w:p w14:paraId="7167B62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2C358D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B353C1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B78B00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74232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MAP_LABEL</w:t>
            </w:r>
          </w:p>
        </w:tc>
        <w:tc>
          <w:tcPr>
            <w:tcW w:w="0" w:type="dxa"/>
            <w:noWrap/>
            <w:hideMark/>
          </w:tcPr>
          <w:p w14:paraId="647499D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MAP_LABEL</w:t>
            </w:r>
          </w:p>
        </w:tc>
        <w:tc>
          <w:tcPr>
            <w:tcW w:w="0" w:type="dxa"/>
            <w:noWrap/>
            <w:hideMark/>
          </w:tcPr>
          <w:p w14:paraId="683E48F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882C5C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0" w:type="dxa"/>
            <w:noWrap/>
            <w:hideMark/>
          </w:tcPr>
          <w:p w14:paraId="0BE997F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B1F34C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06FF8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7867E5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DAAB43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8CF8D5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D6D749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969D0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38814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1DC513A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2C8EEB3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1E2941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C59156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5E64179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1D123410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GBMI_TERMINAL_SPACES_15</w:t>
            </w:r>
          </w:p>
        </w:tc>
      </w:tr>
      <w:tr w:rsidR="00A73166" w:rsidRPr="005A188F" w14:paraId="72485AA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E9C42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3173D9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DA2F53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3FA628A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47186A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4A5CF3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CBE27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SPACE_KEY</w:t>
            </w:r>
          </w:p>
        </w:tc>
        <w:tc>
          <w:tcPr>
            <w:tcW w:w="0" w:type="dxa"/>
            <w:noWrap/>
            <w:hideMark/>
          </w:tcPr>
          <w:p w14:paraId="14BC931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SPACE_KEY</w:t>
            </w:r>
          </w:p>
        </w:tc>
        <w:tc>
          <w:tcPr>
            <w:tcW w:w="0" w:type="dxa"/>
            <w:noWrap/>
            <w:hideMark/>
          </w:tcPr>
          <w:p w14:paraId="21632C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74B0DF3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4070DB9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2F631C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0AEE6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ROOM_ID_</w:t>
            </w:r>
          </w:p>
        </w:tc>
        <w:tc>
          <w:tcPr>
            <w:tcW w:w="0" w:type="dxa"/>
            <w:noWrap/>
            <w:hideMark/>
          </w:tcPr>
          <w:p w14:paraId="4669EB6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ROOM_ID_</w:t>
            </w:r>
          </w:p>
        </w:tc>
        <w:tc>
          <w:tcPr>
            <w:tcW w:w="0" w:type="dxa"/>
            <w:noWrap/>
            <w:hideMark/>
          </w:tcPr>
          <w:p w14:paraId="6879529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16177B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339942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D8318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9E0784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SPACE_TYPE_</w:t>
            </w:r>
          </w:p>
        </w:tc>
        <w:tc>
          <w:tcPr>
            <w:tcW w:w="0" w:type="dxa"/>
            <w:noWrap/>
            <w:hideMark/>
          </w:tcPr>
          <w:p w14:paraId="2374407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SPACE_TYPE_</w:t>
            </w:r>
          </w:p>
        </w:tc>
        <w:tc>
          <w:tcPr>
            <w:tcW w:w="0" w:type="dxa"/>
            <w:noWrap/>
            <w:hideMark/>
          </w:tcPr>
          <w:p w14:paraId="3DD935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0F0B70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3DAAA06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6767CE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1F03AD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SPACE_SUBTYPE_</w:t>
            </w:r>
          </w:p>
        </w:tc>
        <w:tc>
          <w:tcPr>
            <w:tcW w:w="0" w:type="dxa"/>
            <w:noWrap/>
            <w:hideMark/>
          </w:tcPr>
          <w:p w14:paraId="580F2D0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SPACE_SUBTYPE_</w:t>
            </w:r>
          </w:p>
        </w:tc>
        <w:tc>
          <w:tcPr>
            <w:tcW w:w="0" w:type="dxa"/>
            <w:noWrap/>
            <w:hideMark/>
          </w:tcPr>
          <w:p w14:paraId="593FC30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E29E10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27AB6CB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34E05E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AA35EC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SPACE_TENANT_</w:t>
            </w:r>
          </w:p>
        </w:tc>
        <w:tc>
          <w:tcPr>
            <w:tcW w:w="0" w:type="dxa"/>
            <w:noWrap/>
            <w:hideMark/>
          </w:tcPr>
          <w:p w14:paraId="2877A14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SPACE_TENANT_</w:t>
            </w:r>
          </w:p>
        </w:tc>
        <w:tc>
          <w:tcPr>
            <w:tcW w:w="0" w:type="dxa"/>
            <w:noWrap/>
            <w:hideMark/>
          </w:tcPr>
          <w:p w14:paraId="1073085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813F2D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2058A21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31FEC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440F7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LEASE_SQFT_</w:t>
            </w:r>
          </w:p>
        </w:tc>
        <w:tc>
          <w:tcPr>
            <w:tcW w:w="0" w:type="dxa"/>
            <w:noWrap/>
            <w:hideMark/>
          </w:tcPr>
          <w:p w14:paraId="4512C8D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LEASE_SQFT_</w:t>
            </w:r>
          </w:p>
        </w:tc>
        <w:tc>
          <w:tcPr>
            <w:tcW w:w="0" w:type="dxa"/>
            <w:noWrap/>
            <w:hideMark/>
          </w:tcPr>
          <w:p w14:paraId="7CB0955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D5DCFE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2FE55E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34BD9A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07977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FLOOR_LEVEL_</w:t>
            </w:r>
          </w:p>
        </w:tc>
        <w:tc>
          <w:tcPr>
            <w:tcW w:w="0" w:type="dxa"/>
            <w:noWrap/>
            <w:hideMark/>
          </w:tcPr>
          <w:p w14:paraId="454AB08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FLOOR_LEVEL_</w:t>
            </w:r>
          </w:p>
        </w:tc>
        <w:tc>
          <w:tcPr>
            <w:tcW w:w="0" w:type="dxa"/>
            <w:noWrap/>
            <w:hideMark/>
          </w:tcPr>
          <w:p w14:paraId="5D6243D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DD270E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D42B5F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67B35B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EB12A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TERMINAL_BUILDING</w:t>
            </w:r>
          </w:p>
        </w:tc>
        <w:tc>
          <w:tcPr>
            <w:tcW w:w="0" w:type="dxa"/>
            <w:noWrap/>
            <w:hideMark/>
          </w:tcPr>
          <w:p w14:paraId="3838335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TERMINAL_BUILDING</w:t>
            </w:r>
          </w:p>
        </w:tc>
        <w:tc>
          <w:tcPr>
            <w:tcW w:w="0" w:type="dxa"/>
            <w:noWrap/>
            <w:hideMark/>
          </w:tcPr>
          <w:p w14:paraId="5F15744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51BB1E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2857F8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2C6E74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C9749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FLOOR_TYPE_</w:t>
            </w:r>
          </w:p>
        </w:tc>
        <w:tc>
          <w:tcPr>
            <w:tcW w:w="0" w:type="dxa"/>
            <w:noWrap/>
            <w:hideMark/>
          </w:tcPr>
          <w:p w14:paraId="1E8BAD0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FLOOR_TYPE_</w:t>
            </w:r>
          </w:p>
        </w:tc>
        <w:tc>
          <w:tcPr>
            <w:tcW w:w="0" w:type="dxa"/>
            <w:noWrap/>
            <w:hideMark/>
          </w:tcPr>
          <w:p w14:paraId="6F7A11C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909D60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9642AB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57AEC5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A4396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SECURITY_</w:t>
            </w:r>
          </w:p>
        </w:tc>
        <w:tc>
          <w:tcPr>
            <w:tcW w:w="0" w:type="dxa"/>
            <w:noWrap/>
            <w:hideMark/>
          </w:tcPr>
          <w:p w14:paraId="0E3A38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SECURITY_</w:t>
            </w:r>
          </w:p>
        </w:tc>
        <w:tc>
          <w:tcPr>
            <w:tcW w:w="0" w:type="dxa"/>
            <w:noWrap/>
            <w:hideMark/>
          </w:tcPr>
          <w:p w14:paraId="6A8BB17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C23ABA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F7DBAF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52038D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C90E6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</w:t>
            </w:r>
          </w:p>
        </w:tc>
        <w:tc>
          <w:tcPr>
            <w:tcW w:w="0" w:type="dxa"/>
            <w:noWrap/>
            <w:hideMark/>
          </w:tcPr>
          <w:p w14:paraId="7739A47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</w:t>
            </w:r>
          </w:p>
        </w:tc>
        <w:tc>
          <w:tcPr>
            <w:tcW w:w="0" w:type="dxa"/>
            <w:noWrap/>
            <w:hideMark/>
          </w:tcPr>
          <w:p w14:paraId="79671B3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038BA01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E89521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4A6A4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31782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LINK</w:t>
            </w:r>
          </w:p>
        </w:tc>
        <w:tc>
          <w:tcPr>
            <w:tcW w:w="0" w:type="dxa"/>
            <w:noWrap/>
            <w:hideMark/>
          </w:tcPr>
          <w:p w14:paraId="54DC620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LINK</w:t>
            </w:r>
          </w:p>
        </w:tc>
        <w:tc>
          <w:tcPr>
            <w:tcW w:w="0" w:type="dxa"/>
            <w:noWrap/>
            <w:hideMark/>
          </w:tcPr>
          <w:p w14:paraId="25A8FD1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F02E3D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0" w:type="dxa"/>
            <w:noWrap/>
            <w:hideMark/>
          </w:tcPr>
          <w:p w14:paraId="0CEC036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92D3A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DB9E3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PHOTO</w:t>
            </w:r>
          </w:p>
        </w:tc>
        <w:tc>
          <w:tcPr>
            <w:tcW w:w="0" w:type="dxa"/>
            <w:noWrap/>
            <w:hideMark/>
          </w:tcPr>
          <w:p w14:paraId="5E51E3A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PHOTO</w:t>
            </w:r>
          </w:p>
        </w:tc>
        <w:tc>
          <w:tcPr>
            <w:tcW w:w="0" w:type="dxa"/>
            <w:noWrap/>
            <w:hideMark/>
          </w:tcPr>
          <w:p w14:paraId="0697233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F2E822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0" w:type="dxa"/>
            <w:noWrap/>
            <w:hideMark/>
          </w:tcPr>
          <w:p w14:paraId="6644844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B1A2A3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CFB62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F8B6DB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42FC581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5CBA7E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50F4D19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B7559C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5D2199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DOCPATH</w:t>
            </w:r>
          </w:p>
        </w:tc>
        <w:tc>
          <w:tcPr>
            <w:tcW w:w="0" w:type="dxa"/>
            <w:noWrap/>
            <w:hideMark/>
          </w:tcPr>
          <w:p w14:paraId="382D2DC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DOCPATH</w:t>
            </w:r>
          </w:p>
        </w:tc>
        <w:tc>
          <w:tcPr>
            <w:tcW w:w="0" w:type="dxa"/>
            <w:noWrap/>
            <w:hideMark/>
          </w:tcPr>
          <w:p w14:paraId="3842A07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F128EE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1025</w:t>
            </w:r>
          </w:p>
        </w:tc>
        <w:tc>
          <w:tcPr>
            <w:tcW w:w="0" w:type="dxa"/>
            <w:noWrap/>
            <w:hideMark/>
          </w:tcPr>
          <w:p w14:paraId="360225E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2614C1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00E92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DFC4A5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42BBC92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9210B8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43C4078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5A68D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B1C35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3A07D8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EFDA86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432158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07129B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9408BF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74B04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729BB27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5A1B5AA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6725CA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C59B9F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115D026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2C45EB34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GBMI_TUNNEL_FP</w:t>
            </w:r>
          </w:p>
        </w:tc>
      </w:tr>
      <w:tr w:rsidR="00A73166" w:rsidRPr="005A188F" w14:paraId="3DA4B29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3130E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22F17A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3ABC2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1F5572B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C1F08E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4DCBD6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64720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12770CE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REFNAME</w:t>
            </w:r>
          </w:p>
        </w:tc>
        <w:tc>
          <w:tcPr>
            <w:tcW w:w="0" w:type="dxa"/>
            <w:noWrap/>
            <w:hideMark/>
          </w:tcPr>
          <w:p w14:paraId="7C35A5F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12C141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030AEAC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2141F7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5A5F8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D1073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B3A0F1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D61164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00A1966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7794AF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907486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7729E7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3363AC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279042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7A1710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1310249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33CEB00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LAND_IRRIGATION_LINES</w:t>
            </w:r>
          </w:p>
        </w:tc>
      </w:tr>
      <w:tr w:rsidR="00A73166" w:rsidRPr="005A188F" w14:paraId="45B3EBB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5944B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4AD3A3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49EB92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6830F17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8AC513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F258F1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67A62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  <w:tc>
          <w:tcPr>
            <w:tcW w:w="0" w:type="dxa"/>
            <w:noWrap/>
            <w:hideMark/>
          </w:tcPr>
          <w:p w14:paraId="7D5ED12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  <w:tc>
          <w:tcPr>
            <w:tcW w:w="0" w:type="dxa"/>
            <w:noWrap/>
            <w:hideMark/>
          </w:tcPr>
          <w:p w14:paraId="3989D57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7CE7D5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7AC116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A8F77B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EEF2EE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48E86EE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17F352D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CBE8B9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4FD757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0E9DE0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F1B25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7F5409F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560F892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D0D3BA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0" w:type="dxa"/>
            <w:noWrap/>
            <w:hideMark/>
          </w:tcPr>
          <w:p w14:paraId="6FB6BFD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69D9FB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F7FE2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2DCD8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4D7C05D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9F91D5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54E66AD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9DEFE9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804C84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A8450B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1195F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5648A3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D16AC5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4229372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6AD9D765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LAND_IRRIGATION_VALVE</w:t>
            </w:r>
          </w:p>
        </w:tc>
      </w:tr>
      <w:tr w:rsidR="00A73166" w:rsidRPr="005A188F" w14:paraId="4B37D89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35979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D04DC6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E8790B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11C792A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051BFC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A1F81F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7DE14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  <w:tc>
          <w:tcPr>
            <w:tcW w:w="0" w:type="dxa"/>
            <w:noWrap/>
            <w:hideMark/>
          </w:tcPr>
          <w:p w14:paraId="5037CC9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  <w:tc>
          <w:tcPr>
            <w:tcW w:w="0" w:type="dxa"/>
            <w:noWrap/>
            <w:hideMark/>
          </w:tcPr>
          <w:p w14:paraId="07AF888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74148EA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53B2B6E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E466F9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CA274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NOTES</w:t>
            </w:r>
          </w:p>
        </w:tc>
        <w:tc>
          <w:tcPr>
            <w:tcW w:w="0" w:type="dxa"/>
            <w:noWrap/>
            <w:hideMark/>
          </w:tcPr>
          <w:p w14:paraId="6752290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Notes</w:t>
            </w:r>
          </w:p>
        </w:tc>
        <w:tc>
          <w:tcPr>
            <w:tcW w:w="0" w:type="dxa"/>
            <w:noWrap/>
            <w:hideMark/>
          </w:tcPr>
          <w:p w14:paraId="55FE02E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CC3668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0" w:type="dxa"/>
            <w:noWrap/>
            <w:hideMark/>
          </w:tcPr>
          <w:p w14:paraId="3F417C3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808F45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34D7F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</w:t>
            </w:r>
          </w:p>
        </w:tc>
        <w:tc>
          <w:tcPr>
            <w:tcW w:w="0" w:type="dxa"/>
            <w:noWrap/>
            <w:hideMark/>
          </w:tcPr>
          <w:p w14:paraId="294EEBB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53B5870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760AC0B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58FC86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637ADA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A93437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1E8F0D9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109DF0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2BEFD9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141289A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66AF900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10E8FCD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NOISE_SMC_ASSESSOR</w:t>
            </w:r>
          </w:p>
        </w:tc>
      </w:tr>
      <w:tr w:rsidR="00A73166" w:rsidRPr="005A188F" w14:paraId="127522E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352D3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B156F0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052232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1A1BA2C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1407FD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F7AEEA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C838C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GEOM_AREA</w:t>
            </w:r>
          </w:p>
        </w:tc>
        <w:tc>
          <w:tcPr>
            <w:tcW w:w="0" w:type="dxa"/>
            <w:noWrap/>
            <w:hideMark/>
          </w:tcPr>
          <w:p w14:paraId="4636193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GEOM_AREA</w:t>
            </w:r>
          </w:p>
        </w:tc>
        <w:tc>
          <w:tcPr>
            <w:tcW w:w="0" w:type="dxa"/>
            <w:noWrap/>
            <w:hideMark/>
          </w:tcPr>
          <w:p w14:paraId="2472D37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427265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CF6B49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681488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A2268C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351AEB5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4C3604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650ED9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59B882D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3075B8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C840A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3564354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605DE2D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CD4A62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4F701A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825484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50220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5936B01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220EA0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633EE8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152FF9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140FFE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952E3F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6C009DE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6EB7581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ABBB08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5D7088E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F658EC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A60FA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7EB3E94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5709918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520B33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287661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21975D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222D5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683281C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74A89B7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360C94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31545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4F6401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CA36C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29A47EA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269BD15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2BBD0E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3A4ADC6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D2EB21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06C3E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APN</w:t>
            </w:r>
          </w:p>
        </w:tc>
        <w:tc>
          <w:tcPr>
            <w:tcW w:w="0" w:type="dxa"/>
            <w:noWrap/>
            <w:hideMark/>
          </w:tcPr>
          <w:p w14:paraId="5C9611D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APN</w:t>
            </w:r>
          </w:p>
        </w:tc>
        <w:tc>
          <w:tcPr>
            <w:tcW w:w="0" w:type="dxa"/>
            <w:noWrap/>
            <w:hideMark/>
          </w:tcPr>
          <w:p w14:paraId="0437434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71D541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dxa"/>
            <w:noWrap/>
            <w:hideMark/>
          </w:tcPr>
          <w:p w14:paraId="1B2FA08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4707E7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372DBA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TRA</w:t>
            </w:r>
          </w:p>
        </w:tc>
        <w:tc>
          <w:tcPr>
            <w:tcW w:w="0" w:type="dxa"/>
            <w:noWrap/>
            <w:hideMark/>
          </w:tcPr>
          <w:p w14:paraId="78621B9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TRA</w:t>
            </w:r>
          </w:p>
        </w:tc>
        <w:tc>
          <w:tcPr>
            <w:tcW w:w="0" w:type="dxa"/>
            <w:noWrap/>
            <w:hideMark/>
          </w:tcPr>
          <w:p w14:paraId="66CA56D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B7232D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dxa"/>
            <w:noWrap/>
            <w:hideMark/>
          </w:tcPr>
          <w:p w14:paraId="67167AC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6E2728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B00C6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OWNER1</w:t>
            </w:r>
          </w:p>
        </w:tc>
        <w:tc>
          <w:tcPr>
            <w:tcW w:w="0" w:type="dxa"/>
            <w:noWrap/>
            <w:hideMark/>
          </w:tcPr>
          <w:p w14:paraId="5ED859E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OWNER1</w:t>
            </w:r>
          </w:p>
        </w:tc>
        <w:tc>
          <w:tcPr>
            <w:tcW w:w="0" w:type="dxa"/>
            <w:noWrap/>
            <w:hideMark/>
          </w:tcPr>
          <w:p w14:paraId="2CFCE8C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D79E9A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4906D9E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EE750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8503EF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OWNER2</w:t>
            </w:r>
          </w:p>
        </w:tc>
        <w:tc>
          <w:tcPr>
            <w:tcW w:w="0" w:type="dxa"/>
            <w:noWrap/>
            <w:hideMark/>
          </w:tcPr>
          <w:p w14:paraId="198C841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OWNER2</w:t>
            </w:r>
          </w:p>
        </w:tc>
        <w:tc>
          <w:tcPr>
            <w:tcW w:w="0" w:type="dxa"/>
            <w:noWrap/>
            <w:hideMark/>
          </w:tcPr>
          <w:p w14:paraId="3EB4319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1DF090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046B35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805702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A0CC89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OWNER3</w:t>
            </w:r>
          </w:p>
        </w:tc>
        <w:tc>
          <w:tcPr>
            <w:tcW w:w="0" w:type="dxa"/>
            <w:noWrap/>
            <w:hideMark/>
          </w:tcPr>
          <w:p w14:paraId="777724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OWNER3</w:t>
            </w:r>
          </w:p>
        </w:tc>
        <w:tc>
          <w:tcPr>
            <w:tcW w:w="0" w:type="dxa"/>
            <w:noWrap/>
            <w:hideMark/>
          </w:tcPr>
          <w:p w14:paraId="30C18F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C9827A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4436090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5E6F29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ACE98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MAIL_ADDRESS1</w:t>
            </w:r>
          </w:p>
        </w:tc>
        <w:tc>
          <w:tcPr>
            <w:tcW w:w="0" w:type="dxa"/>
            <w:noWrap/>
            <w:hideMark/>
          </w:tcPr>
          <w:p w14:paraId="0B88AE7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MAIL_ADDRESS1</w:t>
            </w:r>
          </w:p>
        </w:tc>
        <w:tc>
          <w:tcPr>
            <w:tcW w:w="0" w:type="dxa"/>
            <w:noWrap/>
            <w:hideMark/>
          </w:tcPr>
          <w:p w14:paraId="15993EA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305747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0" w:type="dxa"/>
            <w:noWrap/>
            <w:hideMark/>
          </w:tcPr>
          <w:p w14:paraId="735102D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005257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F611E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MAIL_ADDRESS2</w:t>
            </w:r>
          </w:p>
        </w:tc>
        <w:tc>
          <w:tcPr>
            <w:tcW w:w="0" w:type="dxa"/>
            <w:noWrap/>
            <w:hideMark/>
          </w:tcPr>
          <w:p w14:paraId="061AA75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MAIL_ADDRESS2</w:t>
            </w:r>
          </w:p>
        </w:tc>
        <w:tc>
          <w:tcPr>
            <w:tcW w:w="0" w:type="dxa"/>
            <w:noWrap/>
            <w:hideMark/>
          </w:tcPr>
          <w:p w14:paraId="479259D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48D97D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0" w:type="dxa"/>
            <w:noWrap/>
            <w:hideMark/>
          </w:tcPr>
          <w:p w14:paraId="57082F2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D8DB3F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7BE2B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MAIL_ADDRESS3</w:t>
            </w:r>
          </w:p>
        </w:tc>
        <w:tc>
          <w:tcPr>
            <w:tcW w:w="0" w:type="dxa"/>
            <w:noWrap/>
            <w:hideMark/>
          </w:tcPr>
          <w:p w14:paraId="7BB6144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MAIL_ADDRESS3</w:t>
            </w:r>
          </w:p>
        </w:tc>
        <w:tc>
          <w:tcPr>
            <w:tcW w:w="0" w:type="dxa"/>
            <w:noWrap/>
            <w:hideMark/>
          </w:tcPr>
          <w:p w14:paraId="133584D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73544A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0" w:type="dxa"/>
            <w:noWrap/>
            <w:hideMark/>
          </w:tcPr>
          <w:p w14:paraId="2196B44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EEC33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3E1E3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MAIL_CITY</w:t>
            </w:r>
          </w:p>
        </w:tc>
        <w:tc>
          <w:tcPr>
            <w:tcW w:w="0" w:type="dxa"/>
            <w:noWrap/>
            <w:hideMark/>
          </w:tcPr>
          <w:p w14:paraId="5A19034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MAIL_CITY</w:t>
            </w:r>
          </w:p>
        </w:tc>
        <w:tc>
          <w:tcPr>
            <w:tcW w:w="0" w:type="dxa"/>
            <w:noWrap/>
            <w:hideMark/>
          </w:tcPr>
          <w:p w14:paraId="0C9EE36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687AE6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5E399AA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47C67B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CC4314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MAIL_STATE</w:t>
            </w:r>
          </w:p>
        </w:tc>
        <w:tc>
          <w:tcPr>
            <w:tcW w:w="0" w:type="dxa"/>
            <w:noWrap/>
            <w:hideMark/>
          </w:tcPr>
          <w:p w14:paraId="0DA36D4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MAIL_STATE</w:t>
            </w:r>
          </w:p>
        </w:tc>
        <w:tc>
          <w:tcPr>
            <w:tcW w:w="0" w:type="dxa"/>
            <w:noWrap/>
            <w:hideMark/>
          </w:tcPr>
          <w:p w14:paraId="51A2FED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517B96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2A31685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38C2AF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A37AF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MAIL_ZIP</w:t>
            </w:r>
          </w:p>
        </w:tc>
        <w:tc>
          <w:tcPr>
            <w:tcW w:w="0" w:type="dxa"/>
            <w:noWrap/>
            <w:hideMark/>
          </w:tcPr>
          <w:p w14:paraId="61B2663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MAIL_ZIP</w:t>
            </w:r>
          </w:p>
        </w:tc>
        <w:tc>
          <w:tcPr>
            <w:tcW w:w="0" w:type="dxa"/>
            <w:noWrap/>
            <w:hideMark/>
          </w:tcPr>
          <w:p w14:paraId="14086D9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2617F1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dxa"/>
            <w:noWrap/>
            <w:hideMark/>
          </w:tcPr>
          <w:p w14:paraId="11548C0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3B830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58A0A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MAIL_COUNTRY</w:t>
            </w:r>
          </w:p>
        </w:tc>
        <w:tc>
          <w:tcPr>
            <w:tcW w:w="0" w:type="dxa"/>
            <w:noWrap/>
            <w:hideMark/>
          </w:tcPr>
          <w:p w14:paraId="5A1790D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MAIL_COUNTRY</w:t>
            </w:r>
          </w:p>
        </w:tc>
        <w:tc>
          <w:tcPr>
            <w:tcW w:w="0" w:type="dxa"/>
            <w:noWrap/>
            <w:hideMark/>
          </w:tcPr>
          <w:p w14:paraId="551D4D9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0369BD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A06000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7D7AEF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1E7AC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SITUS_NO1</w:t>
            </w:r>
          </w:p>
        </w:tc>
        <w:tc>
          <w:tcPr>
            <w:tcW w:w="0" w:type="dxa"/>
            <w:noWrap/>
            <w:hideMark/>
          </w:tcPr>
          <w:p w14:paraId="75584EC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SITUS_NO1</w:t>
            </w:r>
          </w:p>
        </w:tc>
        <w:tc>
          <w:tcPr>
            <w:tcW w:w="0" w:type="dxa"/>
            <w:noWrap/>
            <w:hideMark/>
          </w:tcPr>
          <w:p w14:paraId="57D3DEA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611479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FF367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0AD204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5F018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SITUS_NO2</w:t>
            </w:r>
          </w:p>
        </w:tc>
        <w:tc>
          <w:tcPr>
            <w:tcW w:w="0" w:type="dxa"/>
            <w:noWrap/>
            <w:hideMark/>
          </w:tcPr>
          <w:p w14:paraId="6FCB92A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SITUS_NO2</w:t>
            </w:r>
          </w:p>
        </w:tc>
        <w:tc>
          <w:tcPr>
            <w:tcW w:w="0" w:type="dxa"/>
            <w:noWrap/>
            <w:hideMark/>
          </w:tcPr>
          <w:p w14:paraId="6FC60A6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B8AD7E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888BC5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1E792A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BC2E1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SITUS_FRACTION</w:t>
            </w:r>
          </w:p>
        </w:tc>
        <w:tc>
          <w:tcPr>
            <w:tcW w:w="0" w:type="dxa"/>
            <w:noWrap/>
            <w:hideMark/>
          </w:tcPr>
          <w:p w14:paraId="1A42052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SITUS_FRACTION</w:t>
            </w:r>
          </w:p>
        </w:tc>
        <w:tc>
          <w:tcPr>
            <w:tcW w:w="0" w:type="dxa"/>
            <w:noWrap/>
            <w:hideMark/>
          </w:tcPr>
          <w:p w14:paraId="71CC4AE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561B64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dxa"/>
            <w:noWrap/>
            <w:hideMark/>
          </w:tcPr>
          <w:p w14:paraId="509A136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8EC89E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F15B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SITUS_DIRECTION</w:t>
            </w:r>
          </w:p>
        </w:tc>
        <w:tc>
          <w:tcPr>
            <w:tcW w:w="0" w:type="dxa"/>
            <w:noWrap/>
            <w:hideMark/>
          </w:tcPr>
          <w:p w14:paraId="255D452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SITUS_DIRECTION</w:t>
            </w:r>
          </w:p>
        </w:tc>
        <w:tc>
          <w:tcPr>
            <w:tcW w:w="0" w:type="dxa"/>
            <w:noWrap/>
            <w:hideMark/>
          </w:tcPr>
          <w:p w14:paraId="0632174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AB39DD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dxa"/>
            <w:noWrap/>
            <w:hideMark/>
          </w:tcPr>
          <w:p w14:paraId="67BA160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1640B0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573179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SITUS_STREET</w:t>
            </w:r>
          </w:p>
        </w:tc>
        <w:tc>
          <w:tcPr>
            <w:tcW w:w="0" w:type="dxa"/>
            <w:noWrap/>
            <w:hideMark/>
          </w:tcPr>
          <w:p w14:paraId="3B5CF04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SITUS_STREET</w:t>
            </w:r>
          </w:p>
        </w:tc>
        <w:tc>
          <w:tcPr>
            <w:tcW w:w="0" w:type="dxa"/>
            <w:noWrap/>
            <w:hideMark/>
          </w:tcPr>
          <w:p w14:paraId="777B516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0EF96D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0" w:type="dxa"/>
            <w:noWrap/>
            <w:hideMark/>
          </w:tcPr>
          <w:p w14:paraId="1279B01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EB9BDE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074A9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SITUS_STREET_TY</w:t>
            </w:r>
          </w:p>
        </w:tc>
        <w:tc>
          <w:tcPr>
            <w:tcW w:w="0" w:type="dxa"/>
            <w:noWrap/>
            <w:hideMark/>
          </w:tcPr>
          <w:p w14:paraId="70C4FD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SITUS_STREET_TY</w:t>
            </w:r>
          </w:p>
        </w:tc>
        <w:tc>
          <w:tcPr>
            <w:tcW w:w="0" w:type="dxa"/>
            <w:noWrap/>
            <w:hideMark/>
          </w:tcPr>
          <w:p w14:paraId="503C6EB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97003A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949C93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646DEC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B79FE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SITUS_STREET_BOX</w:t>
            </w:r>
          </w:p>
        </w:tc>
        <w:tc>
          <w:tcPr>
            <w:tcW w:w="0" w:type="dxa"/>
            <w:noWrap/>
            <w:hideMark/>
          </w:tcPr>
          <w:p w14:paraId="7D7E88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SITUS_STREET_BOX</w:t>
            </w:r>
          </w:p>
        </w:tc>
        <w:tc>
          <w:tcPr>
            <w:tcW w:w="0" w:type="dxa"/>
            <w:noWrap/>
            <w:hideMark/>
          </w:tcPr>
          <w:p w14:paraId="7A4E6FB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E20F76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1C10E1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87E9E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DE32C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SITUS_CITY</w:t>
            </w:r>
          </w:p>
        </w:tc>
        <w:tc>
          <w:tcPr>
            <w:tcW w:w="0" w:type="dxa"/>
            <w:noWrap/>
            <w:hideMark/>
          </w:tcPr>
          <w:p w14:paraId="724E70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SITUS_CITY</w:t>
            </w:r>
          </w:p>
        </w:tc>
        <w:tc>
          <w:tcPr>
            <w:tcW w:w="0" w:type="dxa"/>
            <w:noWrap/>
            <w:hideMark/>
          </w:tcPr>
          <w:p w14:paraId="463737C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F63A63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3CED169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7F1B7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244CD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PUC_CODE</w:t>
            </w:r>
          </w:p>
        </w:tc>
        <w:tc>
          <w:tcPr>
            <w:tcW w:w="0" w:type="dxa"/>
            <w:noWrap/>
            <w:hideMark/>
          </w:tcPr>
          <w:p w14:paraId="5EA4570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PUC_CODE</w:t>
            </w:r>
          </w:p>
        </w:tc>
        <w:tc>
          <w:tcPr>
            <w:tcW w:w="0" w:type="dxa"/>
            <w:noWrap/>
            <w:hideMark/>
          </w:tcPr>
          <w:p w14:paraId="61AB84A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C0DD89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0A3AB0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5333A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4C61F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DATE_RECORD</w:t>
            </w:r>
          </w:p>
        </w:tc>
        <w:tc>
          <w:tcPr>
            <w:tcW w:w="0" w:type="dxa"/>
            <w:noWrap/>
            <w:hideMark/>
          </w:tcPr>
          <w:p w14:paraId="0056349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DATE_RECORD</w:t>
            </w:r>
          </w:p>
        </w:tc>
        <w:tc>
          <w:tcPr>
            <w:tcW w:w="0" w:type="dxa"/>
            <w:noWrap/>
            <w:hideMark/>
          </w:tcPr>
          <w:p w14:paraId="062D519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13A0C11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91B608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1F9686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F0B77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DOCUMENT_NO</w:t>
            </w:r>
          </w:p>
        </w:tc>
        <w:tc>
          <w:tcPr>
            <w:tcW w:w="0" w:type="dxa"/>
            <w:noWrap/>
            <w:hideMark/>
          </w:tcPr>
          <w:p w14:paraId="51BB17B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DOCUMENT_NO</w:t>
            </w:r>
          </w:p>
        </w:tc>
        <w:tc>
          <w:tcPr>
            <w:tcW w:w="0" w:type="dxa"/>
            <w:noWrap/>
            <w:hideMark/>
          </w:tcPr>
          <w:p w14:paraId="1189860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3E8478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dxa"/>
            <w:noWrap/>
            <w:hideMark/>
          </w:tcPr>
          <w:p w14:paraId="610D300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9A0CA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26C65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DATE_SALE</w:t>
            </w:r>
          </w:p>
        </w:tc>
        <w:tc>
          <w:tcPr>
            <w:tcW w:w="0" w:type="dxa"/>
            <w:noWrap/>
            <w:hideMark/>
          </w:tcPr>
          <w:p w14:paraId="329363F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DATE_SALE</w:t>
            </w:r>
          </w:p>
        </w:tc>
        <w:tc>
          <w:tcPr>
            <w:tcW w:w="0" w:type="dxa"/>
            <w:noWrap/>
            <w:hideMark/>
          </w:tcPr>
          <w:p w14:paraId="5B6F310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53B8D71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521AA9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BCB625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E4BD6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AMOUNT_SALE</w:t>
            </w:r>
          </w:p>
        </w:tc>
        <w:tc>
          <w:tcPr>
            <w:tcW w:w="0" w:type="dxa"/>
            <w:noWrap/>
            <w:hideMark/>
          </w:tcPr>
          <w:p w14:paraId="71423A7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AMOUNT_SALE</w:t>
            </w:r>
          </w:p>
        </w:tc>
        <w:tc>
          <w:tcPr>
            <w:tcW w:w="0" w:type="dxa"/>
            <w:noWrap/>
            <w:hideMark/>
          </w:tcPr>
          <w:p w14:paraId="14C97CE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0C8D6F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3EBE56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B9657A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87EAD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3D47ED2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0B62B95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56DA20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9ED31A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C2968E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ACFA1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5403BB3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2E3326C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7B6326F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5DA8B9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AF9307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AB6D3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A88DE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FDAE46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B7949F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2718517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A64E93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C646C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59768E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CA09A4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84B2AF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6BD61F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FE4BAB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C54000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3D9201F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2561DFC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6D1E17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CC3000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3966A39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14DB3AAC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PLAN_COMPOSITE</w:t>
            </w:r>
          </w:p>
        </w:tc>
      </w:tr>
      <w:tr w:rsidR="00A73166" w:rsidRPr="005A188F" w14:paraId="49E503F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9DA54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7DB5A9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52ED74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71058DC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D1C834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8D0C7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D7394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68BE663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6B640FA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8B8E13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7A5D94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F0F297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E255B9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1A36DE6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45FF2AF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920819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1F17CC8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849EEC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B7B2A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294E398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390240C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67C878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26859C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7A6AE8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5B2CC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LAYER_DESC</w:t>
            </w:r>
          </w:p>
        </w:tc>
        <w:tc>
          <w:tcPr>
            <w:tcW w:w="0" w:type="dxa"/>
            <w:noWrap/>
            <w:hideMark/>
          </w:tcPr>
          <w:p w14:paraId="5FD297C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LAYER_DESC</w:t>
            </w:r>
          </w:p>
        </w:tc>
        <w:tc>
          <w:tcPr>
            <w:tcW w:w="0" w:type="dxa"/>
            <w:noWrap/>
            <w:hideMark/>
          </w:tcPr>
          <w:p w14:paraId="2D14947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98F77E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FF7FCB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DB686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81634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5ECA818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19D7A64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112DF4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C0BF5A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B4DF4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41E65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DOC_SOURCE</w:t>
            </w:r>
          </w:p>
        </w:tc>
        <w:tc>
          <w:tcPr>
            <w:tcW w:w="0" w:type="dxa"/>
            <w:noWrap/>
            <w:hideMark/>
          </w:tcPr>
          <w:p w14:paraId="502EF2D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DOC_SOURCE</w:t>
            </w:r>
          </w:p>
        </w:tc>
        <w:tc>
          <w:tcPr>
            <w:tcW w:w="0" w:type="dxa"/>
            <w:noWrap/>
            <w:hideMark/>
          </w:tcPr>
          <w:p w14:paraId="34274BB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2919AD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06EE8D7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30AB02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E6554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DOC_DATE</w:t>
            </w:r>
          </w:p>
        </w:tc>
        <w:tc>
          <w:tcPr>
            <w:tcW w:w="0" w:type="dxa"/>
            <w:noWrap/>
            <w:hideMark/>
          </w:tcPr>
          <w:p w14:paraId="2861436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DOC_DATE</w:t>
            </w:r>
          </w:p>
        </w:tc>
        <w:tc>
          <w:tcPr>
            <w:tcW w:w="0" w:type="dxa"/>
            <w:noWrap/>
            <w:hideMark/>
          </w:tcPr>
          <w:p w14:paraId="3663A76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2818E95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EBD664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A67400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149EA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CREATED_USER</w:t>
            </w:r>
          </w:p>
        </w:tc>
        <w:tc>
          <w:tcPr>
            <w:tcW w:w="0" w:type="dxa"/>
            <w:noWrap/>
            <w:hideMark/>
          </w:tcPr>
          <w:p w14:paraId="6E169E3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CREATED_USER</w:t>
            </w:r>
          </w:p>
        </w:tc>
        <w:tc>
          <w:tcPr>
            <w:tcW w:w="0" w:type="dxa"/>
            <w:noWrap/>
            <w:hideMark/>
          </w:tcPr>
          <w:p w14:paraId="74C09D7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C64BC7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5F9ECE8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216179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1044F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CREATED_DATE</w:t>
            </w:r>
          </w:p>
        </w:tc>
        <w:tc>
          <w:tcPr>
            <w:tcW w:w="0" w:type="dxa"/>
            <w:noWrap/>
            <w:hideMark/>
          </w:tcPr>
          <w:p w14:paraId="09321A8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CREATED_DATE</w:t>
            </w:r>
          </w:p>
        </w:tc>
        <w:tc>
          <w:tcPr>
            <w:tcW w:w="0" w:type="dxa"/>
            <w:noWrap/>
            <w:hideMark/>
          </w:tcPr>
          <w:p w14:paraId="622FCD3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5EE05E3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08C514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20E2D2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492A6D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LAST_EDITED_USER</w:t>
            </w:r>
          </w:p>
        </w:tc>
        <w:tc>
          <w:tcPr>
            <w:tcW w:w="0" w:type="dxa"/>
            <w:noWrap/>
            <w:hideMark/>
          </w:tcPr>
          <w:p w14:paraId="29172A1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LAST_EDITED_USER</w:t>
            </w:r>
          </w:p>
        </w:tc>
        <w:tc>
          <w:tcPr>
            <w:tcW w:w="0" w:type="dxa"/>
            <w:noWrap/>
            <w:hideMark/>
          </w:tcPr>
          <w:p w14:paraId="78B5EC9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6419CC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4E28E60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70FB65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4E7265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LAST_EDITED_DATE</w:t>
            </w:r>
          </w:p>
        </w:tc>
        <w:tc>
          <w:tcPr>
            <w:tcW w:w="0" w:type="dxa"/>
            <w:noWrap/>
            <w:hideMark/>
          </w:tcPr>
          <w:p w14:paraId="72B74E3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LAST_EDITED_DATE</w:t>
            </w:r>
          </w:p>
        </w:tc>
        <w:tc>
          <w:tcPr>
            <w:tcW w:w="0" w:type="dxa"/>
            <w:noWrap/>
            <w:hideMark/>
          </w:tcPr>
          <w:p w14:paraId="7D3FA58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0DBE5CC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AFAEAD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1619F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D3BE1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CADLAYN18B</w:t>
            </w:r>
          </w:p>
        </w:tc>
        <w:tc>
          <w:tcPr>
            <w:tcW w:w="0" w:type="dxa"/>
            <w:noWrap/>
            <w:hideMark/>
          </w:tcPr>
          <w:p w14:paraId="36313E7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CADLAYN18B</w:t>
            </w:r>
          </w:p>
        </w:tc>
        <w:tc>
          <w:tcPr>
            <w:tcW w:w="0" w:type="dxa"/>
            <w:noWrap/>
            <w:hideMark/>
          </w:tcPr>
          <w:p w14:paraId="1A35621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D00316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5B73B5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831A2B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EED14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DATAORIGIN</w:t>
            </w:r>
          </w:p>
        </w:tc>
        <w:tc>
          <w:tcPr>
            <w:tcW w:w="0" w:type="dxa"/>
            <w:noWrap/>
            <w:hideMark/>
          </w:tcPr>
          <w:p w14:paraId="2FE0562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DATAORIGIN</w:t>
            </w:r>
          </w:p>
        </w:tc>
        <w:tc>
          <w:tcPr>
            <w:tcW w:w="0" w:type="dxa"/>
            <w:noWrap/>
            <w:hideMark/>
          </w:tcPr>
          <w:p w14:paraId="4C552F8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B0CBAA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260D75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574C45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3CCB6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E53343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1906CBA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4BF2C1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250C571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C7F648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9C70E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BA3419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51179C7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1D94E1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895237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35F0AFD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6E405B05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PLAN_OEAAA_OFF</w:t>
            </w:r>
          </w:p>
        </w:tc>
      </w:tr>
      <w:tr w:rsidR="00A73166" w:rsidRPr="005A188F" w14:paraId="6F70B28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96FA5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40F962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500446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264C6B3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CBA3AD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596682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7DF67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86595E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1C34111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47F665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76869F3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ED4DD5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2781E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04AF68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5858A55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BCC97C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52E7B9E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825BB0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73C327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LAYER_DESC</w:t>
            </w:r>
          </w:p>
        </w:tc>
        <w:tc>
          <w:tcPr>
            <w:tcW w:w="0" w:type="dxa"/>
            <w:noWrap/>
            <w:hideMark/>
          </w:tcPr>
          <w:p w14:paraId="0B67D8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LAYER_DESC</w:t>
            </w:r>
          </w:p>
        </w:tc>
        <w:tc>
          <w:tcPr>
            <w:tcW w:w="0" w:type="dxa"/>
            <w:noWrap/>
            <w:hideMark/>
          </w:tcPr>
          <w:p w14:paraId="29F2B3A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EE23A0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7D9C34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839BEF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860BB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STUDY_ASN</w:t>
            </w:r>
          </w:p>
        </w:tc>
        <w:tc>
          <w:tcPr>
            <w:tcW w:w="0" w:type="dxa"/>
            <w:noWrap/>
            <w:hideMark/>
          </w:tcPr>
          <w:p w14:paraId="537D0A9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STUDY_ASN</w:t>
            </w:r>
          </w:p>
        </w:tc>
        <w:tc>
          <w:tcPr>
            <w:tcW w:w="0" w:type="dxa"/>
            <w:noWrap/>
            <w:hideMark/>
          </w:tcPr>
          <w:p w14:paraId="7F0CB7F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5F99E6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743D8C3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3C3B7A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5F528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15ED24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4591180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A549EC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0" w:type="dxa"/>
            <w:noWrap/>
            <w:hideMark/>
          </w:tcPr>
          <w:p w14:paraId="4B5C6C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56A206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69F96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DETERMINATION</w:t>
            </w:r>
          </w:p>
        </w:tc>
        <w:tc>
          <w:tcPr>
            <w:tcW w:w="0" w:type="dxa"/>
            <w:noWrap/>
            <w:hideMark/>
          </w:tcPr>
          <w:p w14:paraId="5A90EB6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DETERMINATION</w:t>
            </w:r>
          </w:p>
        </w:tc>
        <w:tc>
          <w:tcPr>
            <w:tcW w:w="0" w:type="dxa"/>
            <w:noWrap/>
            <w:hideMark/>
          </w:tcPr>
          <w:p w14:paraId="04A3E7A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EFA903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0" w:type="dxa"/>
            <w:noWrap/>
            <w:hideMark/>
          </w:tcPr>
          <w:p w14:paraId="0D7C523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433E9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36AF4C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LATITUDE</w:t>
            </w:r>
          </w:p>
        </w:tc>
        <w:tc>
          <w:tcPr>
            <w:tcW w:w="0" w:type="dxa"/>
            <w:noWrap/>
            <w:hideMark/>
          </w:tcPr>
          <w:p w14:paraId="393C4D0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LATITUDE</w:t>
            </w:r>
          </w:p>
        </w:tc>
        <w:tc>
          <w:tcPr>
            <w:tcW w:w="0" w:type="dxa"/>
            <w:noWrap/>
            <w:hideMark/>
          </w:tcPr>
          <w:p w14:paraId="5963F93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B5D37A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722CFF1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00EAC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C619D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LONGITUDE</w:t>
            </w:r>
          </w:p>
        </w:tc>
        <w:tc>
          <w:tcPr>
            <w:tcW w:w="0" w:type="dxa"/>
            <w:noWrap/>
            <w:hideMark/>
          </w:tcPr>
          <w:p w14:paraId="1BD9991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LONGITUDE</w:t>
            </w:r>
          </w:p>
        </w:tc>
        <w:tc>
          <w:tcPr>
            <w:tcW w:w="0" w:type="dxa"/>
            <w:noWrap/>
            <w:hideMark/>
          </w:tcPr>
          <w:p w14:paraId="05D3786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CBEC7D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5E05FE7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B13D17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93AFD2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STRUCTURE_NAME</w:t>
            </w:r>
          </w:p>
        </w:tc>
        <w:tc>
          <w:tcPr>
            <w:tcW w:w="0" w:type="dxa"/>
            <w:noWrap/>
            <w:hideMark/>
          </w:tcPr>
          <w:p w14:paraId="170E917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STRUCTURE_NAME</w:t>
            </w:r>
          </w:p>
        </w:tc>
        <w:tc>
          <w:tcPr>
            <w:tcW w:w="0" w:type="dxa"/>
            <w:noWrap/>
            <w:hideMark/>
          </w:tcPr>
          <w:p w14:paraId="24F05DD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44C335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A5A08E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37A9CE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257BCB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CITY</w:t>
            </w:r>
          </w:p>
        </w:tc>
        <w:tc>
          <w:tcPr>
            <w:tcW w:w="0" w:type="dxa"/>
            <w:noWrap/>
            <w:hideMark/>
          </w:tcPr>
          <w:p w14:paraId="5AF077D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CITY</w:t>
            </w:r>
          </w:p>
        </w:tc>
        <w:tc>
          <w:tcPr>
            <w:tcW w:w="0" w:type="dxa"/>
            <w:noWrap/>
            <w:hideMark/>
          </w:tcPr>
          <w:p w14:paraId="5631B9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C9FF05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2ED4C44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4912B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E1295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AGL_HT_DET</w:t>
            </w:r>
          </w:p>
        </w:tc>
        <w:tc>
          <w:tcPr>
            <w:tcW w:w="0" w:type="dxa"/>
            <w:noWrap/>
            <w:hideMark/>
          </w:tcPr>
          <w:p w14:paraId="35FC0B5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AGL_HT_DET</w:t>
            </w:r>
          </w:p>
        </w:tc>
        <w:tc>
          <w:tcPr>
            <w:tcW w:w="0" w:type="dxa"/>
            <w:noWrap/>
            <w:hideMark/>
          </w:tcPr>
          <w:p w14:paraId="214C7B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0E2E8FC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2B4D733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AE163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5FD03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AMSL_HT_DET</w:t>
            </w:r>
          </w:p>
        </w:tc>
        <w:tc>
          <w:tcPr>
            <w:tcW w:w="0" w:type="dxa"/>
            <w:noWrap/>
            <w:hideMark/>
          </w:tcPr>
          <w:p w14:paraId="49C4CB9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AMSL_HT_DET</w:t>
            </w:r>
          </w:p>
        </w:tc>
        <w:tc>
          <w:tcPr>
            <w:tcW w:w="0" w:type="dxa"/>
            <w:noWrap/>
            <w:hideMark/>
          </w:tcPr>
          <w:p w14:paraId="1DC33D7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6618ECD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6543F22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A67F7E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397177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DOC_SOURCE</w:t>
            </w:r>
          </w:p>
        </w:tc>
        <w:tc>
          <w:tcPr>
            <w:tcW w:w="0" w:type="dxa"/>
            <w:noWrap/>
            <w:hideMark/>
          </w:tcPr>
          <w:p w14:paraId="566C283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DOC_SOURCE</w:t>
            </w:r>
          </w:p>
        </w:tc>
        <w:tc>
          <w:tcPr>
            <w:tcW w:w="0" w:type="dxa"/>
            <w:noWrap/>
            <w:hideMark/>
          </w:tcPr>
          <w:p w14:paraId="0E4EB2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C18070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40D36F7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9FDC72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9D4FC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DOC_DATE</w:t>
            </w:r>
          </w:p>
        </w:tc>
        <w:tc>
          <w:tcPr>
            <w:tcW w:w="0" w:type="dxa"/>
            <w:noWrap/>
            <w:hideMark/>
          </w:tcPr>
          <w:p w14:paraId="1B0B35E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DOC_DATE</w:t>
            </w:r>
          </w:p>
        </w:tc>
        <w:tc>
          <w:tcPr>
            <w:tcW w:w="0" w:type="dxa"/>
            <w:noWrap/>
            <w:hideMark/>
          </w:tcPr>
          <w:p w14:paraId="181EBA6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6DE0D33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5138C6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96589B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CDC91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CREATED_USER</w:t>
            </w:r>
          </w:p>
        </w:tc>
        <w:tc>
          <w:tcPr>
            <w:tcW w:w="0" w:type="dxa"/>
            <w:noWrap/>
            <w:hideMark/>
          </w:tcPr>
          <w:p w14:paraId="0CA8010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CREATED_USER</w:t>
            </w:r>
          </w:p>
        </w:tc>
        <w:tc>
          <w:tcPr>
            <w:tcW w:w="0" w:type="dxa"/>
            <w:noWrap/>
            <w:hideMark/>
          </w:tcPr>
          <w:p w14:paraId="243C073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DEDA02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1024A89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11D59F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60326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CREATED_DATE</w:t>
            </w:r>
          </w:p>
        </w:tc>
        <w:tc>
          <w:tcPr>
            <w:tcW w:w="0" w:type="dxa"/>
            <w:noWrap/>
            <w:hideMark/>
          </w:tcPr>
          <w:p w14:paraId="407A70D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CREATED_DATE</w:t>
            </w:r>
          </w:p>
        </w:tc>
        <w:tc>
          <w:tcPr>
            <w:tcW w:w="0" w:type="dxa"/>
            <w:noWrap/>
            <w:hideMark/>
          </w:tcPr>
          <w:p w14:paraId="344880D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5C84691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EBF6F4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85BA8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119B7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LAST_EDITED_USER</w:t>
            </w:r>
          </w:p>
        </w:tc>
        <w:tc>
          <w:tcPr>
            <w:tcW w:w="0" w:type="dxa"/>
            <w:noWrap/>
            <w:hideMark/>
          </w:tcPr>
          <w:p w14:paraId="548627B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LAST_EDITED_USER</w:t>
            </w:r>
          </w:p>
        </w:tc>
        <w:tc>
          <w:tcPr>
            <w:tcW w:w="0" w:type="dxa"/>
            <w:noWrap/>
            <w:hideMark/>
          </w:tcPr>
          <w:p w14:paraId="39AF024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9F84E3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15DD72B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C7684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52B3A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LAST_EDITED_DATE</w:t>
            </w:r>
          </w:p>
        </w:tc>
        <w:tc>
          <w:tcPr>
            <w:tcW w:w="0" w:type="dxa"/>
            <w:noWrap/>
            <w:hideMark/>
          </w:tcPr>
          <w:p w14:paraId="73C2CE0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LAST_EDITED_DATE</w:t>
            </w:r>
          </w:p>
        </w:tc>
        <w:tc>
          <w:tcPr>
            <w:tcW w:w="0" w:type="dxa"/>
            <w:noWrap/>
            <w:hideMark/>
          </w:tcPr>
          <w:p w14:paraId="1366E3D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6D40A94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4AA8BF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7A49A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F9445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CADLAYN18B</w:t>
            </w:r>
          </w:p>
        </w:tc>
        <w:tc>
          <w:tcPr>
            <w:tcW w:w="0" w:type="dxa"/>
            <w:noWrap/>
            <w:hideMark/>
          </w:tcPr>
          <w:p w14:paraId="26BE921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CADLAYN18B</w:t>
            </w:r>
          </w:p>
        </w:tc>
        <w:tc>
          <w:tcPr>
            <w:tcW w:w="0" w:type="dxa"/>
            <w:noWrap/>
            <w:hideMark/>
          </w:tcPr>
          <w:p w14:paraId="77F7852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DBCDCB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016D7DA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857CD7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E6891A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DATAORIGIN</w:t>
            </w:r>
          </w:p>
        </w:tc>
        <w:tc>
          <w:tcPr>
            <w:tcW w:w="0" w:type="dxa"/>
            <w:noWrap/>
            <w:hideMark/>
          </w:tcPr>
          <w:p w14:paraId="1CA81D3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DATAORIGIN</w:t>
            </w:r>
          </w:p>
        </w:tc>
        <w:tc>
          <w:tcPr>
            <w:tcW w:w="0" w:type="dxa"/>
            <w:noWrap/>
            <w:hideMark/>
          </w:tcPr>
          <w:p w14:paraId="7874A7C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E5497D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7E51EF5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C896E9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717D8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STRUCTURE_TYPE1</w:t>
            </w:r>
          </w:p>
        </w:tc>
        <w:tc>
          <w:tcPr>
            <w:tcW w:w="0" w:type="dxa"/>
            <w:noWrap/>
            <w:hideMark/>
          </w:tcPr>
          <w:p w14:paraId="5BE9B28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STRUCTURE_TYPE</w:t>
            </w:r>
          </w:p>
        </w:tc>
        <w:tc>
          <w:tcPr>
            <w:tcW w:w="0" w:type="dxa"/>
            <w:noWrap/>
            <w:hideMark/>
          </w:tcPr>
          <w:p w14:paraId="2F73DDD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B13067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73EB7F8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PLAN_OEAAA_OFF_STRUCTYPE</w:t>
            </w:r>
          </w:p>
        </w:tc>
      </w:tr>
      <w:tr w:rsidR="00A73166" w:rsidRPr="005A188F" w14:paraId="34E363A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F65329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58535FA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1188EFA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D5F4BD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5BED2CF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696C7EF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1273395E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PLAN_OEAAA_ON</w:t>
            </w:r>
          </w:p>
        </w:tc>
      </w:tr>
      <w:tr w:rsidR="00A73166" w:rsidRPr="005A188F" w14:paraId="0D46231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50F12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64029F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69645B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1DFE5B2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1FC75F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06E9D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BC7F6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18702A5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221463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33846E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210536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0D85E9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46BF7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292B2B1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781FFC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E36CA1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16F3C4F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60FE4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B1DAC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LAYER_DESC</w:t>
            </w:r>
          </w:p>
        </w:tc>
        <w:tc>
          <w:tcPr>
            <w:tcW w:w="0" w:type="dxa"/>
            <w:noWrap/>
            <w:hideMark/>
          </w:tcPr>
          <w:p w14:paraId="6D225A1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LAYER_DESC</w:t>
            </w:r>
          </w:p>
        </w:tc>
        <w:tc>
          <w:tcPr>
            <w:tcW w:w="0" w:type="dxa"/>
            <w:noWrap/>
            <w:hideMark/>
          </w:tcPr>
          <w:p w14:paraId="59E7B3E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8ED3C3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02C1CF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B92EFD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08115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STUDY_ASN</w:t>
            </w:r>
          </w:p>
        </w:tc>
        <w:tc>
          <w:tcPr>
            <w:tcW w:w="0" w:type="dxa"/>
            <w:noWrap/>
            <w:hideMark/>
          </w:tcPr>
          <w:p w14:paraId="038DC96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STUDY_ASN</w:t>
            </w:r>
          </w:p>
        </w:tc>
        <w:tc>
          <w:tcPr>
            <w:tcW w:w="0" w:type="dxa"/>
            <w:noWrap/>
            <w:hideMark/>
          </w:tcPr>
          <w:p w14:paraId="7174B1A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4D1800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14299DA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4B6F31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078D2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0FBE012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073F312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E4E566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0" w:type="dxa"/>
            <w:noWrap/>
            <w:hideMark/>
          </w:tcPr>
          <w:p w14:paraId="3E566D9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EC118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98FD9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LATITUDE</w:t>
            </w:r>
          </w:p>
        </w:tc>
        <w:tc>
          <w:tcPr>
            <w:tcW w:w="0" w:type="dxa"/>
            <w:noWrap/>
            <w:hideMark/>
          </w:tcPr>
          <w:p w14:paraId="0D457F3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LATITUDE</w:t>
            </w:r>
          </w:p>
        </w:tc>
        <w:tc>
          <w:tcPr>
            <w:tcW w:w="0" w:type="dxa"/>
            <w:noWrap/>
            <w:hideMark/>
          </w:tcPr>
          <w:p w14:paraId="3E2D65E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EAA0B8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0C88387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91C7E6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68C35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LONGITUDE</w:t>
            </w:r>
          </w:p>
        </w:tc>
        <w:tc>
          <w:tcPr>
            <w:tcW w:w="0" w:type="dxa"/>
            <w:noWrap/>
            <w:hideMark/>
          </w:tcPr>
          <w:p w14:paraId="5D1A473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LONGITUDE</w:t>
            </w:r>
          </w:p>
        </w:tc>
        <w:tc>
          <w:tcPr>
            <w:tcW w:w="0" w:type="dxa"/>
            <w:noWrap/>
            <w:hideMark/>
          </w:tcPr>
          <w:p w14:paraId="542A7FF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D7CEE8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3CD817F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0F0BE7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2A122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AGL_HT</w:t>
            </w:r>
          </w:p>
        </w:tc>
        <w:tc>
          <w:tcPr>
            <w:tcW w:w="0" w:type="dxa"/>
            <w:noWrap/>
            <w:hideMark/>
          </w:tcPr>
          <w:p w14:paraId="1A08439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AGL_HT</w:t>
            </w:r>
          </w:p>
        </w:tc>
        <w:tc>
          <w:tcPr>
            <w:tcW w:w="0" w:type="dxa"/>
            <w:noWrap/>
            <w:hideMark/>
          </w:tcPr>
          <w:p w14:paraId="4A16636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57F14FC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5F8F20F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DAE417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EC76BB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SITE_ELEV</w:t>
            </w:r>
          </w:p>
        </w:tc>
        <w:tc>
          <w:tcPr>
            <w:tcW w:w="0" w:type="dxa"/>
            <w:noWrap/>
            <w:hideMark/>
          </w:tcPr>
          <w:p w14:paraId="437C23D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SITE_ELEV</w:t>
            </w:r>
          </w:p>
        </w:tc>
        <w:tc>
          <w:tcPr>
            <w:tcW w:w="0" w:type="dxa"/>
            <w:noWrap/>
            <w:hideMark/>
          </w:tcPr>
          <w:p w14:paraId="0C770F2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4E8BFE5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6BA82C0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8447D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112572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DOC_SOURCE</w:t>
            </w:r>
          </w:p>
        </w:tc>
        <w:tc>
          <w:tcPr>
            <w:tcW w:w="0" w:type="dxa"/>
            <w:noWrap/>
            <w:hideMark/>
          </w:tcPr>
          <w:p w14:paraId="07A68D1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DOC_SOURCE</w:t>
            </w:r>
          </w:p>
        </w:tc>
        <w:tc>
          <w:tcPr>
            <w:tcW w:w="0" w:type="dxa"/>
            <w:noWrap/>
            <w:hideMark/>
          </w:tcPr>
          <w:p w14:paraId="1B7EC8D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9EB25F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7D1C2A0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F6C90C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C42D0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DOC_DATE</w:t>
            </w:r>
          </w:p>
        </w:tc>
        <w:tc>
          <w:tcPr>
            <w:tcW w:w="0" w:type="dxa"/>
            <w:noWrap/>
            <w:hideMark/>
          </w:tcPr>
          <w:p w14:paraId="35FFB13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DOC_DATE</w:t>
            </w:r>
          </w:p>
        </w:tc>
        <w:tc>
          <w:tcPr>
            <w:tcW w:w="0" w:type="dxa"/>
            <w:noWrap/>
            <w:hideMark/>
          </w:tcPr>
          <w:p w14:paraId="2D3F799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7729003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AFAB7D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6178D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FBB12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CREATED_USER</w:t>
            </w:r>
          </w:p>
        </w:tc>
        <w:tc>
          <w:tcPr>
            <w:tcW w:w="0" w:type="dxa"/>
            <w:noWrap/>
            <w:hideMark/>
          </w:tcPr>
          <w:p w14:paraId="0CC83DA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CREATED_USER</w:t>
            </w:r>
          </w:p>
        </w:tc>
        <w:tc>
          <w:tcPr>
            <w:tcW w:w="0" w:type="dxa"/>
            <w:noWrap/>
            <w:hideMark/>
          </w:tcPr>
          <w:p w14:paraId="78F1D54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090230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649CCC9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602A22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66EFC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CREATED_DATE</w:t>
            </w:r>
          </w:p>
        </w:tc>
        <w:tc>
          <w:tcPr>
            <w:tcW w:w="0" w:type="dxa"/>
            <w:noWrap/>
            <w:hideMark/>
          </w:tcPr>
          <w:p w14:paraId="040AA82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CREATED_DATE</w:t>
            </w:r>
          </w:p>
        </w:tc>
        <w:tc>
          <w:tcPr>
            <w:tcW w:w="0" w:type="dxa"/>
            <w:noWrap/>
            <w:hideMark/>
          </w:tcPr>
          <w:p w14:paraId="27E18C6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12D31F2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85F2B0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17BEA2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13A09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LAST_EDITED_USER</w:t>
            </w:r>
          </w:p>
        </w:tc>
        <w:tc>
          <w:tcPr>
            <w:tcW w:w="0" w:type="dxa"/>
            <w:noWrap/>
            <w:hideMark/>
          </w:tcPr>
          <w:p w14:paraId="420576D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LAST_EDITED_USER</w:t>
            </w:r>
          </w:p>
        </w:tc>
        <w:tc>
          <w:tcPr>
            <w:tcW w:w="0" w:type="dxa"/>
            <w:noWrap/>
            <w:hideMark/>
          </w:tcPr>
          <w:p w14:paraId="66ACB46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A90AF6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6BA5C4C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2C5328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D1BEF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LAST_EDITED_DATE</w:t>
            </w:r>
          </w:p>
        </w:tc>
        <w:tc>
          <w:tcPr>
            <w:tcW w:w="0" w:type="dxa"/>
            <w:noWrap/>
            <w:hideMark/>
          </w:tcPr>
          <w:p w14:paraId="1E98E94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LAST_EDITED_DATE</w:t>
            </w:r>
          </w:p>
        </w:tc>
        <w:tc>
          <w:tcPr>
            <w:tcW w:w="0" w:type="dxa"/>
            <w:noWrap/>
            <w:hideMark/>
          </w:tcPr>
          <w:p w14:paraId="6B3AC5F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48C9D89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28711D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B424A4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30972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STRUCTURE_TYPE1</w:t>
            </w:r>
          </w:p>
        </w:tc>
        <w:tc>
          <w:tcPr>
            <w:tcW w:w="0" w:type="dxa"/>
            <w:noWrap/>
            <w:hideMark/>
          </w:tcPr>
          <w:p w14:paraId="0D23746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STRUCTURE_TYPE</w:t>
            </w:r>
          </w:p>
        </w:tc>
        <w:tc>
          <w:tcPr>
            <w:tcW w:w="0" w:type="dxa"/>
            <w:noWrap/>
            <w:hideMark/>
          </w:tcPr>
          <w:p w14:paraId="243681D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A1F114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74E7CA2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PLAN_OEAAA_ON_STRUCTYPE</w:t>
            </w:r>
          </w:p>
        </w:tc>
      </w:tr>
      <w:tr w:rsidR="00A73166" w:rsidRPr="005A188F" w14:paraId="180DCA9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293E9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CADLAYN18B</w:t>
            </w:r>
          </w:p>
        </w:tc>
        <w:tc>
          <w:tcPr>
            <w:tcW w:w="0" w:type="dxa"/>
            <w:noWrap/>
            <w:hideMark/>
          </w:tcPr>
          <w:p w14:paraId="7E541AB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CADLAYN18B</w:t>
            </w:r>
          </w:p>
        </w:tc>
        <w:tc>
          <w:tcPr>
            <w:tcW w:w="0" w:type="dxa"/>
            <w:noWrap/>
            <w:hideMark/>
          </w:tcPr>
          <w:p w14:paraId="7B92178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E9E6F3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0F1E4A1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8C9AD7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2117E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DATAORIGIN</w:t>
            </w:r>
          </w:p>
        </w:tc>
        <w:tc>
          <w:tcPr>
            <w:tcW w:w="0" w:type="dxa"/>
            <w:noWrap/>
            <w:hideMark/>
          </w:tcPr>
          <w:p w14:paraId="649FFDF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DATAORIGIN</w:t>
            </w:r>
          </w:p>
        </w:tc>
        <w:tc>
          <w:tcPr>
            <w:tcW w:w="0" w:type="dxa"/>
            <w:noWrap/>
            <w:hideMark/>
          </w:tcPr>
          <w:p w14:paraId="68DE09C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928E69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2123E30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EDA538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11200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806660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5884673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A7898E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2F8F7DD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1FF1C80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08C24586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PLAN_OEI</w:t>
            </w:r>
          </w:p>
        </w:tc>
      </w:tr>
      <w:tr w:rsidR="00A73166" w:rsidRPr="005A188F" w14:paraId="6319D9C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9262D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FE5DC5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041FAF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0E4508D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971857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2F2BB8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C4A64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202C86E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673F347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ECD759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B24844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421A9A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121FC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435A3CC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77D9B70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64FEF4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39C096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70A882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775C6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30203C8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5FBFA6F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67639D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10959F3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2A2C1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1530D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29FF22D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3BE936B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CE456A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EDC440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04D87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EA31A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0A7F3EC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4E97A50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AA3678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9C8237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6FFC1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F0C6A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120135A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53742AB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A97D9F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1E92B68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A37A22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C26723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79F897F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50EC00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8E2F48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5CC507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96754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54592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25EC323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714F18A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272CDF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9542ED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7C05E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1D2C7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4A3F0D6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6FF2B34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CD5DE0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43B4786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47F8A9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FB136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502468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FC244E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ADA90E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DF6148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481CC7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F4982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LAYER_DESC</w:t>
            </w:r>
          </w:p>
        </w:tc>
        <w:tc>
          <w:tcPr>
            <w:tcW w:w="0" w:type="dxa"/>
            <w:noWrap/>
            <w:hideMark/>
          </w:tcPr>
          <w:p w14:paraId="317CD2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LAYER_DESC</w:t>
            </w:r>
          </w:p>
        </w:tc>
        <w:tc>
          <w:tcPr>
            <w:tcW w:w="0" w:type="dxa"/>
            <w:noWrap/>
            <w:hideMark/>
          </w:tcPr>
          <w:p w14:paraId="1C99C34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1E63EB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900888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6A3EEB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8F2C3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399FC1B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40D6BEB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95ECE9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528507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F6B33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A0A14F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RUNWAY</w:t>
            </w:r>
          </w:p>
        </w:tc>
        <w:tc>
          <w:tcPr>
            <w:tcW w:w="0" w:type="dxa"/>
            <w:noWrap/>
            <w:hideMark/>
          </w:tcPr>
          <w:p w14:paraId="0FD2EE7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RUNWAY</w:t>
            </w:r>
          </w:p>
        </w:tc>
        <w:tc>
          <w:tcPr>
            <w:tcW w:w="0" w:type="dxa"/>
            <w:noWrap/>
            <w:hideMark/>
          </w:tcPr>
          <w:p w14:paraId="2A1347E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0BA991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518F492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B40AA3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4702F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DOC_SOURCE</w:t>
            </w:r>
          </w:p>
        </w:tc>
        <w:tc>
          <w:tcPr>
            <w:tcW w:w="0" w:type="dxa"/>
            <w:noWrap/>
            <w:hideMark/>
          </w:tcPr>
          <w:p w14:paraId="264A062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DOC_SOURCE</w:t>
            </w:r>
          </w:p>
        </w:tc>
        <w:tc>
          <w:tcPr>
            <w:tcW w:w="0" w:type="dxa"/>
            <w:noWrap/>
            <w:hideMark/>
          </w:tcPr>
          <w:p w14:paraId="00DB5A5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A251B4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7C942AF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D268E8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CF804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DOC_DATE</w:t>
            </w:r>
          </w:p>
        </w:tc>
        <w:tc>
          <w:tcPr>
            <w:tcW w:w="0" w:type="dxa"/>
            <w:noWrap/>
            <w:hideMark/>
          </w:tcPr>
          <w:p w14:paraId="657A3F9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DOC_DATE</w:t>
            </w:r>
          </w:p>
        </w:tc>
        <w:tc>
          <w:tcPr>
            <w:tcW w:w="0" w:type="dxa"/>
            <w:noWrap/>
            <w:hideMark/>
          </w:tcPr>
          <w:p w14:paraId="1DE6B5D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36D9AF4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824F70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ADB41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36C4F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2F2EC4C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303F846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FC7E85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328576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75195A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E23CC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41439E0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5A1146C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63D640C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D7EDF8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C870D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E72B8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CREATED_USER</w:t>
            </w:r>
          </w:p>
        </w:tc>
        <w:tc>
          <w:tcPr>
            <w:tcW w:w="0" w:type="dxa"/>
            <w:noWrap/>
            <w:hideMark/>
          </w:tcPr>
          <w:p w14:paraId="327E415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CREATED_USER</w:t>
            </w:r>
          </w:p>
        </w:tc>
        <w:tc>
          <w:tcPr>
            <w:tcW w:w="0" w:type="dxa"/>
            <w:noWrap/>
            <w:hideMark/>
          </w:tcPr>
          <w:p w14:paraId="309DC29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F3F94E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353FCDD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862B2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39EE49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CREATED_DATE</w:t>
            </w:r>
          </w:p>
        </w:tc>
        <w:tc>
          <w:tcPr>
            <w:tcW w:w="0" w:type="dxa"/>
            <w:noWrap/>
            <w:hideMark/>
          </w:tcPr>
          <w:p w14:paraId="01B45D1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CREATED_DATE</w:t>
            </w:r>
          </w:p>
        </w:tc>
        <w:tc>
          <w:tcPr>
            <w:tcW w:w="0" w:type="dxa"/>
            <w:noWrap/>
            <w:hideMark/>
          </w:tcPr>
          <w:p w14:paraId="7F63BB8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301D2BA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A20130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EEA7FC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532B24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LAST_EDITED_USER</w:t>
            </w:r>
          </w:p>
        </w:tc>
        <w:tc>
          <w:tcPr>
            <w:tcW w:w="0" w:type="dxa"/>
            <w:noWrap/>
            <w:hideMark/>
          </w:tcPr>
          <w:p w14:paraId="54EDA39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LAST_EDITED_USER</w:t>
            </w:r>
          </w:p>
        </w:tc>
        <w:tc>
          <w:tcPr>
            <w:tcW w:w="0" w:type="dxa"/>
            <w:noWrap/>
            <w:hideMark/>
          </w:tcPr>
          <w:p w14:paraId="3BAA676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34D71B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1D108C7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73417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351CD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LAST_EDITED_DATE</w:t>
            </w:r>
          </w:p>
        </w:tc>
        <w:tc>
          <w:tcPr>
            <w:tcW w:w="0" w:type="dxa"/>
            <w:noWrap/>
            <w:hideMark/>
          </w:tcPr>
          <w:p w14:paraId="019FF6E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LAST_EDITED_DATE</w:t>
            </w:r>
          </w:p>
        </w:tc>
        <w:tc>
          <w:tcPr>
            <w:tcW w:w="0" w:type="dxa"/>
            <w:noWrap/>
            <w:hideMark/>
          </w:tcPr>
          <w:p w14:paraId="70D0392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7F2EB98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E908C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B46428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A43FA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22B1BC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AD54B8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3C04B2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230FAC0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58DFF5E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1724C25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PLAN_PART77</w:t>
            </w:r>
          </w:p>
        </w:tc>
      </w:tr>
      <w:tr w:rsidR="00A73166" w:rsidRPr="005A188F" w14:paraId="50D390F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E90C7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190D70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C95E33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6D39726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FE64AE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20BCE6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F6C93B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636CB53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5C70ECF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33FFF2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92D185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D46EC3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9F9DE3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71CEE8E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29C9C8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D2177F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480405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FF4C4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E07FD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3394A1F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815375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0F83B6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E0BA68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CC65D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1EEA9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LAYER_DESC</w:t>
            </w:r>
          </w:p>
        </w:tc>
        <w:tc>
          <w:tcPr>
            <w:tcW w:w="0" w:type="dxa"/>
            <w:noWrap/>
            <w:hideMark/>
          </w:tcPr>
          <w:p w14:paraId="7D1B24D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LAYER_DESC</w:t>
            </w:r>
          </w:p>
        </w:tc>
        <w:tc>
          <w:tcPr>
            <w:tcW w:w="0" w:type="dxa"/>
            <w:noWrap/>
            <w:hideMark/>
          </w:tcPr>
          <w:p w14:paraId="1560E82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1B6116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0C781D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C38EA4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6B384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7859EA7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2C84C87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D0AA8E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CFFCBC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1BBF4C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E7FA77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DOC_SOURCE</w:t>
            </w:r>
          </w:p>
        </w:tc>
        <w:tc>
          <w:tcPr>
            <w:tcW w:w="0" w:type="dxa"/>
            <w:noWrap/>
            <w:hideMark/>
          </w:tcPr>
          <w:p w14:paraId="124850A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DOC_SOURCE</w:t>
            </w:r>
          </w:p>
        </w:tc>
        <w:tc>
          <w:tcPr>
            <w:tcW w:w="0" w:type="dxa"/>
            <w:noWrap/>
            <w:hideMark/>
          </w:tcPr>
          <w:p w14:paraId="7B4A068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1E870C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2D3B947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0BA2CC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AA0B5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DOC_DATE</w:t>
            </w:r>
          </w:p>
        </w:tc>
        <w:tc>
          <w:tcPr>
            <w:tcW w:w="0" w:type="dxa"/>
            <w:noWrap/>
            <w:hideMark/>
          </w:tcPr>
          <w:p w14:paraId="508230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DOC_DATE</w:t>
            </w:r>
          </w:p>
        </w:tc>
        <w:tc>
          <w:tcPr>
            <w:tcW w:w="0" w:type="dxa"/>
            <w:noWrap/>
            <w:hideMark/>
          </w:tcPr>
          <w:p w14:paraId="2D94D9F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4279D92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78B94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98D48F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559C0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CREATED_USER</w:t>
            </w:r>
          </w:p>
        </w:tc>
        <w:tc>
          <w:tcPr>
            <w:tcW w:w="0" w:type="dxa"/>
            <w:noWrap/>
            <w:hideMark/>
          </w:tcPr>
          <w:p w14:paraId="6C4F6D1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CREATED_USER</w:t>
            </w:r>
          </w:p>
        </w:tc>
        <w:tc>
          <w:tcPr>
            <w:tcW w:w="0" w:type="dxa"/>
            <w:noWrap/>
            <w:hideMark/>
          </w:tcPr>
          <w:p w14:paraId="3E180BA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B84D84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7269A28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FEC78E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344A6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CREATED_DATE</w:t>
            </w:r>
          </w:p>
        </w:tc>
        <w:tc>
          <w:tcPr>
            <w:tcW w:w="0" w:type="dxa"/>
            <w:noWrap/>
            <w:hideMark/>
          </w:tcPr>
          <w:p w14:paraId="1D1706C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CREATED_DATE</w:t>
            </w:r>
          </w:p>
        </w:tc>
        <w:tc>
          <w:tcPr>
            <w:tcW w:w="0" w:type="dxa"/>
            <w:noWrap/>
            <w:hideMark/>
          </w:tcPr>
          <w:p w14:paraId="176B73A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103FCCF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AA6112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3B55CF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E631A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LAST_EDITED_USER</w:t>
            </w:r>
          </w:p>
        </w:tc>
        <w:tc>
          <w:tcPr>
            <w:tcW w:w="0" w:type="dxa"/>
            <w:noWrap/>
            <w:hideMark/>
          </w:tcPr>
          <w:p w14:paraId="430C567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LAST_EDITED_USER</w:t>
            </w:r>
          </w:p>
        </w:tc>
        <w:tc>
          <w:tcPr>
            <w:tcW w:w="0" w:type="dxa"/>
            <w:noWrap/>
            <w:hideMark/>
          </w:tcPr>
          <w:p w14:paraId="4B5E224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555816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6C51A86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617E31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FBD485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LAST_EDITED_DATE</w:t>
            </w:r>
          </w:p>
        </w:tc>
        <w:tc>
          <w:tcPr>
            <w:tcW w:w="0" w:type="dxa"/>
            <w:noWrap/>
            <w:hideMark/>
          </w:tcPr>
          <w:p w14:paraId="0B8C800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LAST_EDITED_DATE</w:t>
            </w:r>
          </w:p>
        </w:tc>
        <w:tc>
          <w:tcPr>
            <w:tcW w:w="0" w:type="dxa"/>
            <w:noWrap/>
            <w:hideMark/>
          </w:tcPr>
          <w:p w14:paraId="281776C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2733ECD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E127B7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365018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6EE4A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CADLAYN18B</w:t>
            </w:r>
          </w:p>
        </w:tc>
        <w:tc>
          <w:tcPr>
            <w:tcW w:w="0" w:type="dxa"/>
            <w:noWrap/>
            <w:hideMark/>
          </w:tcPr>
          <w:p w14:paraId="7246E70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CADLAYN18B</w:t>
            </w:r>
          </w:p>
        </w:tc>
        <w:tc>
          <w:tcPr>
            <w:tcW w:w="0" w:type="dxa"/>
            <w:noWrap/>
            <w:hideMark/>
          </w:tcPr>
          <w:p w14:paraId="251919B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EFD0B4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5CA57AC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95B104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F8B04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DATAORIGIN</w:t>
            </w:r>
          </w:p>
        </w:tc>
        <w:tc>
          <w:tcPr>
            <w:tcW w:w="0" w:type="dxa"/>
            <w:noWrap/>
            <w:hideMark/>
          </w:tcPr>
          <w:p w14:paraId="3390310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DATAORIGIN</w:t>
            </w:r>
          </w:p>
        </w:tc>
        <w:tc>
          <w:tcPr>
            <w:tcW w:w="0" w:type="dxa"/>
            <w:noWrap/>
            <w:hideMark/>
          </w:tcPr>
          <w:p w14:paraId="3DB6603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896FDE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7398009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1390B3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8D080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E7ACFC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8813B0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50C2C83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5B88FC0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FF1A92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6FBD5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7DC0225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EF3A04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359ABA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21BCF6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553DFF9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4F3BA47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PLAN_TERPS</w:t>
            </w:r>
          </w:p>
        </w:tc>
      </w:tr>
      <w:tr w:rsidR="00A73166" w:rsidRPr="005A188F" w14:paraId="3F678E0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83673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A1AE87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5550E6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1B1536F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7EB780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70A0CC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BFE62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16ED309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GEOM_LENGTH</w:t>
            </w:r>
          </w:p>
        </w:tc>
        <w:tc>
          <w:tcPr>
            <w:tcW w:w="0" w:type="dxa"/>
            <w:noWrap/>
            <w:hideMark/>
          </w:tcPr>
          <w:p w14:paraId="246D390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D3229F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880FA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40D03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98066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E398EE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312C21B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5153AD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1A7E7AF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A3AFC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80B07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19FD861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2E0DF7B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8E3D62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79C0CC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0578D2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9A10B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LAYER_DESC</w:t>
            </w:r>
          </w:p>
        </w:tc>
        <w:tc>
          <w:tcPr>
            <w:tcW w:w="0" w:type="dxa"/>
            <w:noWrap/>
            <w:hideMark/>
          </w:tcPr>
          <w:p w14:paraId="538056F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LAYER_DESC</w:t>
            </w:r>
          </w:p>
        </w:tc>
        <w:tc>
          <w:tcPr>
            <w:tcW w:w="0" w:type="dxa"/>
            <w:noWrap/>
            <w:hideMark/>
          </w:tcPr>
          <w:p w14:paraId="7D95C9D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66D94E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4F61A3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13A14E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CF430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2F4C057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127990F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CBB80E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04C7BE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77DCC6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4190E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RUNWAY</w:t>
            </w:r>
          </w:p>
        </w:tc>
        <w:tc>
          <w:tcPr>
            <w:tcW w:w="0" w:type="dxa"/>
            <w:noWrap/>
            <w:hideMark/>
          </w:tcPr>
          <w:p w14:paraId="1A61C33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RUNWAY</w:t>
            </w:r>
          </w:p>
        </w:tc>
        <w:tc>
          <w:tcPr>
            <w:tcW w:w="0" w:type="dxa"/>
            <w:noWrap/>
            <w:hideMark/>
          </w:tcPr>
          <w:p w14:paraId="338AFD2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61DC74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dxa"/>
            <w:noWrap/>
            <w:hideMark/>
          </w:tcPr>
          <w:p w14:paraId="6F721AD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8BABB0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1875B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PROC_TYPE</w:t>
            </w:r>
          </w:p>
        </w:tc>
        <w:tc>
          <w:tcPr>
            <w:tcW w:w="0" w:type="dxa"/>
            <w:noWrap/>
            <w:hideMark/>
          </w:tcPr>
          <w:p w14:paraId="4568106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PROC_TYPE</w:t>
            </w:r>
          </w:p>
        </w:tc>
        <w:tc>
          <w:tcPr>
            <w:tcW w:w="0" w:type="dxa"/>
            <w:noWrap/>
            <w:hideMark/>
          </w:tcPr>
          <w:p w14:paraId="444AC22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306F4C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3CE999B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C91CCF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A5D93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DOC_SOURCE</w:t>
            </w:r>
          </w:p>
        </w:tc>
        <w:tc>
          <w:tcPr>
            <w:tcW w:w="0" w:type="dxa"/>
            <w:noWrap/>
            <w:hideMark/>
          </w:tcPr>
          <w:p w14:paraId="1B8A7B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DOC_SOURCE</w:t>
            </w:r>
          </w:p>
        </w:tc>
        <w:tc>
          <w:tcPr>
            <w:tcW w:w="0" w:type="dxa"/>
            <w:noWrap/>
            <w:hideMark/>
          </w:tcPr>
          <w:p w14:paraId="2AB7893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E18F0D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dxa"/>
            <w:noWrap/>
            <w:hideMark/>
          </w:tcPr>
          <w:p w14:paraId="7DDCD98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1A1069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70C6C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DOC_DATE</w:t>
            </w:r>
          </w:p>
        </w:tc>
        <w:tc>
          <w:tcPr>
            <w:tcW w:w="0" w:type="dxa"/>
            <w:noWrap/>
            <w:hideMark/>
          </w:tcPr>
          <w:p w14:paraId="21863F6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DOC_DATE</w:t>
            </w:r>
          </w:p>
        </w:tc>
        <w:tc>
          <w:tcPr>
            <w:tcW w:w="0" w:type="dxa"/>
            <w:noWrap/>
            <w:hideMark/>
          </w:tcPr>
          <w:p w14:paraId="363AD8A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0A95C1F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E3F68B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70BE5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9871EC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CREATED_USER</w:t>
            </w:r>
          </w:p>
        </w:tc>
        <w:tc>
          <w:tcPr>
            <w:tcW w:w="0" w:type="dxa"/>
            <w:noWrap/>
            <w:hideMark/>
          </w:tcPr>
          <w:p w14:paraId="3FB4BA8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CREATED_USER</w:t>
            </w:r>
          </w:p>
        </w:tc>
        <w:tc>
          <w:tcPr>
            <w:tcW w:w="0" w:type="dxa"/>
            <w:noWrap/>
            <w:hideMark/>
          </w:tcPr>
          <w:p w14:paraId="13644E5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A1D56A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2291838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FB5E71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43150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CREATED_DATE</w:t>
            </w:r>
          </w:p>
        </w:tc>
        <w:tc>
          <w:tcPr>
            <w:tcW w:w="0" w:type="dxa"/>
            <w:noWrap/>
            <w:hideMark/>
          </w:tcPr>
          <w:p w14:paraId="438B80D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CREATED_DATE</w:t>
            </w:r>
          </w:p>
        </w:tc>
        <w:tc>
          <w:tcPr>
            <w:tcW w:w="0" w:type="dxa"/>
            <w:noWrap/>
            <w:hideMark/>
          </w:tcPr>
          <w:p w14:paraId="59D9BDB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115130D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2CB638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95663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6F4E4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LAST_EDITED_USER</w:t>
            </w:r>
          </w:p>
        </w:tc>
        <w:tc>
          <w:tcPr>
            <w:tcW w:w="0" w:type="dxa"/>
            <w:noWrap/>
            <w:hideMark/>
          </w:tcPr>
          <w:p w14:paraId="491AA31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LAST_EDITED_USER</w:t>
            </w:r>
          </w:p>
        </w:tc>
        <w:tc>
          <w:tcPr>
            <w:tcW w:w="0" w:type="dxa"/>
            <w:noWrap/>
            <w:hideMark/>
          </w:tcPr>
          <w:p w14:paraId="1DEF135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7C5536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681CB69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7EA639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E7E4D8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LAST_EDITED_DATE</w:t>
            </w:r>
          </w:p>
        </w:tc>
        <w:tc>
          <w:tcPr>
            <w:tcW w:w="0" w:type="dxa"/>
            <w:noWrap/>
            <w:hideMark/>
          </w:tcPr>
          <w:p w14:paraId="7E70105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LAST_EDITED_DATE</w:t>
            </w:r>
          </w:p>
        </w:tc>
        <w:tc>
          <w:tcPr>
            <w:tcW w:w="0" w:type="dxa"/>
            <w:noWrap/>
            <w:hideMark/>
          </w:tcPr>
          <w:p w14:paraId="2C2F1E7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26B16F4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0062C9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785F4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5FC836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CADLAYN18B</w:t>
            </w:r>
          </w:p>
        </w:tc>
        <w:tc>
          <w:tcPr>
            <w:tcW w:w="0" w:type="dxa"/>
            <w:noWrap/>
            <w:hideMark/>
          </w:tcPr>
          <w:p w14:paraId="034A209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CADLAYN18B</w:t>
            </w:r>
          </w:p>
        </w:tc>
        <w:tc>
          <w:tcPr>
            <w:tcW w:w="0" w:type="dxa"/>
            <w:noWrap/>
            <w:hideMark/>
          </w:tcPr>
          <w:p w14:paraId="4DD01EA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434236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1F3E8B7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1BC5D9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DEB9F2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DATAORIGIN</w:t>
            </w:r>
          </w:p>
        </w:tc>
        <w:tc>
          <w:tcPr>
            <w:tcW w:w="0" w:type="dxa"/>
            <w:noWrap/>
            <w:hideMark/>
          </w:tcPr>
          <w:p w14:paraId="634560C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DATAORIGIN</w:t>
            </w:r>
          </w:p>
        </w:tc>
        <w:tc>
          <w:tcPr>
            <w:tcW w:w="0" w:type="dxa"/>
            <w:noWrap/>
            <w:hideMark/>
          </w:tcPr>
          <w:p w14:paraId="779E825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6FA36F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181B7DF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E9D34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25E990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220BC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1CD9BA9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7D75A1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4BA70EA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E66F25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5BA7A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A3CAA5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445F5CD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979756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399CD5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41D0973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6E6C0A35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PSIM_ACCESS_CONTROL</w:t>
            </w:r>
          </w:p>
        </w:tc>
      </w:tr>
      <w:tr w:rsidR="00A73166" w:rsidRPr="005A188F" w14:paraId="3B3D494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A457AC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684432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B1098E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36C724D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0DE4D0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CEC037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31E75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4A83C7D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3C95A26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383039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642E3D2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8BC8F1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4CC17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AREA</w:t>
            </w:r>
          </w:p>
        </w:tc>
        <w:tc>
          <w:tcPr>
            <w:tcW w:w="0" w:type="dxa"/>
            <w:noWrap/>
            <w:hideMark/>
          </w:tcPr>
          <w:p w14:paraId="4CA6F40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AREA</w:t>
            </w:r>
          </w:p>
        </w:tc>
        <w:tc>
          <w:tcPr>
            <w:tcW w:w="0" w:type="dxa"/>
            <w:noWrap/>
            <w:hideMark/>
          </w:tcPr>
          <w:p w14:paraId="3BEBBB4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D7C88B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D96440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75A647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4C966C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  <w:tc>
          <w:tcPr>
            <w:tcW w:w="0" w:type="dxa"/>
            <w:noWrap/>
            <w:hideMark/>
          </w:tcPr>
          <w:p w14:paraId="4D79A85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  <w:tc>
          <w:tcPr>
            <w:tcW w:w="0" w:type="dxa"/>
            <w:noWrap/>
            <w:hideMark/>
          </w:tcPr>
          <w:p w14:paraId="4F3B80E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8CCBDF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1A162D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8A82F4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CE160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0A31009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14F04A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170231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5FF929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654072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2BABD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16CFFA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D9940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7B56DD4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4E747FB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61B8EB7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0A3A9E1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PSIM_ACCESS_CONTROL_DETAIL</w:t>
            </w:r>
          </w:p>
        </w:tc>
      </w:tr>
      <w:tr w:rsidR="00A73166" w:rsidRPr="005A188F" w14:paraId="62205CE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2EF09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9D0334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34B4E7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7B0EA6E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C263DD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495828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99732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2FE4239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5E374CE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A8EE27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0" w:type="dxa"/>
            <w:noWrap/>
            <w:hideMark/>
          </w:tcPr>
          <w:p w14:paraId="2693865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651DDD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BD8DD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60F6992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6F5DCAA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C33401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52E251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76B1F9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B9407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DEVICE_TYP</w:t>
            </w:r>
          </w:p>
        </w:tc>
        <w:tc>
          <w:tcPr>
            <w:tcW w:w="0" w:type="dxa"/>
            <w:noWrap/>
            <w:hideMark/>
          </w:tcPr>
          <w:p w14:paraId="76EA5B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DEVICE_TYP</w:t>
            </w:r>
          </w:p>
        </w:tc>
        <w:tc>
          <w:tcPr>
            <w:tcW w:w="0" w:type="dxa"/>
            <w:noWrap/>
            <w:hideMark/>
          </w:tcPr>
          <w:p w14:paraId="17C3961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5608F5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0" w:type="dxa"/>
            <w:noWrap/>
            <w:hideMark/>
          </w:tcPr>
          <w:p w14:paraId="2468114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AFF839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A6CA8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DEV_ID</w:t>
            </w:r>
          </w:p>
        </w:tc>
        <w:tc>
          <w:tcPr>
            <w:tcW w:w="0" w:type="dxa"/>
            <w:noWrap/>
            <w:hideMark/>
          </w:tcPr>
          <w:p w14:paraId="60B56AF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DEV_ID</w:t>
            </w:r>
          </w:p>
        </w:tc>
        <w:tc>
          <w:tcPr>
            <w:tcW w:w="0" w:type="dxa"/>
            <w:noWrap/>
            <w:hideMark/>
          </w:tcPr>
          <w:p w14:paraId="2AD6A88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80B3DF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2553C8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F071E0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6850C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47EFFE7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5D01239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FBE6EC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0" w:type="dxa"/>
            <w:noWrap/>
            <w:hideMark/>
          </w:tcPr>
          <w:p w14:paraId="17ADBBB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DF449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1764A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CONNECTION</w:t>
            </w:r>
          </w:p>
        </w:tc>
        <w:tc>
          <w:tcPr>
            <w:tcW w:w="0" w:type="dxa"/>
            <w:noWrap/>
            <w:hideMark/>
          </w:tcPr>
          <w:p w14:paraId="4F7E50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CONNECTION</w:t>
            </w:r>
          </w:p>
        </w:tc>
        <w:tc>
          <w:tcPr>
            <w:tcW w:w="0" w:type="dxa"/>
            <w:noWrap/>
            <w:hideMark/>
          </w:tcPr>
          <w:p w14:paraId="3BDCC7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FCB9AC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0" w:type="dxa"/>
            <w:noWrap/>
            <w:hideMark/>
          </w:tcPr>
          <w:p w14:paraId="60FD923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40FEC2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2570AF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MODEL_NAME</w:t>
            </w:r>
          </w:p>
        </w:tc>
        <w:tc>
          <w:tcPr>
            <w:tcW w:w="0" w:type="dxa"/>
            <w:noWrap/>
            <w:hideMark/>
          </w:tcPr>
          <w:p w14:paraId="404C122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MODEL_NAME</w:t>
            </w:r>
          </w:p>
        </w:tc>
        <w:tc>
          <w:tcPr>
            <w:tcW w:w="0" w:type="dxa"/>
            <w:noWrap/>
            <w:hideMark/>
          </w:tcPr>
          <w:p w14:paraId="4162128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A6D982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0972616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83FE70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E3B3C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SEVERITY</w:t>
            </w:r>
          </w:p>
        </w:tc>
        <w:tc>
          <w:tcPr>
            <w:tcW w:w="0" w:type="dxa"/>
            <w:noWrap/>
            <w:hideMark/>
          </w:tcPr>
          <w:p w14:paraId="47743BF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SEVERITY</w:t>
            </w:r>
          </w:p>
        </w:tc>
        <w:tc>
          <w:tcPr>
            <w:tcW w:w="0" w:type="dxa"/>
            <w:noWrap/>
            <w:hideMark/>
          </w:tcPr>
          <w:p w14:paraId="512E7EB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FC07E4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6B992C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50C16D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8EED7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INDOOR</w:t>
            </w:r>
          </w:p>
        </w:tc>
        <w:tc>
          <w:tcPr>
            <w:tcW w:w="0" w:type="dxa"/>
            <w:noWrap/>
            <w:hideMark/>
          </w:tcPr>
          <w:p w14:paraId="64395DC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INDOOR</w:t>
            </w:r>
          </w:p>
        </w:tc>
        <w:tc>
          <w:tcPr>
            <w:tcW w:w="0" w:type="dxa"/>
            <w:noWrap/>
            <w:hideMark/>
          </w:tcPr>
          <w:p w14:paraId="07CF69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3B1E3E6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124D92F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D22E6F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D56C1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45A1298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52C2816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AEAF4B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0" w:type="dxa"/>
            <w:noWrap/>
            <w:hideMark/>
          </w:tcPr>
          <w:p w14:paraId="72BB792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74A2BA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F0374D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</w:t>
            </w:r>
          </w:p>
        </w:tc>
        <w:tc>
          <w:tcPr>
            <w:tcW w:w="0" w:type="dxa"/>
            <w:noWrap/>
            <w:hideMark/>
          </w:tcPr>
          <w:p w14:paraId="22A701A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</w:t>
            </w:r>
          </w:p>
        </w:tc>
        <w:tc>
          <w:tcPr>
            <w:tcW w:w="0" w:type="dxa"/>
            <w:noWrap/>
            <w:hideMark/>
          </w:tcPr>
          <w:p w14:paraId="7BF816F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77953E9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338F30A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32A18D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791C8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HEIGHT</w:t>
            </w:r>
          </w:p>
        </w:tc>
        <w:tc>
          <w:tcPr>
            <w:tcW w:w="0" w:type="dxa"/>
            <w:noWrap/>
            <w:hideMark/>
          </w:tcPr>
          <w:p w14:paraId="28483AB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HEIGHT</w:t>
            </w:r>
          </w:p>
        </w:tc>
        <w:tc>
          <w:tcPr>
            <w:tcW w:w="0" w:type="dxa"/>
            <w:noWrap/>
            <w:hideMark/>
          </w:tcPr>
          <w:p w14:paraId="76023A6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E866D4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61B5F7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8A997F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06F9C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HEADING</w:t>
            </w:r>
          </w:p>
        </w:tc>
        <w:tc>
          <w:tcPr>
            <w:tcW w:w="0" w:type="dxa"/>
            <w:noWrap/>
            <w:hideMark/>
          </w:tcPr>
          <w:p w14:paraId="33A9C1D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HEADING</w:t>
            </w:r>
          </w:p>
        </w:tc>
        <w:tc>
          <w:tcPr>
            <w:tcW w:w="0" w:type="dxa"/>
            <w:noWrap/>
            <w:hideMark/>
          </w:tcPr>
          <w:p w14:paraId="127EB19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170EA0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3CF743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6E1EDF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D3733C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INCLINATIO</w:t>
            </w:r>
          </w:p>
        </w:tc>
        <w:tc>
          <w:tcPr>
            <w:tcW w:w="0" w:type="dxa"/>
            <w:noWrap/>
            <w:hideMark/>
          </w:tcPr>
          <w:p w14:paraId="39CAEFE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INCLINATIO</w:t>
            </w:r>
          </w:p>
        </w:tc>
        <w:tc>
          <w:tcPr>
            <w:tcW w:w="0" w:type="dxa"/>
            <w:noWrap/>
            <w:hideMark/>
          </w:tcPr>
          <w:p w14:paraId="39614B4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490BF2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001FA0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38C584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4729CC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LENS_NAME</w:t>
            </w:r>
          </w:p>
        </w:tc>
        <w:tc>
          <w:tcPr>
            <w:tcW w:w="0" w:type="dxa"/>
            <w:noWrap/>
            <w:hideMark/>
          </w:tcPr>
          <w:p w14:paraId="5BF66BA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LENS_NAME</w:t>
            </w:r>
          </w:p>
        </w:tc>
        <w:tc>
          <w:tcPr>
            <w:tcW w:w="0" w:type="dxa"/>
            <w:noWrap/>
            <w:hideMark/>
          </w:tcPr>
          <w:p w14:paraId="178C667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044C98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69F47DD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54507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A2291D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PTZ</w:t>
            </w:r>
          </w:p>
        </w:tc>
        <w:tc>
          <w:tcPr>
            <w:tcW w:w="0" w:type="dxa"/>
            <w:noWrap/>
            <w:hideMark/>
          </w:tcPr>
          <w:p w14:paraId="3B4222A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PTZ</w:t>
            </w:r>
          </w:p>
        </w:tc>
        <w:tc>
          <w:tcPr>
            <w:tcW w:w="0" w:type="dxa"/>
            <w:noWrap/>
            <w:hideMark/>
          </w:tcPr>
          <w:p w14:paraId="73390F7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6F12AF5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3ADE043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8D88FA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A02F6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VMD</w:t>
            </w:r>
          </w:p>
        </w:tc>
        <w:tc>
          <w:tcPr>
            <w:tcW w:w="0" w:type="dxa"/>
            <w:noWrap/>
            <w:hideMark/>
          </w:tcPr>
          <w:p w14:paraId="4746C58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VMD</w:t>
            </w:r>
          </w:p>
        </w:tc>
        <w:tc>
          <w:tcPr>
            <w:tcW w:w="0" w:type="dxa"/>
            <w:noWrap/>
            <w:hideMark/>
          </w:tcPr>
          <w:p w14:paraId="0113A5D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69CE7AA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314540E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282172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0ACA9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DOME</w:t>
            </w:r>
          </w:p>
        </w:tc>
        <w:tc>
          <w:tcPr>
            <w:tcW w:w="0" w:type="dxa"/>
            <w:noWrap/>
            <w:hideMark/>
          </w:tcPr>
          <w:p w14:paraId="3409BD3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DOME</w:t>
            </w:r>
          </w:p>
        </w:tc>
        <w:tc>
          <w:tcPr>
            <w:tcW w:w="0" w:type="dxa"/>
            <w:noWrap/>
            <w:hideMark/>
          </w:tcPr>
          <w:p w14:paraId="74ABFA8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04B8202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26B6811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A7B95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C02DC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4EA924F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49FC640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2977A1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8340B7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9592F8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7EA09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  <w:tc>
          <w:tcPr>
            <w:tcW w:w="0" w:type="dxa"/>
            <w:noWrap/>
            <w:hideMark/>
          </w:tcPr>
          <w:p w14:paraId="34E3941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  <w:tc>
          <w:tcPr>
            <w:tcW w:w="0" w:type="dxa"/>
            <w:noWrap/>
            <w:hideMark/>
          </w:tcPr>
          <w:p w14:paraId="19B57B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258064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5F4BF3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871D9F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81E40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AREA</w:t>
            </w:r>
          </w:p>
        </w:tc>
        <w:tc>
          <w:tcPr>
            <w:tcW w:w="0" w:type="dxa"/>
            <w:noWrap/>
            <w:hideMark/>
          </w:tcPr>
          <w:p w14:paraId="2B15B63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AREA</w:t>
            </w:r>
          </w:p>
        </w:tc>
        <w:tc>
          <w:tcPr>
            <w:tcW w:w="0" w:type="dxa"/>
            <w:noWrap/>
            <w:hideMark/>
          </w:tcPr>
          <w:p w14:paraId="7AFB1A9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E37F3D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3914E3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767710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2C4821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LABEL</w:t>
            </w:r>
          </w:p>
        </w:tc>
        <w:tc>
          <w:tcPr>
            <w:tcW w:w="0" w:type="dxa"/>
            <w:noWrap/>
            <w:hideMark/>
          </w:tcPr>
          <w:p w14:paraId="57C0B67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LABEL</w:t>
            </w:r>
          </w:p>
        </w:tc>
        <w:tc>
          <w:tcPr>
            <w:tcW w:w="0" w:type="dxa"/>
            <w:noWrap/>
            <w:hideMark/>
          </w:tcPr>
          <w:p w14:paraId="172550A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D939A1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0" w:type="dxa"/>
            <w:noWrap/>
            <w:hideMark/>
          </w:tcPr>
          <w:p w14:paraId="728C320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CDB94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667445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2B5F66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9B9BE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65C3B2D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1FB131B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0888762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E4A0401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SECURITY_ACCESS_DEVICES</w:t>
            </w:r>
          </w:p>
        </w:tc>
      </w:tr>
      <w:tr w:rsidR="00A73166" w:rsidRPr="005A188F" w14:paraId="31FC758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297D3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0B4EED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83C45F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2B54D89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106EE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42EFB7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36290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61D152C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3661769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40F073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0" w:type="dxa"/>
            <w:noWrap/>
            <w:hideMark/>
          </w:tcPr>
          <w:p w14:paraId="5F95E2E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FF5FE2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9727AA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67D8DBE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ELEVATION</w:t>
            </w:r>
          </w:p>
        </w:tc>
        <w:tc>
          <w:tcPr>
            <w:tcW w:w="0" w:type="dxa"/>
            <w:noWrap/>
            <w:hideMark/>
          </w:tcPr>
          <w:p w14:paraId="0579B27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8C169B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F02229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FF2830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231AD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DEVICE_TYP</w:t>
            </w:r>
          </w:p>
        </w:tc>
        <w:tc>
          <w:tcPr>
            <w:tcW w:w="0" w:type="dxa"/>
            <w:noWrap/>
            <w:hideMark/>
          </w:tcPr>
          <w:p w14:paraId="5CC8B42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DEVICE_TYP</w:t>
            </w:r>
          </w:p>
        </w:tc>
        <w:tc>
          <w:tcPr>
            <w:tcW w:w="0" w:type="dxa"/>
            <w:noWrap/>
            <w:hideMark/>
          </w:tcPr>
          <w:p w14:paraId="1AB4B33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14BCD1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0" w:type="dxa"/>
            <w:noWrap/>
            <w:hideMark/>
          </w:tcPr>
          <w:p w14:paraId="74071D0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D286E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9A18A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DEV_ID</w:t>
            </w:r>
          </w:p>
        </w:tc>
        <w:tc>
          <w:tcPr>
            <w:tcW w:w="0" w:type="dxa"/>
            <w:noWrap/>
            <w:hideMark/>
          </w:tcPr>
          <w:p w14:paraId="23AFDE5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DEV_ID</w:t>
            </w:r>
          </w:p>
        </w:tc>
        <w:tc>
          <w:tcPr>
            <w:tcW w:w="0" w:type="dxa"/>
            <w:noWrap/>
            <w:hideMark/>
          </w:tcPr>
          <w:p w14:paraId="2CF0664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D9062A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7253E4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083697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8D26D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37184D3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3A561C1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481005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0" w:type="dxa"/>
            <w:noWrap/>
            <w:hideMark/>
          </w:tcPr>
          <w:p w14:paraId="33F6DCD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B03525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71E50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CONNECTION</w:t>
            </w:r>
          </w:p>
        </w:tc>
        <w:tc>
          <w:tcPr>
            <w:tcW w:w="0" w:type="dxa"/>
            <w:noWrap/>
            <w:hideMark/>
          </w:tcPr>
          <w:p w14:paraId="686B2AF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CONNECTION</w:t>
            </w:r>
          </w:p>
        </w:tc>
        <w:tc>
          <w:tcPr>
            <w:tcW w:w="0" w:type="dxa"/>
            <w:noWrap/>
            <w:hideMark/>
          </w:tcPr>
          <w:p w14:paraId="725CD44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E493DC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0" w:type="dxa"/>
            <w:noWrap/>
            <w:hideMark/>
          </w:tcPr>
          <w:p w14:paraId="0AD3D0F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BFEC26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7AB49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MODEL_NAME</w:t>
            </w:r>
          </w:p>
        </w:tc>
        <w:tc>
          <w:tcPr>
            <w:tcW w:w="0" w:type="dxa"/>
            <w:noWrap/>
            <w:hideMark/>
          </w:tcPr>
          <w:p w14:paraId="036DD3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MODEL_NAME</w:t>
            </w:r>
          </w:p>
        </w:tc>
        <w:tc>
          <w:tcPr>
            <w:tcW w:w="0" w:type="dxa"/>
            <w:noWrap/>
            <w:hideMark/>
          </w:tcPr>
          <w:p w14:paraId="2768F0B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FE845D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0CCD533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821D9F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746CD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SEVERITY</w:t>
            </w:r>
          </w:p>
        </w:tc>
        <w:tc>
          <w:tcPr>
            <w:tcW w:w="0" w:type="dxa"/>
            <w:noWrap/>
            <w:hideMark/>
          </w:tcPr>
          <w:p w14:paraId="088141C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SEVERITY</w:t>
            </w:r>
          </w:p>
        </w:tc>
        <w:tc>
          <w:tcPr>
            <w:tcW w:w="0" w:type="dxa"/>
            <w:noWrap/>
            <w:hideMark/>
          </w:tcPr>
          <w:p w14:paraId="61C4A9C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0B1621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00D452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FA032F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B4479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INDOOR</w:t>
            </w:r>
          </w:p>
        </w:tc>
        <w:tc>
          <w:tcPr>
            <w:tcW w:w="0" w:type="dxa"/>
            <w:noWrap/>
            <w:hideMark/>
          </w:tcPr>
          <w:p w14:paraId="102BBB7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INDOOR</w:t>
            </w:r>
          </w:p>
        </w:tc>
        <w:tc>
          <w:tcPr>
            <w:tcW w:w="0" w:type="dxa"/>
            <w:noWrap/>
            <w:hideMark/>
          </w:tcPr>
          <w:p w14:paraId="78C4440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1C72EBC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7FCB26E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399116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FCF759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44DFB9A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</w:p>
        </w:tc>
        <w:tc>
          <w:tcPr>
            <w:tcW w:w="0" w:type="dxa"/>
            <w:noWrap/>
            <w:hideMark/>
          </w:tcPr>
          <w:p w14:paraId="55E1857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7CB267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0" w:type="dxa"/>
            <w:noWrap/>
            <w:hideMark/>
          </w:tcPr>
          <w:p w14:paraId="578F681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072252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3E38A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</w:t>
            </w:r>
          </w:p>
        </w:tc>
        <w:tc>
          <w:tcPr>
            <w:tcW w:w="0" w:type="dxa"/>
            <w:noWrap/>
            <w:hideMark/>
          </w:tcPr>
          <w:p w14:paraId="780F042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</w:t>
            </w:r>
          </w:p>
        </w:tc>
        <w:tc>
          <w:tcPr>
            <w:tcW w:w="0" w:type="dxa"/>
            <w:noWrap/>
            <w:hideMark/>
          </w:tcPr>
          <w:p w14:paraId="7320191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316EC8F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021F93B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40D02E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08FF7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HEIGHT</w:t>
            </w:r>
          </w:p>
        </w:tc>
        <w:tc>
          <w:tcPr>
            <w:tcW w:w="0" w:type="dxa"/>
            <w:noWrap/>
            <w:hideMark/>
          </w:tcPr>
          <w:p w14:paraId="223CAFE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HEIGHT</w:t>
            </w:r>
          </w:p>
        </w:tc>
        <w:tc>
          <w:tcPr>
            <w:tcW w:w="0" w:type="dxa"/>
            <w:noWrap/>
            <w:hideMark/>
          </w:tcPr>
          <w:p w14:paraId="0D35E61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7C82B9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53DEF2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A0F93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34962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HEADING</w:t>
            </w:r>
          </w:p>
        </w:tc>
        <w:tc>
          <w:tcPr>
            <w:tcW w:w="0" w:type="dxa"/>
            <w:noWrap/>
            <w:hideMark/>
          </w:tcPr>
          <w:p w14:paraId="66705DC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HEADING</w:t>
            </w:r>
          </w:p>
        </w:tc>
        <w:tc>
          <w:tcPr>
            <w:tcW w:w="0" w:type="dxa"/>
            <w:noWrap/>
            <w:hideMark/>
          </w:tcPr>
          <w:p w14:paraId="7FC9B95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8D8EF1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55A0C9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63D274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853A9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INCLINATIO</w:t>
            </w:r>
          </w:p>
        </w:tc>
        <w:tc>
          <w:tcPr>
            <w:tcW w:w="0" w:type="dxa"/>
            <w:noWrap/>
            <w:hideMark/>
          </w:tcPr>
          <w:p w14:paraId="4E26D3D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INCLINATIO</w:t>
            </w:r>
          </w:p>
        </w:tc>
        <w:tc>
          <w:tcPr>
            <w:tcW w:w="0" w:type="dxa"/>
            <w:noWrap/>
            <w:hideMark/>
          </w:tcPr>
          <w:p w14:paraId="429965C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1E23D2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F504A3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7DABB2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17D6A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LENS_NAME</w:t>
            </w:r>
          </w:p>
        </w:tc>
        <w:tc>
          <w:tcPr>
            <w:tcW w:w="0" w:type="dxa"/>
            <w:noWrap/>
            <w:hideMark/>
          </w:tcPr>
          <w:p w14:paraId="2493CAE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LENS_NAME</w:t>
            </w:r>
          </w:p>
        </w:tc>
        <w:tc>
          <w:tcPr>
            <w:tcW w:w="0" w:type="dxa"/>
            <w:noWrap/>
            <w:hideMark/>
          </w:tcPr>
          <w:p w14:paraId="54DB8C6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5A73E9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7C19E10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E212E2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49EF4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PTZ</w:t>
            </w:r>
          </w:p>
        </w:tc>
        <w:tc>
          <w:tcPr>
            <w:tcW w:w="0" w:type="dxa"/>
            <w:noWrap/>
            <w:hideMark/>
          </w:tcPr>
          <w:p w14:paraId="486D4E2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PTZ</w:t>
            </w:r>
          </w:p>
        </w:tc>
        <w:tc>
          <w:tcPr>
            <w:tcW w:w="0" w:type="dxa"/>
            <w:noWrap/>
            <w:hideMark/>
          </w:tcPr>
          <w:p w14:paraId="245C4CF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04008F6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248ADBD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ED1A6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F5A1C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VMD</w:t>
            </w:r>
          </w:p>
        </w:tc>
        <w:tc>
          <w:tcPr>
            <w:tcW w:w="0" w:type="dxa"/>
            <w:noWrap/>
            <w:hideMark/>
          </w:tcPr>
          <w:p w14:paraId="3F4D48D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VMD</w:t>
            </w:r>
          </w:p>
        </w:tc>
        <w:tc>
          <w:tcPr>
            <w:tcW w:w="0" w:type="dxa"/>
            <w:noWrap/>
            <w:hideMark/>
          </w:tcPr>
          <w:p w14:paraId="12F0DE6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3D914EB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0A85A3E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D9ED79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A1A9A3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DOME</w:t>
            </w:r>
          </w:p>
        </w:tc>
        <w:tc>
          <w:tcPr>
            <w:tcW w:w="0" w:type="dxa"/>
            <w:noWrap/>
            <w:hideMark/>
          </w:tcPr>
          <w:p w14:paraId="699AFDA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DOME</w:t>
            </w:r>
          </w:p>
        </w:tc>
        <w:tc>
          <w:tcPr>
            <w:tcW w:w="0" w:type="dxa"/>
            <w:noWrap/>
            <w:hideMark/>
          </w:tcPr>
          <w:p w14:paraId="7A02E3F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5BF12A5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4DF225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9A217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C0C4F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4B5047A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LEVEL_</w:t>
            </w:r>
          </w:p>
        </w:tc>
        <w:tc>
          <w:tcPr>
            <w:tcW w:w="0" w:type="dxa"/>
            <w:noWrap/>
            <w:hideMark/>
          </w:tcPr>
          <w:p w14:paraId="61D91C3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11D632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F7250F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4BB69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02184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  <w:tc>
          <w:tcPr>
            <w:tcW w:w="0" w:type="dxa"/>
            <w:noWrap/>
            <w:hideMark/>
          </w:tcPr>
          <w:p w14:paraId="266B7F3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  <w:tc>
          <w:tcPr>
            <w:tcW w:w="0" w:type="dxa"/>
            <w:noWrap/>
            <w:hideMark/>
          </w:tcPr>
          <w:p w14:paraId="04FD40C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2AA97D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58FD78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FC578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A80B2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AREA</w:t>
            </w:r>
          </w:p>
        </w:tc>
        <w:tc>
          <w:tcPr>
            <w:tcW w:w="0" w:type="dxa"/>
            <w:noWrap/>
            <w:hideMark/>
          </w:tcPr>
          <w:p w14:paraId="3AC0CAA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AREA</w:t>
            </w:r>
          </w:p>
        </w:tc>
        <w:tc>
          <w:tcPr>
            <w:tcW w:w="0" w:type="dxa"/>
            <w:noWrap/>
            <w:hideMark/>
          </w:tcPr>
          <w:p w14:paraId="112A7F2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65D780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AD365F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265F8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DB6ADE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43B862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A95BE2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DAD15D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042AD47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243CA05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2D2CA181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SFO_B</w:t>
            </w:r>
          </w:p>
        </w:tc>
      </w:tr>
      <w:tr w:rsidR="00A73166" w:rsidRPr="005A188F" w14:paraId="1176D53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4DEFDB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39B861D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18D974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FF2089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33F60F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34FF69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DE8CC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  <w:tc>
          <w:tcPr>
            <w:tcW w:w="0" w:type="dxa"/>
            <w:noWrap/>
            <w:hideMark/>
          </w:tcPr>
          <w:p w14:paraId="72CA7F8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  <w:tc>
          <w:tcPr>
            <w:tcW w:w="0" w:type="dxa"/>
            <w:noWrap/>
            <w:hideMark/>
          </w:tcPr>
          <w:p w14:paraId="5D8C7AA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14AFDB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4F4182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854527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DB32DC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4DF03D5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146DB10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F2D60D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1AE9D9C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788658A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75EBF797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SFO_LEVEL2_SPACE_DEMO</w:t>
            </w:r>
          </w:p>
        </w:tc>
      </w:tr>
      <w:tr w:rsidR="00A73166" w:rsidRPr="005A188F" w14:paraId="5850CBF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505231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41200A6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053B5A6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108AEA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5206F0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CBE70E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ACB95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SPACE_KEY</w:t>
            </w:r>
          </w:p>
        </w:tc>
        <w:tc>
          <w:tcPr>
            <w:tcW w:w="0" w:type="dxa"/>
            <w:noWrap/>
            <w:hideMark/>
          </w:tcPr>
          <w:p w14:paraId="334E06F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SPACE_KEY</w:t>
            </w:r>
          </w:p>
        </w:tc>
        <w:tc>
          <w:tcPr>
            <w:tcW w:w="0" w:type="dxa"/>
            <w:noWrap/>
            <w:hideMark/>
          </w:tcPr>
          <w:p w14:paraId="536DB72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3317237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19B841B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3DD7F2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FF5E0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ROOM_ID_</w:t>
            </w:r>
          </w:p>
        </w:tc>
        <w:tc>
          <w:tcPr>
            <w:tcW w:w="0" w:type="dxa"/>
            <w:noWrap/>
            <w:hideMark/>
          </w:tcPr>
          <w:p w14:paraId="1FC7579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ROOM_ID_</w:t>
            </w:r>
          </w:p>
        </w:tc>
        <w:tc>
          <w:tcPr>
            <w:tcW w:w="0" w:type="dxa"/>
            <w:noWrap/>
            <w:hideMark/>
          </w:tcPr>
          <w:p w14:paraId="3D78DB6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086EA0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2CD951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B99773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64C9C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SPACE_TYPE_</w:t>
            </w:r>
          </w:p>
        </w:tc>
        <w:tc>
          <w:tcPr>
            <w:tcW w:w="0" w:type="dxa"/>
            <w:noWrap/>
            <w:hideMark/>
          </w:tcPr>
          <w:p w14:paraId="3C9E78E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SPACE_TYPE_</w:t>
            </w:r>
          </w:p>
        </w:tc>
        <w:tc>
          <w:tcPr>
            <w:tcW w:w="0" w:type="dxa"/>
            <w:noWrap/>
            <w:hideMark/>
          </w:tcPr>
          <w:p w14:paraId="26909E3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5137B1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27657DD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61222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7EAE0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SPACE_SUBTYPE_</w:t>
            </w:r>
          </w:p>
        </w:tc>
        <w:tc>
          <w:tcPr>
            <w:tcW w:w="0" w:type="dxa"/>
            <w:noWrap/>
            <w:hideMark/>
          </w:tcPr>
          <w:p w14:paraId="1BE810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SPACE_SUBTYPE_</w:t>
            </w:r>
          </w:p>
        </w:tc>
        <w:tc>
          <w:tcPr>
            <w:tcW w:w="0" w:type="dxa"/>
            <w:noWrap/>
            <w:hideMark/>
          </w:tcPr>
          <w:p w14:paraId="30C8083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4EEFBD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5F3F6DB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SFO_LEVEL2_SPACE_DEMO</w:t>
            </w:r>
          </w:p>
        </w:tc>
      </w:tr>
      <w:tr w:rsidR="00A73166" w:rsidRPr="005A188F" w14:paraId="1D35BB2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682B1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SPACE_TENANT_</w:t>
            </w:r>
          </w:p>
        </w:tc>
        <w:tc>
          <w:tcPr>
            <w:tcW w:w="0" w:type="dxa"/>
            <w:noWrap/>
            <w:hideMark/>
          </w:tcPr>
          <w:p w14:paraId="734A64B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SPACE_TENANT_</w:t>
            </w:r>
          </w:p>
        </w:tc>
        <w:tc>
          <w:tcPr>
            <w:tcW w:w="0" w:type="dxa"/>
            <w:noWrap/>
            <w:hideMark/>
          </w:tcPr>
          <w:p w14:paraId="08071D2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3F5EBB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5C61563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F73DA9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587C1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LEASE_SQFT_</w:t>
            </w:r>
          </w:p>
        </w:tc>
        <w:tc>
          <w:tcPr>
            <w:tcW w:w="0" w:type="dxa"/>
            <w:noWrap/>
            <w:hideMark/>
          </w:tcPr>
          <w:p w14:paraId="2A9E34E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LEASE_SQFT_</w:t>
            </w:r>
          </w:p>
        </w:tc>
        <w:tc>
          <w:tcPr>
            <w:tcW w:w="0" w:type="dxa"/>
            <w:noWrap/>
            <w:hideMark/>
          </w:tcPr>
          <w:p w14:paraId="12618AD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318480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58FF9E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A7A316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A9545A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FLOOR_LEVEL_</w:t>
            </w:r>
          </w:p>
        </w:tc>
        <w:tc>
          <w:tcPr>
            <w:tcW w:w="0" w:type="dxa"/>
            <w:noWrap/>
            <w:hideMark/>
          </w:tcPr>
          <w:p w14:paraId="3B9E8C2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FLOOR_LEVEL_</w:t>
            </w:r>
          </w:p>
        </w:tc>
        <w:tc>
          <w:tcPr>
            <w:tcW w:w="0" w:type="dxa"/>
            <w:noWrap/>
            <w:hideMark/>
          </w:tcPr>
          <w:p w14:paraId="4C73CEF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1D7E44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25D25A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FLOOR_LEVEL</w:t>
            </w:r>
          </w:p>
        </w:tc>
      </w:tr>
      <w:tr w:rsidR="00A73166" w:rsidRPr="005A188F" w14:paraId="2123AC0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C7713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TERMINAL_BUILDING</w:t>
            </w:r>
          </w:p>
        </w:tc>
        <w:tc>
          <w:tcPr>
            <w:tcW w:w="0" w:type="dxa"/>
            <w:noWrap/>
            <w:hideMark/>
          </w:tcPr>
          <w:p w14:paraId="3A507C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TERMINAL_BUILDING</w:t>
            </w:r>
          </w:p>
        </w:tc>
        <w:tc>
          <w:tcPr>
            <w:tcW w:w="0" w:type="dxa"/>
            <w:noWrap/>
            <w:hideMark/>
          </w:tcPr>
          <w:p w14:paraId="3CCE4C6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156F5C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01F704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3E61A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08BB75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FLOOR_TYPE_</w:t>
            </w:r>
          </w:p>
        </w:tc>
        <w:tc>
          <w:tcPr>
            <w:tcW w:w="0" w:type="dxa"/>
            <w:noWrap/>
            <w:hideMark/>
          </w:tcPr>
          <w:p w14:paraId="3B05C89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FLOOR_TYPE_</w:t>
            </w:r>
          </w:p>
        </w:tc>
        <w:tc>
          <w:tcPr>
            <w:tcW w:w="0" w:type="dxa"/>
            <w:noWrap/>
            <w:hideMark/>
          </w:tcPr>
          <w:p w14:paraId="67EE35D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893FD7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06F132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FLOOR_TYPE</w:t>
            </w:r>
          </w:p>
        </w:tc>
      </w:tr>
      <w:tr w:rsidR="00A73166" w:rsidRPr="005A188F" w14:paraId="25AB513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43472F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SECURITY_</w:t>
            </w:r>
          </w:p>
        </w:tc>
        <w:tc>
          <w:tcPr>
            <w:tcW w:w="0" w:type="dxa"/>
            <w:noWrap/>
            <w:hideMark/>
          </w:tcPr>
          <w:p w14:paraId="7B2B7C3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SECURITY_</w:t>
            </w:r>
          </w:p>
        </w:tc>
        <w:tc>
          <w:tcPr>
            <w:tcW w:w="0" w:type="dxa"/>
            <w:noWrap/>
            <w:hideMark/>
          </w:tcPr>
          <w:p w14:paraId="4E4A42C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1F151B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1D8CFD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9C7CFB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567AA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</w:t>
            </w:r>
          </w:p>
        </w:tc>
        <w:tc>
          <w:tcPr>
            <w:tcW w:w="0" w:type="dxa"/>
            <w:noWrap/>
            <w:hideMark/>
          </w:tcPr>
          <w:p w14:paraId="68AD095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</w:t>
            </w:r>
          </w:p>
        </w:tc>
        <w:tc>
          <w:tcPr>
            <w:tcW w:w="0" w:type="dxa"/>
            <w:noWrap/>
            <w:hideMark/>
          </w:tcPr>
          <w:p w14:paraId="514BA41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5DE4137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1CBFD7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E7334C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1797C1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LINK</w:t>
            </w:r>
          </w:p>
        </w:tc>
        <w:tc>
          <w:tcPr>
            <w:tcW w:w="0" w:type="dxa"/>
            <w:noWrap/>
            <w:hideMark/>
          </w:tcPr>
          <w:p w14:paraId="0C9B91C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LINK</w:t>
            </w:r>
          </w:p>
        </w:tc>
        <w:tc>
          <w:tcPr>
            <w:tcW w:w="0" w:type="dxa"/>
            <w:noWrap/>
            <w:hideMark/>
          </w:tcPr>
          <w:p w14:paraId="47340A9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287C68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0" w:type="dxa"/>
            <w:noWrap/>
            <w:hideMark/>
          </w:tcPr>
          <w:p w14:paraId="1DD9252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BC2F80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BC16C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PHOTO</w:t>
            </w:r>
          </w:p>
        </w:tc>
        <w:tc>
          <w:tcPr>
            <w:tcW w:w="0" w:type="dxa"/>
            <w:noWrap/>
            <w:hideMark/>
          </w:tcPr>
          <w:p w14:paraId="0EC18B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PHOTO</w:t>
            </w:r>
          </w:p>
        </w:tc>
        <w:tc>
          <w:tcPr>
            <w:tcW w:w="0" w:type="dxa"/>
            <w:noWrap/>
            <w:hideMark/>
          </w:tcPr>
          <w:p w14:paraId="3212BAB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39113C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0" w:type="dxa"/>
            <w:noWrap/>
            <w:hideMark/>
          </w:tcPr>
          <w:p w14:paraId="3FB0C6A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3064C1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B2C15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41B036D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LAYER</w:t>
            </w:r>
          </w:p>
        </w:tc>
        <w:tc>
          <w:tcPr>
            <w:tcW w:w="0" w:type="dxa"/>
            <w:noWrap/>
            <w:hideMark/>
          </w:tcPr>
          <w:p w14:paraId="2034C93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417740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32CA395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98E4E6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A202D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DOCPATH</w:t>
            </w:r>
          </w:p>
        </w:tc>
        <w:tc>
          <w:tcPr>
            <w:tcW w:w="0" w:type="dxa"/>
            <w:noWrap/>
            <w:hideMark/>
          </w:tcPr>
          <w:p w14:paraId="2954E9C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DOCPATH</w:t>
            </w:r>
          </w:p>
        </w:tc>
        <w:tc>
          <w:tcPr>
            <w:tcW w:w="0" w:type="dxa"/>
            <w:noWrap/>
            <w:hideMark/>
          </w:tcPr>
          <w:p w14:paraId="399A075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5191C8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1025</w:t>
            </w:r>
          </w:p>
        </w:tc>
        <w:tc>
          <w:tcPr>
            <w:tcW w:w="0" w:type="dxa"/>
            <w:noWrap/>
            <w:hideMark/>
          </w:tcPr>
          <w:p w14:paraId="0F6750A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633A68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623AD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SECURITY</w:t>
            </w:r>
          </w:p>
        </w:tc>
        <w:tc>
          <w:tcPr>
            <w:tcW w:w="0" w:type="dxa"/>
            <w:noWrap/>
            <w:hideMark/>
          </w:tcPr>
          <w:p w14:paraId="5A78A5F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SECURITY</w:t>
            </w:r>
          </w:p>
        </w:tc>
        <w:tc>
          <w:tcPr>
            <w:tcW w:w="0" w:type="dxa"/>
            <w:noWrap/>
            <w:hideMark/>
          </w:tcPr>
          <w:p w14:paraId="61830C3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B78182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49448F2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FCDB8E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89469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ACCESS_</w:t>
            </w:r>
          </w:p>
        </w:tc>
        <w:tc>
          <w:tcPr>
            <w:tcW w:w="0" w:type="dxa"/>
            <w:noWrap/>
            <w:hideMark/>
          </w:tcPr>
          <w:p w14:paraId="3B65E0C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ACCESS_</w:t>
            </w:r>
          </w:p>
        </w:tc>
        <w:tc>
          <w:tcPr>
            <w:tcW w:w="0" w:type="dxa"/>
            <w:noWrap/>
            <w:hideMark/>
          </w:tcPr>
          <w:p w14:paraId="4E6C140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349D23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6212A19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1C0B71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3B65B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CALC_AREA</w:t>
            </w:r>
          </w:p>
        </w:tc>
        <w:tc>
          <w:tcPr>
            <w:tcW w:w="0" w:type="dxa"/>
            <w:noWrap/>
            <w:hideMark/>
          </w:tcPr>
          <w:p w14:paraId="0BB9D14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CALC_AREA</w:t>
            </w:r>
          </w:p>
        </w:tc>
        <w:tc>
          <w:tcPr>
            <w:tcW w:w="0" w:type="dxa"/>
            <w:noWrap/>
            <w:hideMark/>
          </w:tcPr>
          <w:p w14:paraId="729D982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2E325C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F2DF94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203FA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3BC95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MAP_CLASS</w:t>
            </w:r>
          </w:p>
        </w:tc>
        <w:tc>
          <w:tcPr>
            <w:tcW w:w="0" w:type="dxa"/>
            <w:noWrap/>
            <w:hideMark/>
          </w:tcPr>
          <w:p w14:paraId="05A7D0F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MAP_CLASS</w:t>
            </w:r>
          </w:p>
        </w:tc>
        <w:tc>
          <w:tcPr>
            <w:tcW w:w="0" w:type="dxa"/>
            <w:noWrap/>
            <w:hideMark/>
          </w:tcPr>
          <w:p w14:paraId="120977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042805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2429A2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C59D9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37BF9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CADTYPE</w:t>
            </w:r>
          </w:p>
        </w:tc>
        <w:tc>
          <w:tcPr>
            <w:tcW w:w="0" w:type="dxa"/>
            <w:noWrap/>
            <w:hideMark/>
          </w:tcPr>
          <w:p w14:paraId="55BCF0D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CADTYPE</w:t>
            </w:r>
          </w:p>
        </w:tc>
        <w:tc>
          <w:tcPr>
            <w:tcW w:w="0" w:type="dxa"/>
            <w:noWrap/>
            <w:hideMark/>
          </w:tcPr>
          <w:p w14:paraId="4C70802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2F0874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0814F2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E3E103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3CC78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TXTVALUE</w:t>
            </w:r>
          </w:p>
        </w:tc>
        <w:tc>
          <w:tcPr>
            <w:tcW w:w="0" w:type="dxa"/>
            <w:noWrap/>
            <w:hideMark/>
          </w:tcPr>
          <w:p w14:paraId="11BFA67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TXTVALUE</w:t>
            </w:r>
          </w:p>
        </w:tc>
        <w:tc>
          <w:tcPr>
            <w:tcW w:w="0" w:type="dxa"/>
            <w:noWrap/>
            <w:hideMark/>
          </w:tcPr>
          <w:p w14:paraId="0061F8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998545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3E7CA0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3D08E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DFFCA5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MAP_LABEL</w:t>
            </w:r>
          </w:p>
        </w:tc>
        <w:tc>
          <w:tcPr>
            <w:tcW w:w="0" w:type="dxa"/>
            <w:noWrap/>
            <w:hideMark/>
          </w:tcPr>
          <w:p w14:paraId="690261B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MAP_LABEL</w:t>
            </w:r>
          </w:p>
        </w:tc>
        <w:tc>
          <w:tcPr>
            <w:tcW w:w="0" w:type="dxa"/>
            <w:noWrap/>
            <w:hideMark/>
          </w:tcPr>
          <w:p w14:paraId="1B6AA75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5A22E2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0" w:type="dxa"/>
            <w:noWrap/>
            <w:hideMark/>
          </w:tcPr>
          <w:p w14:paraId="19D1C34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91179C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38A7F4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3416A9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FA3B5C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6810AF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0F8EEC7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38DA6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7A83A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D19003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32A55C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A29DA0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29D5E5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464336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21EFD4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09E85E0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326CBB7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0618F0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9B94A4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1EA02C1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3313EE0D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SP_SMC_ASSESSOR</w:t>
            </w:r>
          </w:p>
        </w:tc>
      </w:tr>
      <w:tr w:rsidR="00A73166" w:rsidRPr="005A188F" w14:paraId="24C4C07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C806C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1B908B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2910B9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71764AA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21A44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F6344A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17AC7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GEOM_AREA</w:t>
            </w:r>
          </w:p>
        </w:tc>
        <w:tc>
          <w:tcPr>
            <w:tcW w:w="0" w:type="dxa"/>
            <w:noWrap/>
            <w:hideMark/>
          </w:tcPr>
          <w:p w14:paraId="4640C71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GEOM_AREA</w:t>
            </w:r>
          </w:p>
        </w:tc>
        <w:tc>
          <w:tcPr>
            <w:tcW w:w="0" w:type="dxa"/>
            <w:noWrap/>
            <w:hideMark/>
          </w:tcPr>
          <w:p w14:paraId="3E21D5F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319D85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18E691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C41A18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4D2FE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6232AA0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4CB269F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3993B1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587CF14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3D490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CDEF61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60928FD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TAG_X</w:t>
            </w:r>
          </w:p>
        </w:tc>
        <w:tc>
          <w:tcPr>
            <w:tcW w:w="0" w:type="dxa"/>
            <w:noWrap/>
            <w:hideMark/>
          </w:tcPr>
          <w:p w14:paraId="71A5F92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753841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A0022A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EBB2D2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26DFB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426151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TAG_Y</w:t>
            </w:r>
          </w:p>
        </w:tc>
        <w:tc>
          <w:tcPr>
            <w:tcW w:w="0" w:type="dxa"/>
            <w:noWrap/>
            <w:hideMark/>
          </w:tcPr>
          <w:p w14:paraId="2A7A32A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CF4EA8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AD73FE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84F26D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DBF04E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142C21C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TAG_VALUE</w:t>
            </w:r>
          </w:p>
        </w:tc>
        <w:tc>
          <w:tcPr>
            <w:tcW w:w="0" w:type="dxa"/>
            <w:noWrap/>
            <w:hideMark/>
          </w:tcPr>
          <w:p w14:paraId="7C18C5E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D6D1D5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3E0C48B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00E1E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92F2E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137E7E0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TAG_SIZE</w:t>
            </w:r>
          </w:p>
        </w:tc>
        <w:tc>
          <w:tcPr>
            <w:tcW w:w="0" w:type="dxa"/>
            <w:noWrap/>
            <w:hideMark/>
          </w:tcPr>
          <w:p w14:paraId="76B5F67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DBDDD5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7E255C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9C4059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E7EA8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711D4E6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TAG_ANGLE</w:t>
            </w:r>
          </w:p>
        </w:tc>
        <w:tc>
          <w:tcPr>
            <w:tcW w:w="0" w:type="dxa"/>
            <w:noWrap/>
            <w:hideMark/>
          </w:tcPr>
          <w:p w14:paraId="0C55B97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FB81B9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506324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EF148C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17615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0BFE77F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TAG_JUST</w:t>
            </w:r>
          </w:p>
        </w:tc>
        <w:tc>
          <w:tcPr>
            <w:tcW w:w="0" w:type="dxa"/>
            <w:noWrap/>
            <w:hideMark/>
          </w:tcPr>
          <w:p w14:paraId="3C4CF00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EA150A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3DA0DAA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CA0E6C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980F94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APN</w:t>
            </w:r>
          </w:p>
        </w:tc>
        <w:tc>
          <w:tcPr>
            <w:tcW w:w="0" w:type="dxa"/>
            <w:noWrap/>
            <w:hideMark/>
          </w:tcPr>
          <w:p w14:paraId="13E787C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APN</w:t>
            </w:r>
          </w:p>
        </w:tc>
        <w:tc>
          <w:tcPr>
            <w:tcW w:w="0" w:type="dxa"/>
            <w:noWrap/>
            <w:hideMark/>
          </w:tcPr>
          <w:p w14:paraId="3450FAF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1B7CFF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dxa"/>
            <w:noWrap/>
            <w:hideMark/>
          </w:tcPr>
          <w:p w14:paraId="23B2C79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43FCA8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C1DC6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TRA</w:t>
            </w:r>
          </w:p>
        </w:tc>
        <w:tc>
          <w:tcPr>
            <w:tcW w:w="0" w:type="dxa"/>
            <w:noWrap/>
            <w:hideMark/>
          </w:tcPr>
          <w:p w14:paraId="1F30FDD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TRA</w:t>
            </w:r>
          </w:p>
        </w:tc>
        <w:tc>
          <w:tcPr>
            <w:tcW w:w="0" w:type="dxa"/>
            <w:noWrap/>
            <w:hideMark/>
          </w:tcPr>
          <w:p w14:paraId="3585D65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A7D009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dxa"/>
            <w:noWrap/>
            <w:hideMark/>
          </w:tcPr>
          <w:p w14:paraId="588CFFD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22805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49545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OWNER1</w:t>
            </w:r>
          </w:p>
        </w:tc>
        <w:tc>
          <w:tcPr>
            <w:tcW w:w="0" w:type="dxa"/>
            <w:noWrap/>
            <w:hideMark/>
          </w:tcPr>
          <w:p w14:paraId="2E35696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OWNER1</w:t>
            </w:r>
          </w:p>
        </w:tc>
        <w:tc>
          <w:tcPr>
            <w:tcW w:w="0" w:type="dxa"/>
            <w:noWrap/>
            <w:hideMark/>
          </w:tcPr>
          <w:p w14:paraId="52190EB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656B08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66BF761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9EF48F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A33D1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OWNER2</w:t>
            </w:r>
          </w:p>
        </w:tc>
        <w:tc>
          <w:tcPr>
            <w:tcW w:w="0" w:type="dxa"/>
            <w:noWrap/>
            <w:hideMark/>
          </w:tcPr>
          <w:p w14:paraId="296C466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OWNER2</w:t>
            </w:r>
          </w:p>
        </w:tc>
        <w:tc>
          <w:tcPr>
            <w:tcW w:w="0" w:type="dxa"/>
            <w:noWrap/>
            <w:hideMark/>
          </w:tcPr>
          <w:p w14:paraId="39D567D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AFD39B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6F9CB59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983580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BCEB67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OWNER3</w:t>
            </w:r>
          </w:p>
        </w:tc>
        <w:tc>
          <w:tcPr>
            <w:tcW w:w="0" w:type="dxa"/>
            <w:noWrap/>
            <w:hideMark/>
          </w:tcPr>
          <w:p w14:paraId="643A0C4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OWNER3</w:t>
            </w:r>
          </w:p>
        </w:tc>
        <w:tc>
          <w:tcPr>
            <w:tcW w:w="0" w:type="dxa"/>
            <w:noWrap/>
            <w:hideMark/>
          </w:tcPr>
          <w:p w14:paraId="21F5E9F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21D915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735D333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CC5555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ED5705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MAIL_ADDRESS1</w:t>
            </w:r>
          </w:p>
        </w:tc>
        <w:tc>
          <w:tcPr>
            <w:tcW w:w="0" w:type="dxa"/>
            <w:noWrap/>
            <w:hideMark/>
          </w:tcPr>
          <w:p w14:paraId="7D43AB5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MAIL_ADDRESS1</w:t>
            </w:r>
          </w:p>
        </w:tc>
        <w:tc>
          <w:tcPr>
            <w:tcW w:w="0" w:type="dxa"/>
            <w:noWrap/>
            <w:hideMark/>
          </w:tcPr>
          <w:p w14:paraId="281144D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98A6E9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0" w:type="dxa"/>
            <w:noWrap/>
            <w:hideMark/>
          </w:tcPr>
          <w:p w14:paraId="0EC0FD6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D58C95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68DCE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MAIL_ADDRESS2</w:t>
            </w:r>
          </w:p>
        </w:tc>
        <w:tc>
          <w:tcPr>
            <w:tcW w:w="0" w:type="dxa"/>
            <w:noWrap/>
            <w:hideMark/>
          </w:tcPr>
          <w:p w14:paraId="26EF570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MAIL_ADDRESS2</w:t>
            </w:r>
          </w:p>
        </w:tc>
        <w:tc>
          <w:tcPr>
            <w:tcW w:w="0" w:type="dxa"/>
            <w:noWrap/>
            <w:hideMark/>
          </w:tcPr>
          <w:p w14:paraId="46EA312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16BC8C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0" w:type="dxa"/>
            <w:noWrap/>
            <w:hideMark/>
          </w:tcPr>
          <w:p w14:paraId="3F027BE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19B405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31598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MAIL_ADDRESS3</w:t>
            </w:r>
          </w:p>
        </w:tc>
        <w:tc>
          <w:tcPr>
            <w:tcW w:w="0" w:type="dxa"/>
            <w:noWrap/>
            <w:hideMark/>
          </w:tcPr>
          <w:p w14:paraId="2A43CBE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MAIL_ADDRESS3</w:t>
            </w:r>
          </w:p>
        </w:tc>
        <w:tc>
          <w:tcPr>
            <w:tcW w:w="0" w:type="dxa"/>
            <w:noWrap/>
            <w:hideMark/>
          </w:tcPr>
          <w:p w14:paraId="05F3656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58597C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0" w:type="dxa"/>
            <w:noWrap/>
            <w:hideMark/>
          </w:tcPr>
          <w:p w14:paraId="511D719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6A9E4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01047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MAIL_CITY</w:t>
            </w:r>
          </w:p>
        </w:tc>
        <w:tc>
          <w:tcPr>
            <w:tcW w:w="0" w:type="dxa"/>
            <w:noWrap/>
            <w:hideMark/>
          </w:tcPr>
          <w:p w14:paraId="7E14B9D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MAIL_CITY</w:t>
            </w:r>
          </w:p>
        </w:tc>
        <w:tc>
          <w:tcPr>
            <w:tcW w:w="0" w:type="dxa"/>
            <w:noWrap/>
            <w:hideMark/>
          </w:tcPr>
          <w:p w14:paraId="7C2B70D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995817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6794681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DF4FDC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47457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MAIL_STATE</w:t>
            </w:r>
          </w:p>
        </w:tc>
        <w:tc>
          <w:tcPr>
            <w:tcW w:w="0" w:type="dxa"/>
            <w:noWrap/>
            <w:hideMark/>
          </w:tcPr>
          <w:p w14:paraId="0541A6A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MAIL_STATE</w:t>
            </w:r>
          </w:p>
        </w:tc>
        <w:tc>
          <w:tcPr>
            <w:tcW w:w="0" w:type="dxa"/>
            <w:noWrap/>
            <w:hideMark/>
          </w:tcPr>
          <w:p w14:paraId="42A2164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F3D669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51950BD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F5FF81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AB92CC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MAIL_ZIP</w:t>
            </w:r>
          </w:p>
        </w:tc>
        <w:tc>
          <w:tcPr>
            <w:tcW w:w="0" w:type="dxa"/>
            <w:noWrap/>
            <w:hideMark/>
          </w:tcPr>
          <w:p w14:paraId="4CF8054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MAIL_ZIP</w:t>
            </w:r>
          </w:p>
        </w:tc>
        <w:tc>
          <w:tcPr>
            <w:tcW w:w="0" w:type="dxa"/>
            <w:noWrap/>
            <w:hideMark/>
          </w:tcPr>
          <w:p w14:paraId="61EEF14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6AACFA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dxa"/>
            <w:noWrap/>
            <w:hideMark/>
          </w:tcPr>
          <w:p w14:paraId="01ED804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FC5B1C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BE713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MAIL_COUNTRY</w:t>
            </w:r>
          </w:p>
        </w:tc>
        <w:tc>
          <w:tcPr>
            <w:tcW w:w="0" w:type="dxa"/>
            <w:noWrap/>
            <w:hideMark/>
          </w:tcPr>
          <w:p w14:paraId="78092A8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MAIL_COUNTRY</w:t>
            </w:r>
          </w:p>
        </w:tc>
        <w:tc>
          <w:tcPr>
            <w:tcW w:w="0" w:type="dxa"/>
            <w:noWrap/>
            <w:hideMark/>
          </w:tcPr>
          <w:p w14:paraId="12B28DF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6FDD4E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2DCE83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EBB2CB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427F7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SITUS_NO1</w:t>
            </w:r>
          </w:p>
        </w:tc>
        <w:tc>
          <w:tcPr>
            <w:tcW w:w="0" w:type="dxa"/>
            <w:noWrap/>
            <w:hideMark/>
          </w:tcPr>
          <w:p w14:paraId="1821572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SITUS_NO1</w:t>
            </w:r>
          </w:p>
        </w:tc>
        <w:tc>
          <w:tcPr>
            <w:tcW w:w="0" w:type="dxa"/>
            <w:noWrap/>
            <w:hideMark/>
          </w:tcPr>
          <w:p w14:paraId="5218E88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09D64D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131CE1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6F8041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AFD18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SITUS_NO2</w:t>
            </w:r>
          </w:p>
        </w:tc>
        <w:tc>
          <w:tcPr>
            <w:tcW w:w="0" w:type="dxa"/>
            <w:noWrap/>
            <w:hideMark/>
          </w:tcPr>
          <w:p w14:paraId="0D053E7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SITUS_NO2</w:t>
            </w:r>
          </w:p>
        </w:tc>
        <w:tc>
          <w:tcPr>
            <w:tcW w:w="0" w:type="dxa"/>
            <w:noWrap/>
            <w:hideMark/>
          </w:tcPr>
          <w:p w14:paraId="1D3A5E2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339FE5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2DF2E1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36D436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C0E69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SITUS_FRACTION</w:t>
            </w:r>
          </w:p>
        </w:tc>
        <w:tc>
          <w:tcPr>
            <w:tcW w:w="0" w:type="dxa"/>
            <w:noWrap/>
            <w:hideMark/>
          </w:tcPr>
          <w:p w14:paraId="4A5B876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SITUS_FRACTION</w:t>
            </w:r>
          </w:p>
        </w:tc>
        <w:tc>
          <w:tcPr>
            <w:tcW w:w="0" w:type="dxa"/>
            <w:noWrap/>
            <w:hideMark/>
          </w:tcPr>
          <w:p w14:paraId="34662BC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EAAFF7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dxa"/>
            <w:noWrap/>
            <w:hideMark/>
          </w:tcPr>
          <w:p w14:paraId="111811B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67F89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BF5B5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SITUS_DIRECTION</w:t>
            </w:r>
          </w:p>
        </w:tc>
        <w:tc>
          <w:tcPr>
            <w:tcW w:w="0" w:type="dxa"/>
            <w:noWrap/>
            <w:hideMark/>
          </w:tcPr>
          <w:p w14:paraId="551F4CA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SITUS_DIRECTION</w:t>
            </w:r>
          </w:p>
        </w:tc>
        <w:tc>
          <w:tcPr>
            <w:tcW w:w="0" w:type="dxa"/>
            <w:noWrap/>
            <w:hideMark/>
          </w:tcPr>
          <w:p w14:paraId="2CCB8F6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84A721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dxa"/>
            <w:noWrap/>
            <w:hideMark/>
          </w:tcPr>
          <w:p w14:paraId="7B078AE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B07F75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B86F5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SITUS_STREET</w:t>
            </w:r>
          </w:p>
        </w:tc>
        <w:tc>
          <w:tcPr>
            <w:tcW w:w="0" w:type="dxa"/>
            <w:noWrap/>
            <w:hideMark/>
          </w:tcPr>
          <w:p w14:paraId="5493C57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SITUS_STREET</w:t>
            </w:r>
          </w:p>
        </w:tc>
        <w:tc>
          <w:tcPr>
            <w:tcW w:w="0" w:type="dxa"/>
            <w:noWrap/>
            <w:hideMark/>
          </w:tcPr>
          <w:p w14:paraId="440AC81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CABB34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0" w:type="dxa"/>
            <w:noWrap/>
            <w:hideMark/>
          </w:tcPr>
          <w:p w14:paraId="1208EA0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327F12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A7F5A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SITUS_STREET_TY</w:t>
            </w:r>
          </w:p>
        </w:tc>
        <w:tc>
          <w:tcPr>
            <w:tcW w:w="0" w:type="dxa"/>
            <w:noWrap/>
            <w:hideMark/>
          </w:tcPr>
          <w:p w14:paraId="7587109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SITUS_STREET_TY</w:t>
            </w:r>
          </w:p>
        </w:tc>
        <w:tc>
          <w:tcPr>
            <w:tcW w:w="0" w:type="dxa"/>
            <w:noWrap/>
            <w:hideMark/>
          </w:tcPr>
          <w:p w14:paraId="5994F28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2293EB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358079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A08C4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E5BB2C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SITUS_STREET_BOX</w:t>
            </w:r>
          </w:p>
        </w:tc>
        <w:tc>
          <w:tcPr>
            <w:tcW w:w="0" w:type="dxa"/>
            <w:noWrap/>
            <w:hideMark/>
          </w:tcPr>
          <w:p w14:paraId="2EE6199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SITUS_STREET_BOX</w:t>
            </w:r>
          </w:p>
        </w:tc>
        <w:tc>
          <w:tcPr>
            <w:tcW w:w="0" w:type="dxa"/>
            <w:noWrap/>
            <w:hideMark/>
          </w:tcPr>
          <w:p w14:paraId="4C70908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5650FE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120566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4FDF7F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A337E1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SITUS_CITY</w:t>
            </w:r>
          </w:p>
        </w:tc>
        <w:tc>
          <w:tcPr>
            <w:tcW w:w="0" w:type="dxa"/>
            <w:noWrap/>
            <w:hideMark/>
          </w:tcPr>
          <w:p w14:paraId="447894C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SITUS_CITY</w:t>
            </w:r>
          </w:p>
        </w:tc>
        <w:tc>
          <w:tcPr>
            <w:tcW w:w="0" w:type="dxa"/>
            <w:noWrap/>
            <w:hideMark/>
          </w:tcPr>
          <w:p w14:paraId="60EFF25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030532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08F3332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7E8621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E1EC3A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PUC_CODE</w:t>
            </w:r>
          </w:p>
        </w:tc>
        <w:tc>
          <w:tcPr>
            <w:tcW w:w="0" w:type="dxa"/>
            <w:noWrap/>
            <w:hideMark/>
          </w:tcPr>
          <w:p w14:paraId="0D44C08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PUC_CODE</w:t>
            </w:r>
          </w:p>
        </w:tc>
        <w:tc>
          <w:tcPr>
            <w:tcW w:w="0" w:type="dxa"/>
            <w:noWrap/>
            <w:hideMark/>
          </w:tcPr>
          <w:p w14:paraId="2199B86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1433ED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2BCDF97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B44ADE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08AD2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DATE_RECORD</w:t>
            </w:r>
          </w:p>
        </w:tc>
        <w:tc>
          <w:tcPr>
            <w:tcW w:w="0" w:type="dxa"/>
            <w:noWrap/>
            <w:hideMark/>
          </w:tcPr>
          <w:p w14:paraId="6CE6A67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DATE_RECORD</w:t>
            </w:r>
          </w:p>
        </w:tc>
        <w:tc>
          <w:tcPr>
            <w:tcW w:w="0" w:type="dxa"/>
            <w:noWrap/>
            <w:hideMark/>
          </w:tcPr>
          <w:p w14:paraId="678D67D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36D594E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ABEF83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FBC7E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4CFFD3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DOCUMENT_NO</w:t>
            </w:r>
          </w:p>
        </w:tc>
        <w:tc>
          <w:tcPr>
            <w:tcW w:w="0" w:type="dxa"/>
            <w:noWrap/>
            <w:hideMark/>
          </w:tcPr>
          <w:p w14:paraId="5A31E45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DOCUMENT_NO</w:t>
            </w:r>
          </w:p>
        </w:tc>
        <w:tc>
          <w:tcPr>
            <w:tcW w:w="0" w:type="dxa"/>
            <w:noWrap/>
            <w:hideMark/>
          </w:tcPr>
          <w:p w14:paraId="4711FB1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7DB0D4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dxa"/>
            <w:noWrap/>
            <w:hideMark/>
          </w:tcPr>
          <w:p w14:paraId="499A42A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FB128D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319EF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DATE_SALE</w:t>
            </w:r>
          </w:p>
        </w:tc>
        <w:tc>
          <w:tcPr>
            <w:tcW w:w="0" w:type="dxa"/>
            <w:noWrap/>
            <w:hideMark/>
          </w:tcPr>
          <w:p w14:paraId="2DAC821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DATE_SALE</w:t>
            </w:r>
          </w:p>
        </w:tc>
        <w:tc>
          <w:tcPr>
            <w:tcW w:w="0" w:type="dxa"/>
            <w:noWrap/>
            <w:hideMark/>
          </w:tcPr>
          <w:p w14:paraId="4E065DE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654E3D3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58E507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481B0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788A8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AMOUNT_SALE</w:t>
            </w:r>
          </w:p>
        </w:tc>
        <w:tc>
          <w:tcPr>
            <w:tcW w:w="0" w:type="dxa"/>
            <w:noWrap/>
            <w:hideMark/>
          </w:tcPr>
          <w:p w14:paraId="4D6685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AMOUNT_SALE</w:t>
            </w:r>
          </w:p>
        </w:tc>
        <w:tc>
          <w:tcPr>
            <w:tcW w:w="0" w:type="dxa"/>
            <w:noWrap/>
            <w:hideMark/>
          </w:tcPr>
          <w:p w14:paraId="7111E06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5DAC38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48D0D6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5702B5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342E4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4851F69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PARENT_GID</w:t>
            </w:r>
          </w:p>
        </w:tc>
        <w:tc>
          <w:tcPr>
            <w:tcW w:w="0" w:type="dxa"/>
            <w:noWrap/>
            <w:hideMark/>
          </w:tcPr>
          <w:p w14:paraId="0B6D69E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F83959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60F565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CDEE42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3B531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2DEF72D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DATE_STAMP</w:t>
            </w:r>
          </w:p>
        </w:tc>
        <w:tc>
          <w:tcPr>
            <w:tcW w:w="0" w:type="dxa"/>
            <w:noWrap/>
            <w:hideMark/>
          </w:tcPr>
          <w:p w14:paraId="5614B7A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73D5976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41ECE5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3A703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E3925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7E73170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0487E6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18261B4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08F013F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0DBAC9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5EF385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550ECA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C925E2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6323E6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090DF8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910202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78C3F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2202D3E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GEOMETRY_Area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6187A0A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B2B03C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C3DC73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50890B1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5AAD970F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SSR</w:t>
            </w:r>
          </w:p>
        </w:tc>
      </w:tr>
      <w:tr w:rsidR="00A73166" w:rsidRPr="005A188F" w14:paraId="5AC5329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7A653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568ABBB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3510EB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77AD454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D47E91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5E4AD5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3225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ROOM_ID</w:t>
            </w:r>
          </w:p>
        </w:tc>
        <w:tc>
          <w:tcPr>
            <w:tcW w:w="0" w:type="dxa"/>
            <w:noWrap/>
            <w:hideMark/>
          </w:tcPr>
          <w:p w14:paraId="50E28D4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Room Number</w:t>
            </w:r>
          </w:p>
        </w:tc>
        <w:tc>
          <w:tcPr>
            <w:tcW w:w="0" w:type="dxa"/>
            <w:noWrap/>
            <w:hideMark/>
          </w:tcPr>
          <w:p w14:paraId="1E52FD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0DD1BC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D80164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9C4743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DAB7F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CONDUCTED_ON</w:t>
            </w:r>
          </w:p>
        </w:tc>
        <w:tc>
          <w:tcPr>
            <w:tcW w:w="0" w:type="dxa"/>
            <w:noWrap/>
            <w:hideMark/>
          </w:tcPr>
          <w:p w14:paraId="31CFBAD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Conducted On</w:t>
            </w:r>
          </w:p>
        </w:tc>
        <w:tc>
          <w:tcPr>
            <w:tcW w:w="0" w:type="dxa"/>
            <w:noWrap/>
            <w:hideMark/>
          </w:tcPr>
          <w:p w14:paraId="093FDAF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71BF2DA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E478BA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D04672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0ABE5F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PREPARED_BY</w:t>
            </w:r>
          </w:p>
        </w:tc>
        <w:tc>
          <w:tcPr>
            <w:tcW w:w="0" w:type="dxa"/>
            <w:noWrap/>
            <w:hideMark/>
          </w:tcPr>
          <w:p w14:paraId="0DA2B34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Prepared By</w:t>
            </w:r>
          </w:p>
        </w:tc>
        <w:tc>
          <w:tcPr>
            <w:tcW w:w="0" w:type="dxa"/>
            <w:noWrap/>
            <w:hideMark/>
          </w:tcPr>
          <w:p w14:paraId="35C3EC8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855D30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F8E9C0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359DAC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F5F5E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ACS_DOOR_SRVY</w:t>
            </w:r>
          </w:p>
        </w:tc>
        <w:tc>
          <w:tcPr>
            <w:tcW w:w="0" w:type="dxa"/>
            <w:noWrap/>
            <w:hideMark/>
          </w:tcPr>
          <w:p w14:paraId="22E72AE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ACS Door Survey Completed</w:t>
            </w:r>
          </w:p>
        </w:tc>
        <w:tc>
          <w:tcPr>
            <w:tcW w:w="0" w:type="dxa"/>
            <w:noWrap/>
            <w:hideMark/>
          </w:tcPr>
          <w:p w14:paraId="1965E28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4AFD2C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1836A4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8155B0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92A8CB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EP_PRESENT</w:t>
            </w:r>
          </w:p>
        </w:tc>
        <w:tc>
          <w:tcPr>
            <w:tcW w:w="0" w:type="dxa"/>
            <w:noWrap/>
            <w:hideMark/>
          </w:tcPr>
          <w:p w14:paraId="6063FC9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E-Power Present</w:t>
            </w:r>
          </w:p>
        </w:tc>
        <w:tc>
          <w:tcPr>
            <w:tcW w:w="0" w:type="dxa"/>
            <w:noWrap/>
            <w:hideMark/>
          </w:tcPr>
          <w:p w14:paraId="76DE706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E8B95D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5C00DC6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2EF96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52DB9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EP_CIRCUIT_NUM</w:t>
            </w:r>
          </w:p>
        </w:tc>
        <w:tc>
          <w:tcPr>
            <w:tcW w:w="0" w:type="dxa"/>
            <w:noWrap/>
            <w:hideMark/>
          </w:tcPr>
          <w:p w14:paraId="43BDF4F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E-Power Circuit Numbers</w:t>
            </w:r>
          </w:p>
        </w:tc>
        <w:tc>
          <w:tcPr>
            <w:tcW w:w="0" w:type="dxa"/>
            <w:noWrap/>
            <w:hideMark/>
          </w:tcPr>
          <w:p w14:paraId="696C40E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904056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2A507F4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47DAE0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22592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EP_SPACE_AVAIL</w:t>
            </w:r>
          </w:p>
        </w:tc>
        <w:tc>
          <w:tcPr>
            <w:tcW w:w="0" w:type="dxa"/>
            <w:noWrap/>
            <w:hideMark/>
          </w:tcPr>
          <w:p w14:paraId="46C40A4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E-Power Available Space</w:t>
            </w:r>
          </w:p>
        </w:tc>
        <w:tc>
          <w:tcPr>
            <w:tcW w:w="0" w:type="dxa"/>
            <w:noWrap/>
            <w:hideMark/>
          </w:tcPr>
          <w:p w14:paraId="69CA69E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54EB52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0787EC3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B770A0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8B322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LSLAN_PRESENT</w:t>
            </w:r>
          </w:p>
        </w:tc>
        <w:tc>
          <w:tcPr>
            <w:tcW w:w="0" w:type="dxa"/>
            <w:noWrap/>
            <w:hideMark/>
          </w:tcPr>
          <w:p w14:paraId="4B0F6DD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Legacy S-LAN Present</w:t>
            </w:r>
          </w:p>
        </w:tc>
        <w:tc>
          <w:tcPr>
            <w:tcW w:w="0" w:type="dxa"/>
            <w:noWrap/>
            <w:hideMark/>
          </w:tcPr>
          <w:p w14:paraId="29F6888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1DFB92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2ECF8D9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DBC85A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C9AA2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LSLAN_SWITCH_NAME</w:t>
            </w:r>
          </w:p>
        </w:tc>
        <w:tc>
          <w:tcPr>
            <w:tcW w:w="0" w:type="dxa"/>
            <w:noWrap/>
            <w:hideMark/>
          </w:tcPr>
          <w:p w14:paraId="6390955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Legacy S-LAN Switch Name</w:t>
            </w:r>
          </w:p>
        </w:tc>
        <w:tc>
          <w:tcPr>
            <w:tcW w:w="0" w:type="dxa"/>
            <w:noWrap/>
            <w:hideMark/>
          </w:tcPr>
          <w:p w14:paraId="3CBD42C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3B6C96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5658F50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B7C776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6114E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LSLAN_SWITCH_MANUFAC</w:t>
            </w:r>
          </w:p>
        </w:tc>
        <w:tc>
          <w:tcPr>
            <w:tcW w:w="0" w:type="dxa"/>
            <w:noWrap/>
            <w:hideMark/>
          </w:tcPr>
          <w:p w14:paraId="0B6C316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Legacy S-LAN Switch Manufacturer</w:t>
            </w:r>
          </w:p>
        </w:tc>
        <w:tc>
          <w:tcPr>
            <w:tcW w:w="0" w:type="dxa"/>
            <w:noWrap/>
            <w:hideMark/>
          </w:tcPr>
          <w:p w14:paraId="50AFC81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29C9A8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4CE154B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B3B2E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0FDA9B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LSLAN_SWITCH_MODEL</w:t>
            </w:r>
          </w:p>
        </w:tc>
        <w:tc>
          <w:tcPr>
            <w:tcW w:w="0" w:type="dxa"/>
            <w:noWrap/>
            <w:hideMark/>
          </w:tcPr>
          <w:p w14:paraId="4E64E90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Legacy S-LAN Switch Model</w:t>
            </w:r>
          </w:p>
        </w:tc>
        <w:tc>
          <w:tcPr>
            <w:tcW w:w="0" w:type="dxa"/>
            <w:noWrap/>
            <w:hideMark/>
          </w:tcPr>
          <w:p w14:paraId="104DCFF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430500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1C7B352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8A518E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E2FA3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LSLAN_PORT_TOTAL</w:t>
            </w:r>
          </w:p>
        </w:tc>
        <w:tc>
          <w:tcPr>
            <w:tcW w:w="0" w:type="dxa"/>
            <w:noWrap/>
            <w:hideMark/>
          </w:tcPr>
          <w:p w14:paraId="6BA5256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Legacy S-LAN Port Total/Switch</w:t>
            </w:r>
          </w:p>
        </w:tc>
        <w:tc>
          <w:tcPr>
            <w:tcW w:w="0" w:type="dxa"/>
            <w:noWrap/>
            <w:hideMark/>
          </w:tcPr>
          <w:p w14:paraId="3999E1E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F7D096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5ADE991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2F928A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B8F2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NSLAN_USED_PORTS</w:t>
            </w:r>
          </w:p>
        </w:tc>
        <w:tc>
          <w:tcPr>
            <w:tcW w:w="0" w:type="dxa"/>
            <w:noWrap/>
            <w:hideMark/>
          </w:tcPr>
          <w:p w14:paraId="3249004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Legacy S-LAN Used Ports</w:t>
            </w:r>
          </w:p>
        </w:tc>
        <w:tc>
          <w:tcPr>
            <w:tcW w:w="0" w:type="dxa"/>
            <w:noWrap/>
            <w:hideMark/>
          </w:tcPr>
          <w:p w14:paraId="359CFD1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2A6058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62F631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CC34DA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B9A149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NSLAN_PRESENT</w:t>
            </w:r>
          </w:p>
        </w:tc>
        <w:tc>
          <w:tcPr>
            <w:tcW w:w="0" w:type="dxa"/>
            <w:noWrap/>
            <w:hideMark/>
          </w:tcPr>
          <w:p w14:paraId="0115CBD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New S-LAN Present</w:t>
            </w:r>
          </w:p>
        </w:tc>
        <w:tc>
          <w:tcPr>
            <w:tcW w:w="0" w:type="dxa"/>
            <w:noWrap/>
            <w:hideMark/>
          </w:tcPr>
          <w:p w14:paraId="3C39B3C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CB377E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5C0B68E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DBAD79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87490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NSLAN_SWITCH_NAME</w:t>
            </w:r>
          </w:p>
        </w:tc>
        <w:tc>
          <w:tcPr>
            <w:tcW w:w="0" w:type="dxa"/>
            <w:noWrap/>
            <w:hideMark/>
          </w:tcPr>
          <w:p w14:paraId="0008617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New S-LAN Switch name</w:t>
            </w:r>
          </w:p>
        </w:tc>
        <w:tc>
          <w:tcPr>
            <w:tcW w:w="0" w:type="dxa"/>
            <w:noWrap/>
            <w:hideMark/>
          </w:tcPr>
          <w:p w14:paraId="5C8FCB4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37538D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1313128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BEA613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EE13D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NSLAN_SWITCH_MANUFAC</w:t>
            </w:r>
          </w:p>
        </w:tc>
        <w:tc>
          <w:tcPr>
            <w:tcW w:w="0" w:type="dxa"/>
            <w:noWrap/>
            <w:hideMark/>
          </w:tcPr>
          <w:p w14:paraId="3F7D45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New S-LAN Switch Manufacturer</w:t>
            </w:r>
          </w:p>
        </w:tc>
        <w:tc>
          <w:tcPr>
            <w:tcW w:w="0" w:type="dxa"/>
            <w:noWrap/>
            <w:hideMark/>
          </w:tcPr>
          <w:p w14:paraId="43E20F8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279CD8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5CEDC6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B1CE04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A14AB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NSLAN_SWITCH_MODEL</w:t>
            </w:r>
          </w:p>
        </w:tc>
        <w:tc>
          <w:tcPr>
            <w:tcW w:w="0" w:type="dxa"/>
            <w:noWrap/>
            <w:hideMark/>
          </w:tcPr>
          <w:p w14:paraId="7BBCE58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New S-LAN Switch Model</w:t>
            </w:r>
          </w:p>
        </w:tc>
        <w:tc>
          <w:tcPr>
            <w:tcW w:w="0" w:type="dxa"/>
            <w:noWrap/>
            <w:hideMark/>
          </w:tcPr>
          <w:p w14:paraId="18BDBCE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2052D4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5BA6050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52D0EB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D3BBE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NSLAN_PORT_TOTAL</w:t>
            </w:r>
          </w:p>
        </w:tc>
        <w:tc>
          <w:tcPr>
            <w:tcW w:w="0" w:type="dxa"/>
            <w:noWrap/>
            <w:hideMark/>
          </w:tcPr>
          <w:p w14:paraId="6EDBB5A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New S-LAN Port Total/Switch</w:t>
            </w:r>
          </w:p>
        </w:tc>
        <w:tc>
          <w:tcPr>
            <w:tcW w:w="0" w:type="dxa"/>
            <w:noWrap/>
            <w:hideMark/>
          </w:tcPr>
          <w:p w14:paraId="7DD3A3F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B457F9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743D77E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C4F684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9B496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RACK_AVAIL</w:t>
            </w:r>
          </w:p>
        </w:tc>
        <w:tc>
          <w:tcPr>
            <w:tcW w:w="0" w:type="dxa"/>
            <w:noWrap/>
            <w:hideMark/>
          </w:tcPr>
          <w:p w14:paraId="4C5B6E5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Available Rack Units on SLAN Rack</w:t>
            </w:r>
          </w:p>
        </w:tc>
        <w:tc>
          <w:tcPr>
            <w:tcW w:w="0" w:type="dxa"/>
            <w:noWrap/>
            <w:hideMark/>
          </w:tcPr>
          <w:p w14:paraId="6AA5312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E5CC4A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27F0CF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AD2D23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5FD7D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RACK_ID</w:t>
            </w:r>
          </w:p>
        </w:tc>
        <w:tc>
          <w:tcPr>
            <w:tcW w:w="0" w:type="dxa"/>
            <w:noWrap/>
            <w:hideMark/>
          </w:tcPr>
          <w:p w14:paraId="10E906F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Rack Unit Number/ID</w:t>
            </w:r>
          </w:p>
        </w:tc>
        <w:tc>
          <w:tcPr>
            <w:tcW w:w="0" w:type="dxa"/>
            <w:noWrap/>
            <w:hideMark/>
          </w:tcPr>
          <w:p w14:paraId="56BDD95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C470E9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5D07444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061D3D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D8AA2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RACK_AVAIL_NUM</w:t>
            </w:r>
          </w:p>
        </w:tc>
        <w:tc>
          <w:tcPr>
            <w:tcW w:w="0" w:type="dxa"/>
            <w:noWrap/>
            <w:hideMark/>
          </w:tcPr>
          <w:p w14:paraId="0704905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Rack Unit Available Quantity</w:t>
            </w:r>
          </w:p>
        </w:tc>
        <w:tc>
          <w:tcPr>
            <w:tcW w:w="0" w:type="dxa"/>
            <w:noWrap/>
            <w:hideMark/>
          </w:tcPr>
          <w:p w14:paraId="5521D18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D6F771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8397C4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89911D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079D7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DOOR_DAISY_CHAIN</w:t>
            </w:r>
          </w:p>
        </w:tc>
        <w:tc>
          <w:tcPr>
            <w:tcW w:w="0" w:type="dxa"/>
            <w:noWrap/>
            <w:hideMark/>
          </w:tcPr>
          <w:p w14:paraId="1331B6D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Door Daisy chained</w:t>
            </w:r>
          </w:p>
        </w:tc>
        <w:tc>
          <w:tcPr>
            <w:tcW w:w="0" w:type="dxa"/>
            <w:noWrap/>
            <w:hideMark/>
          </w:tcPr>
          <w:p w14:paraId="753FA48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596B94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224E156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00DAA0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4E997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TECHNICAL_ISSUE</w:t>
            </w:r>
          </w:p>
        </w:tc>
        <w:tc>
          <w:tcPr>
            <w:tcW w:w="0" w:type="dxa"/>
            <w:noWrap/>
            <w:hideMark/>
          </w:tcPr>
          <w:p w14:paraId="4961FF5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Technical Issues</w:t>
            </w:r>
          </w:p>
        </w:tc>
        <w:tc>
          <w:tcPr>
            <w:tcW w:w="0" w:type="dxa"/>
            <w:noWrap/>
            <w:hideMark/>
          </w:tcPr>
          <w:p w14:paraId="4F8E4EC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171FB4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2CC1560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DC2F1E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40887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BLACKBOARD_SPACE</w:t>
            </w:r>
          </w:p>
        </w:tc>
        <w:tc>
          <w:tcPr>
            <w:tcW w:w="0" w:type="dxa"/>
            <w:noWrap/>
            <w:hideMark/>
          </w:tcPr>
          <w:p w14:paraId="01C0005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Backboard Space Available to install ACS</w:t>
            </w:r>
          </w:p>
        </w:tc>
        <w:tc>
          <w:tcPr>
            <w:tcW w:w="0" w:type="dxa"/>
            <w:noWrap/>
            <w:hideMark/>
          </w:tcPr>
          <w:p w14:paraId="3DDAE66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1C59F2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6576E88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908DDC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C6547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INSTALL_BLACKBOARD</w:t>
            </w:r>
          </w:p>
        </w:tc>
        <w:tc>
          <w:tcPr>
            <w:tcW w:w="0" w:type="dxa"/>
            <w:noWrap/>
            <w:hideMark/>
          </w:tcPr>
          <w:p w14:paraId="05A2A8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Install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BackBoard</w:t>
            </w:r>
            <w:proofErr w:type="spellEnd"/>
          </w:p>
        </w:tc>
        <w:tc>
          <w:tcPr>
            <w:tcW w:w="0" w:type="dxa"/>
            <w:noWrap/>
            <w:hideMark/>
          </w:tcPr>
          <w:p w14:paraId="4C253A7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B40B64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0C9DB3D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AC1DD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2FF3C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AVAIL_OUTLET</w:t>
            </w:r>
          </w:p>
        </w:tc>
        <w:tc>
          <w:tcPr>
            <w:tcW w:w="0" w:type="dxa"/>
            <w:noWrap/>
            <w:hideMark/>
          </w:tcPr>
          <w:p w14:paraId="3EA7074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Available Dedicated Outlet within 3â€™ of Relay Rack</w:t>
            </w:r>
          </w:p>
        </w:tc>
        <w:tc>
          <w:tcPr>
            <w:tcW w:w="0" w:type="dxa"/>
            <w:noWrap/>
            <w:hideMark/>
          </w:tcPr>
          <w:p w14:paraId="28CE482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CB26CC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34034CF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56793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02460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AVAIL_OUTLET_INSIDE</w:t>
            </w:r>
          </w:p>
        </w:tc>
        <w:tc>
          <w:tcPr>
            <w:tcW w:w="0" w:type="dxa"/>
            <w:noWrap/>
            <w:hideMark/>
          </w:tcPr>
          <w:p w14:paraId="2544807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Available Dedicated Outlets Inside Data Cabinet</w:t>
            </w:r>
          </w:p>
        </w:tc>
        <w:tc>
          <w:tcPr>
            <w:tcW w:w="0" w:type="dxa"/>
            <w:noWrap/>
            <w:hideMark/>
          </w:tcPr>
          <w:p w14:paraId="5001F30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5D4650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7034741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86F2A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73F06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NETWORK_EQUIPMENT</w:t>
            </w:r>
          </w:p>
        </w:tc>
        <w:tc>
          <w:tcPr>
            <w:tcW w:w="0" w:type="dxa"/>
            <w:noWrap/>
            <w:hideMark/>
          </w:tcPr>
          <w:p w14:paraId="69DA10E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Network Equipment Power Panel on UPS</w:t>
            </w:r>
          </w:p>
        </w:tc>
        <w:tc>
          <w:tcPr>
            <w:tcW w:w="0" w:type="dxa"/>
            <w:noWrap/>
            <w:hideMark/>
          </w:tcPr>
          <w:p w14:paraId="6DC67EC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2FB49F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2D52BF7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2361BA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177E4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TR_GROUND_BAR</w:t>
            </w:r>
          </w:p>
        </w:tc>
        <w:tc>
          <w:tcPr>
            <w:tcW w:w="0" w:type="dxa"/>
            <w:noWrap/>
            <w:hideMark/>
          </w:tcPr>
          <w:p w14:paraId="4E55526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TR Ground Bar</w:t>
            </w:r>
          </w:p>
        </w:tc>
        <w:tc>
          <w:tcPr>
            <w:tcW w:w="0" w:type="dxa"/>
            <w:noWrap/>
            <w:hideMark/>
          </w:tcPr>
          <w:p w14:paraId="3A47DC2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1D521E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18835A9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F6C6B1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0CFD19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GROUNDED</w:t>
            </w:r>
          </w:p>
        </w:tc>
        <w:tc>
          <w:tcPr>
            <w:tcW w:w="0" w:type="dxa"/>
            <w:noWrap/>
            <w:hideMark/>
          </w:tcPr>
          <w:p w14:paraId="6FA8C50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Relay Racks / Data Cabinet Grounded</w:t>
            </w:r>
          </w:p>
        </w:tc>
        <w:tc>
          <w:tcPr>
            <w:tcW w:w="0" w:type="dxa"/>
            <w:noWrap/>
            <w:hideMark/>
          </w:tcPr>
          <w:p w14:paraId="389C9F3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B943DC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31128B0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127EAD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54A87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DEDICATED_AC</w:t>
            </w:r>
          </w:p>
        </w:tc>
        <w:tc>
          <w:tcPr>
            <w:tcW w:w="0" w:type="dxa"/>
            <w:noWrap/>
            <w:hideMark/>
          </w:tcPr>
          <w:p w14:paraId="63CEF08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Dedicated A/C</w:t>
            </w:r>
          </w:p>
        </w:tc>
        <w:tc>
          <w:tcPr>
            <w:tcW w:w="0" w:type="dxa"/>
            <w:noWrap/>
            <w:hideMark/>
          </w:tcPr>
          <w:p w14:paraId="14ED960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9A0519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16680F8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DB4A99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68C9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THERMOSTAT</w:t>
            </w:r>
          </w:p>
        </w:tc>
        <w:tc>
          <w:tcPr>
            <w:tcW w:w="0" w:type="dxa"/>
            <w:noWrap/>
            <w:hideMark/>
          </w:tcPr>
          <w:p w14:paraId="46141C7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Thermostat</w:t>
            </w:r>
          </w:p>
        </w:tc>
        <w:tc>
          <w:tcPr>
            <w:tcW w:w="0" w:type="dxa"/>
            <w:noWrap/>
            <w:hideMark/>
          </w:tcPr>
          <w:p w14:paraId="0C95CA0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973D6C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1C03ED5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27C74C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DA421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LIGHTING</w:t>
            </w:r>
          </w:p>
        </w:tc>
        <w:tc>
          <w:tcPr>
            <w:tcW w:w="0" w:type="dxa"/>
            <w:noWrap/>
            <w:hideMark/>
          </w:tcPr>
          <w:p w14:paraId="2E27714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Acceptable Lighting Levels</w:t>
            </w:r>
          </w:p>
        </w:tc>
        <w:tc>
          <w:tcPr>
            <w:tcW w:w="0" w:type="dxa"/>
            <w:noWrap/>
            <w:hideMark/>
          </w:tcPr>
          <w:p w14:paraId="3A32B9A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708AF8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3342BDE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737485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B97D32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SECURITY_CAMERA</w:t>
            </w:r>
          </w:p>
        </w:tc>
        <w:tc>
          <w:tcPr>
            <w:tcW w:w="0" w:type="dxa"/>
            <w:noWrap/>
            <w:hideMark/>
          </w:tcPr>
          <w:p w14:paraId="2A8D2EA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Security Camera</w:t>
            </w:r>
          </w:p>
        </w:tc>
        <w:tc>
          <w:tcPr>
            <w:tcW w:w="0" w:type="dxa"/>
            <w:noWrap/>
            <w:hideMark/>
          </w:tcPr>
          <w:p w14:paraId="0542A2B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8682FB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7FFBBAB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8264C5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EDEF24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LENEL_PANEL</w:t>
            </w:r>
          </w:p>
        </w:tc>
        <w:tc>
          <w:tcPr>
            <w:tcW w:w="0" w:type="dxa"/>
            <w:noWrap/>
            <w:hideMark/>
          </w:tcPr>
          <w:p w14:paraId="6A01119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Lenel</w:t>
            </w:r>
            <w:proofErr w:type="spellEnd"/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Panel</w:t>
            </w:r>
          </w:p>
        </w:tc>
        <w:tc>
          <w:tcPr>
            <w:tcW w:w="0" w:type="dxa"/>
            <w:noWrap/>
            <w:hideMark/>
          </w:tcPr>
          <w:p w14:paraId="460D97F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28CAA9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397928F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9106E2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04BD56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MDI_PANEL</w:t>
            </w:r>
          </w:p>
        </w:tc>
        <w:tc>
          <w:tcPr>
            <w:tcW w:w="0" w:type="dxa"/>
            <w:noWrap/>
            <w:hideMark/>
          </w:tcPr>
          <w:p w14:paraId="284615E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MDI Panel</w:t>
            </w:r>
          </w:p>
        </w:tc>
        <w:tc>
          <w:tcPr>
            <w:tcW w:w="0" w:type="dxa"/>
            <w:noWrap/>
            <w:hideMark/>
          </w:tcPr>
          <w:p w14:paraId="23C2F7C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9A8D50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2D02374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D232A4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5F68B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CCTV</w:t>
            </w:r>
          </w:p>
        </w:tc>
        <w:tc>
          <w:tcPr>
            <w:tcW w:w="0" w:type="dxa"/>
            <w:noWrap/>
            <w:hideMark/>
          </w:tcPr>
          <w:p w14:paraId="654159C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CCTV Coverage</w:t>
            </w:r>
          </w:p>
        </w:tc>
        <w:tc>
          <w:tcPr>
            <w:tcW w:w="0" w:type="dxa"/>
            <w:noWrap/>
            <w:hideMark/>
          </w:tcPr>
          <w:p w14:paraId="171DCF3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DA3DD2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42680F6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1A9DDC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1A7D9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CCTV_TYPE</w:t>
            </w:r>
          </w:p>
        </w:tc>
        <w:tc>
          <w:tcPr>
            <w:tcW w:w="0" w:type="dxa"/>
            <w:noWrap/>
            <w:hideMark/>
          </w:tcPr>
          <w:p w14:paraId="485053A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CCTV Coverage Type</w:t>
            </w:r>
          </w:p>
        </w:tc>
        <w:tc>
          <w:tcPr>
            <w:tcW w:w="0" w:type="dxa"/>
            <w:noWrap/>
            <w:hideMark/>
          </w:tcPr>
          <w:p w14:paraId="4CA72DE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498BBC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268985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E20670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AF269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WORK_AREA</w:t>
            </w:r>
          </w:p>
        </w:tc>
        <w:tc>
          <w:tcPr>
            <w:tcW w:w="0" w:type="dxa"/>
            <w:noWrap/>
            <w:hideMark/>
          </w:tcPr>
          <w:p w14:paraId="06693BC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Work Area Clean</w:t>
            </w:r>
          </w:p>
        </w:tc>
        <w:tc>
          <w:tcPr>
            <w:tcW w:w="0" w:type="dxa"/>
            <w:noWrap/>
            <w:hideMark/>
          </w:tcPr>
          <w:p w14:paraId="0E2682C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674DFF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7CC008D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319733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1DCE5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</w:t>
            </w:r>
          </w:p>
        </w:tc>
        <w:tc>
          <w:tcPr>
            <w:tcW w:w="0" w:type="dxa"/>
            <w:noWrap/>
            <w:hideMark/>
          </w:tcPr>
          <w:p w14:paraId="4E8296A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 Clean</w:t>
            </w:r>
          </w:p>
        </w:tc>
        <w:tc>
          <w:tcPr>
            <w:tcW w:w="0" w:type="dxa"/>
            <w:noWrap/>
            <w:hideMark/>
          </w:tcPr>
          <w:p w14:paraId="02D99E6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19E3E7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5ED02B4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FA9D55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672F0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TRASH</w:t>
            </w:r>
          </w:p>
        </w:tc>
        <w:tc>
          <w:tcPr>
            <w:tcW w:w="0" w:type="dxa"/>
            <w:noWrap/>
            <w:hideMark/>
          </w:tcPr>
          <w:p w14:paraId="3B83CBD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Free of Trash</w:t>
            </w:r>
          </w:p>
        </w:tc>
        <w:tc>
          <w:tcPr>
            <w:tcW w:w="0" w:type="dxa"/>
            <w:noWrap/>
            <w:hideMark/>
          </w:tcPr>
          <w:p w14:paraId="4A2F44E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273374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691D2F3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1B9367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6AE59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ROOM_CONDITION</w:t>
            </w:r>
          </w:p>
        </w:tc>
        <w:tc>
          <w:tcPr>
            <w:tcW w:w="0" w:type="dxa"/>
            <w:noWrap/>
            <w:hideMark/>
          </w:tcPr>
          <w:p w14:paraId="0CF7A4E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Room Condition Issues</w:t>
            </w:r>
          </w:p>
        </w:tc>
        <w:tc>
          <w:tcPr>
            <w:tcW w:w="0" w:type="dxa"/>
            <w:noWrap/>
            <w:hideMark/>
          </w:tcPr>
          <w:p w14:paraId="137E2F3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AE585F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0" w:type="dxa"/>
            <w:noWrap/>
            <w:hideMark/>
          </w:tcPr>
          <w:p w14:paraId="0251A87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8A3D5D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96AA35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HVAC_ACCEPT</w:t>
            </w:r>
          </w:p>
        </w:tc>
        <w:tc>
          <w:tcPr>
            <w:tcW w:w="0" w:type="dxa"/>
            <w:noWrap/>
            <w:hideMark/>
          </w:tcPr>
          <w:p w14:paraId="5B09D92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HVAC Adequate</w:t>
            </w:r>
          </w:p>
        </w:tc>
        <w:tc>
          <w:tcPr>
            <w:tcW w:w="0" w:type="dxa"/>
            <w:noWrap/>
            <w:hideMark/>
          </w:tcPr>
          <w:p w14:paraId="23DBEFF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7912E1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27A323D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3709D3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504D7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SLAN_ACCEPT</w:t>
            </w:r>
          </w:p>
        </w:tc>
        <w:tc>
          <w:tcPr>
            <w:tcW w:w="0" w:type="dxa"/>
            <w:noWrap/>
            <w:hideMark/>
          </w:tcPr>
          <w:p w14:paraId="23B7867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S-LAN Adequate to Support ACS Installation</w:t>
            </w:r>
          </w:p>
        </w:tc>
        <w:tc>
          <w:tcPr>
            <w:tcW w:w="0" w:type="dxa"/>
            <w:noWrap/>
            <w:hideMark/>
          </w:tcPr>
          <w:p w14:paraId="52AEA00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03F27F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61ED9B6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9ABB80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4CCB3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POWER_ACCEPT</w:t>
            </w:r>
          </w:p>
        </w:tc>
        <w:tc>
          <w:tcPr>
            <w:tcW w:w="0" w:type="dxa"/>
            <w:noWrap/>
            <w:hideMark/>
          </w:tcPr>
          <w:p w14:paraId="171C83F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Power Adequate to Support ACS Installation</w:t>
            </w:r>
          </w:p>
        </w:tc>
        <w:tc>
          <w:tcPr>
            <w:tcW w:w="0" w:type="dxa"/>
            <w:noWrap/>
            <w:hideMark/>
          </w:tcPr>
          <w:p w14:paraId="3BFED6F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A8AC6A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8F4FD7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EA0771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BFFEF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OTHER</w:t>
            </w:r>
          </w:p>
        </w:tc>
        <w:tc>
          <w:tcPr>
            <w:tcW w:w="0" w:type="dxa"/>
            <w:noWrap/>
            <w:hideMark/>
          </w:tcPr>
          <w:p w14:paraId="0FA557C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OTHER</w:t>
            </w:r>
          </w:p>
        </w:tc>
        <w:tc>
          <w:tcPr>
            <w:tcW w:w="0" w:type="dxa"/>
            <w:noWrap/>
            <w:hideMark/>
          </w:tcPr>
          <w:p w14:paraId="5525EF9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B64924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1073741822</w:t>
            </w:r>
          </w:p>
        </w:tc>
        <w:tc>
          <w:tcPr>
            <w:tcW w:w="0" w:type="dxa"/>
            <w:noWrap/>
            <w:hideMark/>
          </w:tcPr>
          <w:p w14:paraId="4C4D5AC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6386D7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D0544F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NSLAN_USED_PORTS_1</w:t>
            </w:r>
          </w:p>
        </w:tc>
        <w:tc>
          <w:tcPr>
            <w:tcW w:w="0" w:type="dxa"/>
            <w:noWrap/>
            <w:hideMark/>
          </w:tcPr>
          <w:p w14:paraId="4E334D2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New S-LAN Used Ports</w:t>
            </w:r>
          </w:p>
        </w:tc>
        <w:tc>
          <w:tcPr>
            <w:tcW w:w="0" w:type="dxa"/>
            <w:noWrap/>
            <w:hideMark/>
          </w:tcPr>
          <w:p w14:paraId="2123F5F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B9EBC1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3A1EE1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9FD06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DCCE23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FLOOR_LEVEL</w:t>
            </w:r>
          </w:p>
        </w:tc>
        <w:tc>
          <w:tcPr>
            <w:tcW w:w="0" w:type="dxa"/>
            <w:noWrap/>
            <w:hideMark/>
          </w:tcPr>
          <w:p w14:paraId="380E823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 Level</w:t>
            </w:r>
          </w:p>
        </w:tc>
        <w:tc>
          <w:tcPr>
            <w:tcW w:w="0" w:type="dxa"/>
            <w:noWrap/>
            <w:hideMark/>
          </w:tcPr>
          <w:p w14:paraId="1FA5462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28204E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103534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F8DE62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0B871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EP_SUBPANEL</w:t>
            </w:r>
          </w:p>
        </w:tc>
        <w:tc>
          <w:tcPr>
            <w:tcW w:w="0" w:type="dxa"/>
            <w:noWrap/>
            <w:hideMark/>
          </w:tcPr>
          <w:p w14:paraId="0A4A5E9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EP_SUBPANEL</w:t>
            </w:r>
          </w:p>
        </w:tc>
        <w:tc>
          <w:tcPr>
            <w:tcW w:w="0" w:type="dxa"/>
            <w:noWrap/>
            <w:hideMark/>
          </w:tcPr>
          <w:p w14:paraId="621C7E0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A1BE04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1A7903A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0D2006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C225E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EP_SUBPANEL_NAME</w:t>
            </w:r>
          </w:p>
        </w:tc>
        <w:tc>
          <w:tcPr>
            <w:tcW w:w="0" w:type="dxa"/>
            <w:noWrap/>
            <w:hideMark/>
          </w:tcPr>
          <w:p w14:paraId="4034E55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E-Power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SubPanel</w:t>
            </w:r>
            <w:proofErr w:type="spellEnd"/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Names</w:t>
            </w:r>
          </w:p>
        </w:tc>
        <w:tc>
          <w:tcPr>
            <w:tcW w:w="0" w:type="dxa"/>
            <w:noWrap/>
            <w:hideMark/>
          </w:tcPr>
          <w:p w14:paraId="484DF22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150601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0" w:type="dxa"/>
            <w:noWrap/>
            <w:hideMark/>
          </w:tcPr>
          <w:p w14:paraId="338357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02D76C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3659A2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EP_SPARE_BREAKER_NUM</w:t>
            </w:r>
          </w:p>
        </w:tc>
        <w:tc>
          <w:tcPr>
            <w:tcW w:w="0" w:type="dxa"/>
            <w:noWrap/>
            <w:hideMark/>
          </w:tcPr>
          <w:p w14:paraId="0BD788E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E-Power Number Spare Breakers</w:t>
            </w:r>
          </w:p>
        </w:tc>
        <w:tc>
          <w:tcPr>
            <w:tcW w:w="0" w:type="dxa"/>
            <w:noWrap/>
            <w:hideMark/>
          </w:tcPr>
          <w:p w14:paraId="66AB213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E26100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541963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957996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31A6B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EP_SPARE_BLANKS</w:t>
            </w:r>
          </w:p>
        </w:tc>
        <w:tc>
          <w:tcPr>
            <w:tcW w:w="0" w:type="dxa"/>
            <w:noWrap/>
            <w:hideMark/>
          </w:tcPr>
          <w:p w14:paraId="4AD5F48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E-Power Spare Blanks</w:t>
            </w:r>
          </w:p>
        </w:tc>
        <w:tc>
          <w:tcPr>
            <w:tcW w:w="0" w:type="dxa"/>
            <w:noWrap/>
            <w:hideMark/>
          </w:tcPr>
          <w:p w14:paraId="0D12B96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25FA6D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A91758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641625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A610C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PERCENT_LOAD_UPS</w:t>
            </w:r>
          </w:p>
        </w:tc>
        <w:tc>
          <w:tcPr>
            <w:tcW w:w="0" w:type="dxa"/>
            <w:noWrap/>
            <w:hideMark/>
          </w:tcPr>
          <w:p w14:paraId="3DDEEA9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Percent Load of UPS</w:t>
            </w:r>
          </w:p>
        </w:tc>
        <w:tc>
          <w:tcPr>
            <w:tcW w:w="0" w:type="dxa"/>
            <w:noWrap/>
            <w:hideMark/>
          </w:tcPr>
          <w:p w14:paraId="2BD9F76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3F4D06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1EC032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48EF5D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67149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MAX_LOAD_UPS</w:t>
            </w:r>
          </w:p>
        </w:tc>
        <w:tc>
          <w:tcPr>
            <w:tcW w:w="0" w:type="dxa"/>
            <w:noWrap/>
            <w:hideMark/>
          </w:tcPr>
          <w:p w14:paraId="3E8D2B3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Max Load of UPS</w:t>
            </w:r>
          </w:p>
        </w:tc>
        <w:tc>
          <w:tcPr>
            <w:tcW w:w="0" w:type="dxa"/>
            <w:noWrap/>
            <w:hideMark/>
          </w:tcPr>
          <w:p w14:paraId="48C082D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C68A7C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5FA760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6237EB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B79DFF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SSR_ID</w:t>
            </w:r>
          </w:p>
        </w:tc>
        <w:tc>
          <w:tcPr>
            <w:tcW w:w="0" w:type="dxa"/>
            <w:noWrap/>
            <w:hideMark/>
          </w:tcPr>
          <w:p w14:paraId="2D92F78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SSR_ID</w:t>
            </w:r>
          </w:p>
        </w:tc>
        <w:tc>
          <w:tcPr>
            <w:tcW w:w="0" w:type="dxa"/>
            <w:noWrap/>
            <w:hideMark/>
          </w:tcPr>
          <w:p w14:paraId="7A2ED1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11DA07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18A1115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A68D57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C1F8B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TWC_ID</w:t>
            </w:r>
          </w:p>
        </w:tc>
        <w:tc>
          <w:tcPr>
            <w:tcW w:w="0" w:type="dxa"/>
            <w:noWrap/>
            <w:hideMark/>
          </w:tcPr>
          <w:p w14:paraId="0E6F7F9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TWC ID</w:t>
            </w:r>
          </w:p>
        </w:tc>
        <w:tc>
          <w:tcPr>
            <w:tcW w:w="0" w:type="dxa"/>
            <w:noWrap/>
            <w:hideMark/>
          </w:tcPr>
          <w:p w14:paraId="667E880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F35CCB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0" w:type="dxa"/>
            <w:noWrap/>
            <w:hideMark/>
          </w:tcPr>
          <w:p w14:paraId="6DFB3D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16E6EB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D2897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TWC_ROOM</w:t>
            </w:r>
          </w:p>
        </w:tc>
        <w:tc>
          <w:tcPr>
            <w:tcW w:w="0" w:type="dxa"/>
            <w:noWrap/>
            <w:hideMark/>
          </w:tcPr>
          <w:p w14:paraId="61F002B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TWC_ROOM</w:t>
            </w:r>
          </w:p>
        </w:tc>
        <w:tc>
          <w:tcPr>
            <w:tcW w:w="0" w:type="dxa"/>
            <w:noWrap/>
            <w:hideMark/>
          </w:tcPr>
          <w:p w14:paraId="4FA48BE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6973B6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22D0057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E38062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499223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SSR_ROOM_NUM</w:t>
            </w:r>
          </w:p>
        </w:tc>
        <w:tc>
          <w:tcPr>
            <w:tcW w:w="0" w:type="dxa"/>
            <w:noWrap/>
            <w:hideMark/>
          </w:tcPr>
          <w:p w14:paraId="21C26E6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SSR_ROOM_NUM</w:t>
            </w:r>
          </w:p>
        </w:tc>
        <w:tc>
          <w:tcPr>
            <w:tcW w:w="0" w:type="dxa"/>
            <w:noWrap/>
            <w:hideMark/>
          </w:tcPr>
          <w:p w14:paraId="3B111CE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A8EEDC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0" w:type="dxa"/>
            <w:noWrap/>
            <w:hideMark/>
          </w:tcPr>
          <w:p w14:paraId="78451B5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74A949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5186C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50AD1E8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1C78A91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5BFA8EF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64CB1B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2500CA6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43336043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SSR_ROOMS</w:t>
            </w:r>
          </w:p>
        </w:tc>
      </w:tr>
      <w:tr w:rsidR="00A73166" w:rsidRPr="005A188F" w14:paraId="5232477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A617FA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96ADFE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41D015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37C8CDF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D91ECB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074F0F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EBD7F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ROOM_ID</w:t>
            </w:r>
          </w:p>
        </w:tc>
        <w:tc>
          <w:tcPr>
            <w:tcW w:w="0" w:type="dxa"/>
            <w:noWrap/>
            <w:hideMark/>
          </w:tcPr>
          <w:p w14:paraId="0BCA4DF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Room Number</w:t>
            </w:r>
          </w:p>
        </w:tc>
        <w:tc>
          <w:tcPr>
            <w:tcW w:w="0" w:type="dxa"/>
            <w:noWrap/>
            <w:hideMark/>
          </w:tcPr>
          <w:p w14:paraId="6B1CFD9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238E73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C0BEC4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B4F88E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4DB13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CONDUCTED_ON</w:t>
            </w:r>
          </w:p>
        </w:tc>
        <w:tc>
          <w:tcPr>
            <w:tcW w:w="0" w:type="dxa"/>
            <w:noWrap/>
            <w:hideMark/>
          </w:tcPr>
          <w:p w14:paraId="5C94514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Conducted On</w:t>
            </w:r>
          </w:p>
        </w:tc>
        <w:tc>
          <w:tcPr>
            <w:tcW w:w="0" w:type="dxa"/>
            <w:noWrap/>
            <w:hideMark/>
          </w:tcPr>
          <w:p w14:paraId="40FE5FB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79AACA4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81F7EC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F9EFC8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5442CB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PREPARED_BY</w:t>
            </w:r>
          </w:p>
        </w:tc>
        <w:tc>
          <w:tcPr>
            <w:tcW w:w="0" w:type="dxa"/>
            <w:noWrap/>
            <w:hideMark/>
          </w:tcPr>
          <w:p w14:paraId="7374025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Prepared By</w:t>
            </w:r>
          </w:p>
        </w:tc>
        <w:tc>
          <w:tcPr>
            <w:tcW w:w="0" w:type="dxa"/>
            <w:noWrap/>
            <w:hideMark/>
          </w:tcPr>
          <w:p w14:paraId="448A43E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75BEAA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C450A0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34A2A6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4A60E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ACS_DOOR_SRVY</w:t>
            </w:r>
          </w:p>
        </w:tc>
        <w:tc>
          <w:tcPr>
            <w:tcW w:w="0" w:type="dxa"/>
            <w:noWrap/>
            <w:hideMark/>
          </w:tcPr>
          <w:p w14:paraId="1D73FE3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ACS Door Survey Completed</w:t>
            </w:r>
          </w:p>
        </w:tc>
        <w:tc>
          <w:tcPr>
            <w:tcW w:w="0" w:type="dxa"/>
            <w:noWrap/>
            <w:hideMark/>
          </w:tcPr>
          <w:p w14:paraId="05EC79B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C056E5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57675C3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06661F1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48E17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EP_PRESENT</w:t>
            </w:r>
          </w:p>
        </w:tc>
        <w:tc>
          <w:tcPr>
            <w:tcW w:w="0" w:type="dxa"/>
            <w:noWrap/>
            <w:hideMark/>
          </w:tcPr>
          <w:p w14:paraId="69FE99B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E-Power Present</w:t>
            </w:r>
          </w:p>
        </w:tc>
        <w:tc>
          <w:tcPr>
            <w:tcW w:w="0" w:type="dxa"/>
            <w:noWrap/>
            <w:hideMark/>
          </w:tcPr>
          <w:p w14:paraId="675B517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550986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6FF4336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2069710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C463B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EP_CIRCUIT_NUM</w:t>
            </w:r>
          </w:p>
        </w:tc>
        <w:tc>
          <w:tcPr>
            <w:tcW w:w="0" w:type="dxa"/>
            <w:noWrap/>
            <w:hideMark/>
          </w:tcPr>
          <w:p w14:paraId="0731541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E-Power Circuit Numbers</w:t>
            </w:r>
          </w:p>
        </w:tc>
        <w:tc>
          <w:tcPr>
            <w:tcW w:w="0" w:type="dxa"/>
            <w:noWrap/>
            <w:hideMark/>
          </w:tcPr>
          <w:p w14:paraId="0A72F70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77C969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01AB36F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5B510C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8223A0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EP_SPACE_AVAIL</w:t>
            </w:r>
          </w:p>
        </w:tc>
        <w:tc>
          <w:tcPr>
            <w:tcW w:w="0" w:type="dxa"/>
            <w:noWrap/>
            <w:hideMark/>
          </w:tcPr>
          <w:p w14:paraId="2419855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E-Power Available Space</w:t>
            </w:r>
          </w:p>
        </w:tc>
        <w:tc>
          <w:tcPr>
            <w:tcW w:w="0" w:type="dxa"/>
            <w:noWrap/>
            <w:hideMark/>
          </w:tcPr>
          <w:p w14:paraId="021C860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B4DF82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1935F2E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09019D0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E51F30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LSLAN_PRESENT</w:t>
            </w:r>
          </w:p>
        </w:tc>
        <w:tc>
          <w:tcPr>
            <w:tcW w:w="0" w:type="dxa"/>
            <w:noWrap/>
            <w:hideMark/>
          </w:tcPr>
          <w:p w14:paraId="38E5C8C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Legacy S-LAN Present</w:t>
            </w:r>
          </w:p>
        </w:tc>
        <w:tc>
          <w:tcPr>
            <w:tcW w:w="0" w:type="dxa"/>
            <w:noWrap/>
            <w:hideMark/>
          </w:tcPr>
          <w:p w14:paraId="62548E0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0DA6A0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3623730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52E604C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F0FCB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LSLAN_SWITCH_NAME</w:t>
            </w:r>
          </w:p>
        </w:tc>
        <w:tc>
          <w:tcPr>
            <w:tcW w:w="0" w:type="dxa"/>
            <w:noWrap/>
            <w:hideMark/>
          </w:tcPr>
          <w:p w14:paraId="411AD72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Legacy S-LAN Switch Name</w:t>
            </w:r>
          </w:p>
        </w:tc>
        <w:tc>
          <w:tcPr>
            <w:tcW w:w="0" w:type="dxa"/>
            <w:noWrap/>
            <w:hideMark/>
          </w:tcPr>
          <w:p w14:paraId="3DBD16F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A26B7C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5A643F8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00AF7E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51D48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LSLAN_SWITCH_MANUFAC</w:t>
            </w:r>
          </w:p>
        </w:tc>
        <w:tc>
          <w:tcPr>
            <w:tcW w:w="0" w:type="dxa"/>
            <w:noWrap/>
            <w:hideMark/>
          </w:tcPr>
          <w:p w14:paraId="27532C8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Legacy S-LAN Switch Manufacturer</w:t>
            </w:r>
          </w:p>
        </w:tc>
        <w:tc>
          <w:tcPr>
            <w:tcW w:w="0" w:type="dxa"/>
            <w:noWrap/>
            <w:hideMark/>
          </w:tcPr>
          <w:p w14:paraId="3CDF85E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6204FA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009D5D2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SSR_S_SWITCH_MAN</w:t>
            </w:r>
          </w:p>
        </w:tc>
      </w:tr>
      <w:tr w:rsidR="00A73166" w:rsidRPr="005A188F" w14:paraId="4A85403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FD46FB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LSLAN_SWITCH_MODEL</w:t>
            </w:r>
          </w:p>
        </w:tc>
        <w:tc>
          <w:tcPr>
            <w:tcW w:w="0" w:type="dxa"/>
            <w:noWrap/>
            <w:hideMark/>
          </w:tcPr>
          <w:p w14:paraId="03CECA4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Legacy S-LAN Switch Model</w:t>
            </w:r>
          </w:p>
        </w:tc>
        <w:tc>
          <w:tcPr>
            <w:tcW w:w="0" w:type="dxa"/>
            <w:noWrap/>
            <w:hideMark/>
          </w:tcPr>
          <w:p w14:paraId="2F332BF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929C7C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32E306B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93AF95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FE795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LSLAN_PORT_TOTAL</w:t>
            </w:r>
          </w:p>
        </w:tc>
        <w:tc>
          <w:tcPr>
            <w:tcW w:w="0" w:type="dxa"/>
            <w:noWrap/>
            <w:hideMark/>
          </w:tcPr>
          <w:p w14:paraId="6181F13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Legacy S-LAN Port Total/Switch</w:t>
            </w:r>
          </w:p>
        </w:tc>
        <w:tc>
          <w:tcPr>
            <w:tcW w:w="0" w:type="dxa"/>
            <w:noWrap/>
            <w:hideMark/>
          </w:tcPr>
          <w:p w14:paraId="5110D46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DB251F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0CFE0CB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SSR_SLAN_PORT</w:t>
            </w:r>
          </w:p>
        </w:tc>
      </w:tr>
      <w:tr w:rsidR="00A73166" w:rsidRPr="005A188F" w14:paraId="1424F5A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7B3F5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NSLAN_USED_PORTS</w:t>
            </w:r>
          </w:p>
        </w:tc>
        <w:tc>
          <w:tcPr>
            <w:tcW w:w="0" w:type="dxa"/>
            <w:noWrap/>
            <w:hideMark/>
          </w:tcPr>
          <w:p w14:paraId="3138C4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Legacy S-LAN Used Ports</w:t>
            </w:r>
          </w:p>
        </w:tc>
        <w:tc>
          <w:tcPr>
            <w:tcW w:w="0" w:type="dxa"/>
            <w:noWrap/>
            <w:hideMark/>
          </w:tcPr>
          <w:p w14:paraId="69D0329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3328D0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559E14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28906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F0E7C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NSLAN_PRESENT</w:t>
            </w:r>
          </w:p>
        </w:tc>
        <w:tc>
          <w:tcPr>
            <w:tcW w:w="0" w:type="dxa"/>
            <w:noWrap/>
            <w:hideMark/>
          </w:tcPr>
          <w:p w14:paraId="7CF97F0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New S-LAN Present</w:t>
            </w:r>
          </w:p>
        </w:tc>
        <w:tc>
          <w:tcPr>
            <w:tcW w:w="0" w:type="dxa"/>
            <w:noWrap/>
            <w:hideMark/>
          </w:tcPr>
          <w:p w14:paraId="0A8B54C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E3F844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05C142B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266485B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380B1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NSLAN_SWITCH_NAME</w:t>
            </w:r>
          </w:p>
        </w:tc>
        <w:tc>
          <w:tcPr>
            <w:tcW w:w="0" w:type="dxa"/>
            <w:noWrap/>
            <w:hideMark/>
          </w:tcPr>
          <w:p w14:paraId="060F5FF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New S-LAN Switch name</w:t>
            </w:r>
          </w:p>
        </w:tc>
        <w:tc>
          <w:tcPr>
            <w:tcW w:w="0" w:type="dxa"/>
            <w:noWrap/>
            <w:hideMark/>
          </w:tcPr>
          <w:p w14:paraId="16E1F11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4EB793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0897109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DF4CBE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6B7A6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NSLAN_SWITCH_MANUFAC</w:t>
            </w:r>
          </w:p>
        </w:tc>
        <w:tc>
          <w:tcPr>
            <w:tcW w:w="0" w:type="dxa"/>
            <w:noWrap/>
            <w:hideMark/>
          </w:tcPr>
          <w:p w14:paraId="2B448E7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New S-LAN Switch Manufacturer</w:t>
            </w:r>
          </w:p>
        </w:tc>
        <w:tc>
          <w:tcPr>
            <w:tcW w:w="0" w:type="dxa"/>
            <w:noWrap/>
            <w:hideMark/>
          </w:tcPr>
          <w:p w14:paraId="001AA0F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89CB6A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F182FF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SSR_S_SWITCH_MAN</w:t>
            </w:r>
          </w:p>
        </w:tc>
      </w:tr>
      <w:tr w:rsidR="00A73166" w:rsidRPr="005A188F" w14:paraId="66022A6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3F8A0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NSLAN_SWITCH_MODEL</w:t>
            </w:r>
          </w:p>
        </w:tc>
        <w:tc>
          <w:tcPr>
            <w:tcW w:w="0" w:type="dxa"/>
            <w:noWrap/>
            <w:hideMark/>
          </w:tcPr>
          <w:p w14:paraId="179E129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New S-LAN Switch Model</w:t>
            </w:r>
          </w:p>
        </w:tc>
        <w:tc>
          <w:tcPr>
            <w:tcW w:w="0" w:type="dxa"/>
            <w:noWrap/>
            <w:hideMark/>
          </w:tcPr>
          <w:p w14:paraId="263D117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FD3C27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49D75C7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B6AAD1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C21729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NSLAN_PORT_TOTAL</w:t>
            </w:r>
          </w:p>
        </w:tc>
        <w:tc>
          <w:tcPr>
            <w:tcW w:w="0" w:type="dxa"/>
            <w:noWrap/>
            <w:hideMark/>
          </w:tcPr>
          <w:p w14:paraId="2A367F3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New S-LAN Port Total/Switch</w:t>
            </w:r>
          </w:p>
        </w:tc>
        <w:tc>
          <w:tcPr>
            <w:tcW w:w="0" w:type="dxa"/>
            <w:noWrap/>
            <w:hideMark/>
          </w:tcPr>
          <w:p w14:paraId="07BA87B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9F6510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19902F1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SSR_SLAN_PORT</w:t>
            </w:r>
          </w:p>
        </w:tc>
      </w:tr>
      <w:tr w:rsidR="00A73166" w:rsidRPr="005A188F" w14:paraId="3FF5C4F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7F263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RACK_AVAIL</w:t>
            </w:r>
          </w:p>
        </w:tc>
        <w:tc>
          <w:tcPr>
            <w:tcW w:w="0" w:type="dxa"/>
            <w:noWrap/>
            <w:hideMark/>
          </w:tcPr>
          <w:p w14:paraId="66EAFF0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Available Rack Units on SLAN Rack</w:t>
            </w:r>
          </w:p>
        </w:tc>
        <w:tc>
          <w:tcPr>
            <w:tcW w:w="0" w:type="dxa"/>
            <w:noWrap/>
            <w:hideMark/>
          </w:tcPr>
          <w:p w14:paraId="6046759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A1A686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322491A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5A2CBC1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292CC4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RACK_ID</w:t>
            </w:r>
          </w:p>
        </w:tc>
        <w:tc>
          <w:tcPr>
            <w:tcW w:w="0" w:type="dxa"/>
            <w:noWrap/>
            <w:hideMark/>
          </w:tcPr>
          <w:p w14:paraId="64B41D6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Rack Unit Number/ID</w:t>
            </w:r>
          </w:p>
        </w:tc>
        <w:tc>
          <w:tcPr>
            <w:tcW w:w="0" w:type="dxa"/>
            <w:noWrap/>
            <w:hideMark/>
          </w:tcPr>
          <w:p w14:paraId="6CD9EA0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EF45CB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F96E06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D42A61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38C05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RACK_AVAIL_NUM</w:t>
            </w:r>
          </w:p>
        </w:tc>
        <w:tc>
          <w:tcPr>
            <w:tcW w:w="0" w:type="dxa"/>
            <w:noWrap/>
            <w:hideMark/>
          </w:tcPr>
          <w:p w14:paraId="7938428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Rack Unit Available Quantity</w:t>
            </w:r>
          </w:p>
        </w:tc>
        <w:tc>
          <w:tcPr>
            <w:tcW w:w="0" w:type="dxa"/>
            <w:noWrap/>
            <w:hideMark/>
          </w:tcPr>
          <w:p w14:paraId="7E5CAB8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42D3CE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685275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06C7A3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E9D13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DOOR_DAISY_CHAIN</w:t>
            </w:r>
          </w:p>
        </w:tc>
        <w:tc>
          <w:tcPr>
            <w:tcW w:w="0" w:type="dxa"/>
            <w:noWrap/>
            <w:hideMark/>
          </w:tcPr>
          <w:p w14:paraId="350CDCB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Door Daisy chained</w:t>
            </w:r>
          </w:p>
        </w:tc>
        <w:tc>
          <w:tcPr>
            <w:tcW w:w="0" w:type="dxa"/>
            <w:noWrap/>
            <w:hideMark/>
          </w:tcPr>
          <w:p w14:paraId="497B295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4EF0EC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3215FB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2AB145A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9998E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TECHNICAL_ISSUE</w:t>
            </w:r>
          </w:p>
        </w:tc>
        <w:tc>
          <w:tcPr>
            <w:tcW w:w="0" w:type="dxa"/>
            <w:noWrap/>
            <w:hideMark/>
          </w:tcPr>
          <w:p w14:paraId="1B8A9DB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Technical Issues</w:t>
            </w:r>
          </w:p>
        </w:tc>
        <w:tc>
          <w:tcPr>
            <w:tcW w:w="0" w:type="dxa"/>
            <w:noWrap/>
            <w:hideMark/>
          </w:tcPr>
          <w:p w14:paraId="2FD2701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7231C0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58F784D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D710FF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CA5EC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BLACKBOARD_SPACE</w:t>
            </w:r>
          </w:p>
        </w:tc>
        <w:tc>
          <w:tcPr>
            <w:tcW w:w="0" w:type="dxa"/>
            <w:noWrap/>
            <w:hideMark/>
          </w:tcPr>
          <w:p w14:paraId="07A1DD5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Backboard Space Available to install ACS</w:t>
            </w:r>
          </w:p>
        </w:tc>
        <w:tc>
          <w:tcPr>
            <w:tcW w:w="0" w:type="dxa"/>
            <w:noWrap/>
            <w:hideMark/>
          </w:tcPr>
          <w:p w14:paraId="67B53A8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E934AC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63A85FD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59C8E1B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7D9F2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INSTALL_BLACKBOARD</w:t>
            </w:r>
          </w:p>
        </w:tc>
        <w:tc>
          <w:tcPr>
            <w:tcW w:w="0" w:type="dxa"/>
            <w:noWrap/>
            <w:hideMark/>
          </w:tcPr>
          <w:p w14:paraId="3F4EF4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Install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BackBoard</w:t>
            </w:r>
            <w:proofErr w:type="spellEnd"/>
          </w:p>
        </w:tc>
        <w:tc>
          <w:tcPr>
            <w:tcW w:w="0" w:type="dxa"/>
            <w:noWrap/>
            <w:hideMark/>
          </w:tcPr>
          <w:p w14:paraId="53181C6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F06FE4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2A56AA1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75B1FF2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8818C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AVAIL_OUTLET</w:t>
            </w:r>
          </w:p>
        </w:tc>
        <w:tc>
          <w:tcPr>
            <w:tcW w:w="0" w:type="dxa"/>
            <w:noWrap/>
            <w:hideMark/>
          </w:tcPr>
          <w:p w14:paraId="222A4D7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Available Dedicated Outlet within 3â€™ of Relay Rack</w:t>
            </w:r>
          </w:p>
        </w:tc>
        <w:tc>
          <w:tcPr>
            <w:tcW w:w="0" w:type="dxa"/>
            <w:noWrap/>
            <w:hideMark/>
          </w:tcPr>
          <w:p w14:paraId="4BEAFEF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144F63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1DA59E2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5E5A744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96A76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AVAIL_OUTLET_INSIDE</w:t>
            </w:r>
          </w:p>
        </w:tc>
        <w:tc>
          <w:tcPr>
            <w:tcW w:w="0" w:type="dxa"/>
            <w:noWrap/>
            <w:hideMark/>
          </w:tcPr>
          <w:p w14:paraId="56A1F13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Available Dedicated Outlets Inside Data Cabinet</w:t>
            </w:r>
          </w:p>
        </w:tc>
        <w:tc>
          <w:tcPr>
            <w:tcW w:w="0" w:type="dxa"/>
            <w:noWrap/>
            <w:hideMark/>
          </w:tcPr>
          <w:p w14:paraId="1DAFA50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65B7D9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2EED3D6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56D7E4A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2CE24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NETWORK_EQUIPMENT</w:t>
            </w:r>
          </w:p>
        </w:tc>
        <w:tc>
          <w:tcPr>
            <w:tcW w:w="0" w:type="dxa"/>
            <w:noWrap/>
            <w:hideMark/>
          </w:tcPr>
          <w:p w14:paraId="07F08C2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Network Equipment Power Panel on UPS</w:t>
            </w:r>
          </w:p>
        </w:tc>
        <w:tc>
          <w:tcPr>
            <w:tcW w:w="0" w:type="dxa"/>
            <w:noWrap/>
            <w:hideMark/>
          </w:tcPr>
          <w:p w14:paraId="323D013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964876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50AB4DE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1DCA0A5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6B45F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TR_GROUND_BAR</w:t>
            </w:r>
          </w:p>
        </w:tc>
        <w:tc>
          <w:tcPr>
            <w:tcW w:w="0" w:type="dxa"/>
            <w:noWrap/>
            <w:hideMark/>
          </w:tcPr>
          <w:p w14:paraId="3568CFA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TR Ground Bar</w:t>
            </w:r>
          </w:p>
        </w:tc>
        <w:tc>
          <w:tcPr>
            <w:tcW w:w="0" w:type="dxa"/>
            <w:noWrap/>
            <w:hideMark/>
          </w:tcPr>
          <w:p w14:paraId="10F3243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AC1370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416A159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723D795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AFC251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GROUNDED</w:t>
            </w:r>
          </w:p>
        </w:tc>
        <w:tc>
          <w:tcPr>
            <w:tcW w:w="0" w:type="dxa"/>
            <w:noWrap/>
            <w:hideMark/>
          </w:tcPr>
          <w:p w14:paraId="6628C47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Relay Racks / Data Cabinet Grounded</w:t>
            </w:r>
          </w:p>
        </w:tc>
        <w:tc>
          <w:tcPr>
            <w:tcW w:w="0" w:type="dxa"/>
            <w:noWrap/>
            <w:hideMark/>
          </w:tcPr>
          <w:p w14:paraId="4506F27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69066C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5CC44FF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5086BDC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6610E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DEDICATED_AC</w:t>
            </w:r>
          </w:p>
        </w:tc>
        <w:tc>
          <w:tcPr>
            <w:tcW w:w="0" w:type="dxa"/>
            <w:noWrap/>
            <w:hideMark/>
          </w:tcPr>
          <w:p w14:paraId="55A303D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Dedicated A/C</w:t>
            </w:r>
          </w:p>
        </w:tc>
        <w:tc>
          <w:tcPr>
            <w:tcW w:w="0" w:type="dxa"/>
            <w:noWrap/>
            <w:hideMark/>
          </w:tcPr>
          <w:p w14:paraId="69D864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D8D5D4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233F5AA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63BCB39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2B125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THERMOSTAT</w:t>
            </w:r>
          </w:p>
        </w:tc>
        <w:tc>
          <w:tcPr>
            <w:tcW w:w="0" w:type="dxa"/>
            <w:noWrap/>
            <w:hideMark/>
          </w:tcPr>
          <w:p w14:paraId="7B6C9E4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Thermostat</w:t>
            </w:r>
          </w:p>
        </w:tc>
        <w:tc>
          <w:tcPr>
            <w:tcW w:w="0" w:type="dxa"/>
            <w:noWrap/>
            <w:hideMark/>
          </w:tcPr>
          <w:p w14:paraId="10FFF1F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5F350C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226DA76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0AF56D0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43CF5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LIGHTING</w:t>
            </w:r>
          </w:p>
        </w:tc>
        <w:tc>
          <w:tcPr>
            <w:tcW w:w="0" w:type="dxa"/>
            <w:noWrap/>
            <w:hideMark/>
          </w:tcPr>
          <w:p w14:paraId="19767B7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Acceptable Lighting Levels</w:t>
            </w:r>
          </w:p>
        </w:tc>
        <w:tc>
          <w:tcPr>
            <w:tcW w:w="0" w:type="dxa"/>
            <w:noWrap/>
            <w:hideMark/>
          </w:tcPr>
          <w:p w14:paraId="716AB6C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5F1EAF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4CD10D3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6C810EC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652C5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SECURITY_CAMERA</w:t>
            </w:r>
          </w:p>
        </w:tc>
        <w:tc>
          <w:tcPr>
            <w:tcW w:w="0" w:type="dxa"/>
            <w:noWrap/>
            <w:hideMark/>
          </w:tcPr>
          <w:p w14:paraId="3861F9C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Security Camera</w:t>
            </w:r>
          </w:p>
        </w:tc>
        <w:tc>
          <w:tcPr>
            <w:tcW w:w="0" w:type="dxa"/>
            <w:noWrap/>
            <w:hideMark/>
          </w:tcPr>
          <w:p w14:paraId="21B8967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1715C8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34F66B5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31D65A2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217D4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LENEL_PANEL</w:t>
            </w:r>
          </w:p>
        </w:tc>
        <w:tc>
          <w:tcPr>
            <w:tcW w:w="0" w:type="dxa"/>
            <w:noWrap/>
            <w:hideMark/>
          </w:tcPr>
          <w:p w14:paraId="55D0E10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Lenel</w:t>
            </w:r>
            <w:proofErr w:type="spellEnd"/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Panel</w:t>
            </w:r>
          </w:p>
        </w:tc>
        <w:tc>
          <w:tcPr>
            <w:tcW w:w="0" w:type="dxa"/>
            <w:noWrap/>
            <w:hideMark/>
          </w:tcPr>
          <w:p w14:paraId="4956365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B6E9AA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2D30526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65589BC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4CE24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MDI_PANEL</w:t>
            </w:r>
          </w:p>
        </w:tc>
        <w:tc>
          <w:tcPr>
            <w:tcW w:w="0" w:type="dxa"/>
            <w:noWrap/>
            <w:hideMark/>
          </w:tcPr>
          <w:p w14:paraId="2B92B24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MDI Panel</w:t>
            </w:r>
          </w:p>
        </w:tc>
        <w:tc>
          <w:tcPr>
            <w:tcW w:w="0" w:type="dxa"/>
            <w:noWrap/>
            <w:hideMark/>
          </w:tcPr>
          <w:p w14:paraId="35CD8BB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97570A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196F7E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5D0CB59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5E211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CCTV</w:t>
            </w:r>
          </w:p>
        </w:tc>
        <w:tc>
          <w:tcPr>
            <w:tcW w:w="0" w:type="dxa"/>
            <w:noWrap/>
            <w:hideMark/>
          </w:tcPr>
          <w:p w14:paraId="1D27BD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CCTV Coverage</w:t>
            </w:r>
          </w:p>
        </w:tc>
        <w:tc>
          <w:tcPr>
            <w:tcW w:w="0" w:type="dxa"/>
            <w:noWrap/>
            <w:hideMark/>
          </w:tcPr>
          <w:p w14:paraId="18A485A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AA7BEB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104C600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1A03E53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9F8C3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CCTV_TYPE</w:t>
            </w:r>
          </w:p>
        </w:tc>
        <w:tc>
          <w:tcPr>
            <w:tcW w:w="0" w:type="dxa"/>
            <w:noWrap/>
            <w:hideMark/>
          </w:tcPr>
          <w:p w14:paraId="42D4025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CCTV Coverage Type</w:t>
            </w:r>
          </w:p>
        </w:tc>
        <w:tc>
          <w:tcPr>
            <w:tcW w:w="0" w:type="dxa"/>
            <w:noWrap/>
            <w:hideMark/>
          </w:tcPr>
          <w:p w14:paraId="5A697E1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C17400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3010AB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PORTAL_AREA_TYPE</w:t>
            </w:r>
          </w:p>
        </w:tc>
      </w:tr>
      <w:tr w:rsidR="00A73166" w:rsidRPr="005A188F" w14:paraId="2F61A20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7D62A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WORK_AREA</w:t>
            </w:r>
          </w:p>
        </w:tc>
        <w:tc>
          <w:tcPr>
            <w:tcW w:w="0" w:type="dxa"/>
            <w:noWrap/>
            <w:hideMark/>
          </w:tcPr>
          <w:p w14:paraId="3F3F255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Work Area Clean</w:t>
            </w:r>
          </w:p>
        </w:tc>
        <w:tc>
          <w:tcPr>
            <w:tcW w:w="0" w:type="dxa"/>
            <w:noWrap/>
            <w:hideMark/>
          </w:tcPr>
          <w:p w14:paraId="7488780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271CDA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52EB7E8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331D531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9123E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</w:t>
            </w:r>
          </w:p>
        </w:tc>
        <w:tc>
          <w:tcPr>
            <w:tcW w:w="0" w:type="dxa"/>
            <w:noWrap/>
            <w:hideMark/>
          </w:tcPr>
          <w:p w14:paraId="0E1C4F4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 Clean</w:t>
            </w:r>
          </w:p>
        </w:tc>
        <w:tc>
          <w:tcPr>
            <w:tcW w:w="0" w:type="dxa"/>
            <w:noWrap/>
            <w:hideMark/>
          </w:tcPr>
          <w:p w14:paraId="6F1B481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4AA662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181D323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15CD48E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092F5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TRASH</w:t>
            </w:r>
          </w:p>
        </w:tc>
        <w:tc>
          <w:tcPr>
            <w:tcW w:w="0" w:type="dxa"/>
            <w:noWrap/>
            <w:hideMark/>
          </w:tcPr>
          <w:p w14:paraId="0668CC0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Free of Trash</w:t>
            </w:r>
          </w:p>
        </w:tc>
        <w:tc>
          <w:tcPr>
            <w:tcW w:w="0" w:type="dxa"/>
            <w:noWrap/>
            <w:hideMark/>
          </w:tcPr>
          <w:p w14:paraId="7D67283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97DB3D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666A445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1152305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718F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ROOM_CONDITION</w:t>
            </w:r>
          </w:p>
        </w:tc>
        <w:tc>
          <w:tcPr>
            <w:tcW w:w="0" w:type="dxa"/>
            <w:noWrap/>
            <w:hideMark/>
          </w:tcPr>
          <w:p w14:paraId="42A81C7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Room Condition Issues</w:t>
            </w:r>
          </w:p>
        </w:tc>
        <w:tc>
          <w:tcPr>
            <w:tcW w:w="0" w:type="dxa"/>
            <w:noWrap/>
            <w:hideMark/>
          </w:tcPr>
          <w:p w14:paraId="4659210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455DA6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0" w:type="dxa"/>
            <w:noWrap/>
            <w:hideMark/>
          </w:tcPr>
          <w:p w14:paraId="4CA92DE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6CBC03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15290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HVAC_ACCEPT</w:t>
            </w:r>
          </w:p>
        </w:tc>
        <w:tc>
          <w:tcPr>
            <w:tcW w:w="0" w:type="dxa"/>
            <w:noWrap/>
            <w:hideMark/>
          </w:tcPr>
          <w:p w14:paraId="5BD4174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HVAC Adequate</w:t>
            </w:r>
          </w:p>
        </w:tc>
        <w:tc>
          <w:tcPr>
            <w:tcW w:w="0" w:type="dxa"/>
            <w:noWrap/>
            <w:hideMark/>
          </w:tcPr>
          <w:p w14:paraId="728E1D4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1059A0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5EF4221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150E492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19ACAB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SLAN_ACCEPT</w:t>
            </w:r>
          </w:p>
        </w:tc>
        <w:tc>
          <w:tcPr>
            <w:tcW w:w="0" w:type="dxa"/>
            <w:noWrap/>
            <w:hideMark/>
          </w:tcPr>
          <w:p w14:paraId="0A6081B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S-LAN Adequate to Support ACS Installation</w:t>
            </w:r>
          </w:p>
        </w:tc>
        <w:tc>
          <w:tcPr>
            <w:tcW w:w="0" w:type="dxa"/>
            <w:noWrap/>
            <w:hideMark/>
          </w:tcPr>
          <w:p w14:paraId="335C0C4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D50341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38EA716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2D49897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1A105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POWER_ACCEPT</w:t>
            </w:r>
          </w:p>
        </w:tc>
        <w:tc>
          <w:tcPr>
            <w:tcW w:w="0" w:type="dxa"/>
            <w:noWrap/>
            <w:hideMark/>
          </w:tcPr>
          <w:p w14:paraId="62F3023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Power Adequate to Support ACS Installation</w:t>
            </w:r>
          </w:p>
        </w:tc>
        <w:tc>
          <w:tcPr>
            <w:tcW w:w="0" w:type="dxa"/>
            <w:noWrap/>
            <w:hideMark/>
          </w:tcPr>
          <w:p w14:paraId="1FA92C4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813BAD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7F496C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68B442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2A878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OTHER</w:t>
            </w:r>
          </w:p>
        </w:tc>
        <w:tc>
          <w:tcPr>
            <w:tcW w:w="0" w:type="dxa"/>
            <w:noWrap/>
            <w:hideMark/>
          </w:tcPr>
          <w:p w14:paraId="6F9DE07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OTHER</w:t>
            </w:r>
          </w:p>
        </w:tc>
        <w:tc>
          <w:tcPr>
            <w:tcW w:w="0" w:type="dxa"/>
            <w:noWrap/>
            <w:hideMark/>
          </w:tcPr>
          <w:p w14:paraId="16BA204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D745FC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1073741822</w:t>
            </w:r>
          </w:p>
        </w:tc>
        <w:tc>
          <w:tcPr>
            <w:tcW w:w="0" w:type="dxa"/>
            <w:noWrap/>
            <w:hideMark/>
          </w:tcPr>
          <w:p w14:paraId="748AA93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1E0B68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7C17E0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NSLAN_USED_PORTS_1</w:t>
            </w:r>
          </w:p>
        </w:tc>
        <w:tc>
          <w:tcPr>
            <w:tcW w:w="0" w:type="dxa"/>
            <w:noWrap/>
            <w:hideMark/>
          </w:tcPr>
          <w:p w14:paraId="450CBCC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New S-LAN Used Ports</w:t>
            </w:r>
          </w:p>
        </w:tc>
        <w:tc>
          <w:tcPr>
            <w:tcW w:w="0" w:type="dxa"/>
            <w:noWrap/>
            <w:hideMark/>
          </w:tcPr>
          <w:p w14:paraId="14B380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566D5E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527C5E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794296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C6C03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FLOOR_LEVEL</w:t>
            </w:r>
          </w:p>
        </w:tc>
        <w:tc>
          <w:tcPr>
            <w:tcW w:w="0" w:type="dxa"/>
            <w:noWrap/>
            <w:hideMark/>
          </w:tcPr>
          <w:p w14:paraId="27C9DFA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Floor Level</w:t>
            </w:r>
          </w:p>
        </w:tc>
        <w:tc>
          <w:tcPr>
            <w:tcW w:w="0" w:type="dxa"/>
            <w:noWrap/>
            <w:hideMark/>
          </w:tcPr>
          <w:p w14:paraId="06957D9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00073C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1C669CA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LEVEL</w:t>
            </w:r>
          </w:p>
        </w:tc>
      </w:tr>
      <w:tr w:rsidR="00A73166" w:rsidRPr="005A188F" w14:paraId="4563F51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A0433F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EP_SUBPANEL</w:t>
            </w:r>
          </w:p>
        </w:tc>
        <w:tc>
          <w:tcPr>
            <w:tcW w:w="0" w:type="dxa"/>
            <w:noWrap/>
            <w:hideMark/>
          </w:tcPr>
          <w:p w14:paraId="0E4B9B9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EP_SUBPANEL</w:t>
            </w:r>
          </w:p>
        </w:tc>
        <w:tc>
          <w:tcPr>
            <w:tcW w:w="0" w:type="dxa"/>
            <w:noWrap/>
            <w:hideMark/>
          </w:tcPr>
          <w:p w14:paraId="059D0E0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5300D6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dxa"/>
            <w:noWrap/>
            <w:hideMark/>
          </w:tcPr>
          <w:p w14:paraId="4F7E8FE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YES_NO_OTHER</w:t>
            </w:r>
          </w:p>
        </w:tc>
      </w:tr>
      <w:tr w:rsidR="00A73166" w:rsidRPr="005A188F" w14:paraId="4FB1B25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6BDB76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EP_SUBPANEL_NAME</w:t>
            </w:r>
          </w:p>
        </w:tc>
        <w:tc>
          <w:tcPr>
            <w:tcW w:w="0" w:type="dxa"/>
            <w:noWrap/>
            <w:hideMark/>
          </w:tcPr>
          <w:p w14:paraId="57322B5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E-Power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SubPanel</w:t>
            </w:r>
            <w:proofErr w:type="spellEnd"/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Names</w:t>
            </w:r>
          </w:p>
        </w:tc>
        <w:tc>
          <w:tcPr>
            <w:tcW w:w="0" w:type="dxa"/>
            <w:noWrap/>
            <w:hideMark/>
          </w:tcPr>
          <w:p w14:paraId="3AB637B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B83883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0" w:type="dxa"/>
            <w:noWrap/>
            <w:hideMark/>
          </w:tcPr>
          <w:p w14:paraId="000EB7E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2B45B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12BD5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EP_SPARE_BREAKER_NUM</w:t>
            </w:r>
          </w:p>
        </w:tc>
        <w:tc>
          <w:tcPr>
            <w:tcW w:w="0" w:type="dxa"/>
            <w:noWrap/>
            <w:hideMark/>
          </w:tcPr>
          <w:p w14:paraId="3CF7B4D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E-Power Number Spare Breakers</w:t>
            </w:r>
          </w:p>
        </w:tc>
        <w:tc>
          <w:tcPr>
            <w:tcW w:w="0" w:type="dxa"/>
            <w:noWrap/>
            <w:hideMark/>
          </w:tcPr>
          <w:p w14:paraId="05E243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44633B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43AD5D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841F3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1E73C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EP_SPARE_BLANKS</w:t>
            </w:r>
          </w:p>
        </w:tc>
        <w:tc>
          <w:tcPr>
            <w:tcW w:w="0" w:type="dxa"/>
            <w:noWrap/>
            <w:hideMark/>
          </w:tcPr>
          <w:p w14:paraId="064D055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E-Power Spare Blanks</w:t>
            </w:r>
          </w:p>
        </w:tc>
        <w:tc>
          <w:tcPr>
            <w:tcW w:w="0" w:type="dxa"/>
            <w:noWrap/>
            <w:hideMark/>
          </w:tcPr>
          <w:p w14:paraId="53D1E31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6013C7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879176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ABAB9E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AE556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PERCENT_LOAD_UPS</w:t>
            </w:r>
          </w:p>
        </w:tc>
        <w:tc>
          <w:tcPr>
            <w:tcW w:w="0" w:type="dxa"/>
            <w:noWrap/>
            <w:hideMark/>
          </w:tcPr>
          <w:p w14:paraId="6E10054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Percent Load of UPS</w:t>
            </w:r>
          </w:p>
        </w:tc>
        <w:tc>
          <w:tcPr>
            <w:tcW w:w="0" w:type="dxa"/>
            <w:noWrap/>
            <w:hideMark/>
          </w:tcPr>
          <w:p w14:paraId="77A71DA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128832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A3D3F8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C76BDF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7B35B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MAX_LOAD_UPS</w:t>
            </w:r>
          </w:p>
        </w:tc>
        <w:tc>
          <w:tcPr>
            <w:tcW w:w="0" w:type="dxa"/>
            <w:noWrap/>
            <w:hideMark/>
          </w:tcPr>
          <w:p w14:paraId="29C8F3B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Max Load of UPS</w:t>
            </w:r>
          </w:p>
        </w:tc>
        <w:tc>
          <w:tcPr>
            <w:tcW w:w="0" w:type="dxa"/>
            <w:noWrap/>
            <w:hideMark/>
          </w:tcPr>
          <w:p w14:paraId="1D3B8B7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0629DC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324C196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9F9524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263504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170B849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FE9812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2C0D4E4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1581A73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4F62AA6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5CD76C4D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SSR_ROOMS__ATTACH</w:t>
            </w:r>
          </w:p>
        </w:tc>
      </w:tr>
      <w:tr w:rsidR="00A73166" w:rsidRPr="005A188F" w14:paraId="233DF1A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2F0E0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ATTACHMENTID</w:t>
            </w:r>
          </w:p>
        </w:tc>
        <w:tc>
          <w:tcPr>
            <w:tcW w:w="0" w:type="dxa"/>
            <w:noWrap/>
            <w:hideMark/>
          </w:tcPr>
          <w:p w14:paraId="0338E9C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ATTACHMENTID</w:t>
            </w:r>
          </w:p>
        </w:tc>
        <w:tc>
          <w:tcPr>
            <w:tcW w:w="0" w:type="dxa"/>
            <w:noWrap/>
            <w:hideMark/>
          </w:tcPr>
          <w:p w14:paraId="396D074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26BC168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8B9996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FDBF4E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A6BB41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REL_OBJECTID</w:t>
            </w:r>
          </w:p>
        </w:tc>
        <w:tc>
          <w:tcPr>
            <w:tcW w:w="0" w:type="dxa"/>
            <w:noWrap/>
            <w:hideMark/>
          </w:tcPr>
          <w:p w14:paraId="30E785F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REL_OBJECTID</w:t>
            </w:r>
          </w:p>
        </w:tc>
        <w:tc>
          <w:tcPr>
            <w:tcW w:w="0" w:type="dxa"/>
            <w:noWrap/>
            <w:hideMark/>
          </w:tcPr>
          <w:p w14:paraId="3D0BC28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733894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F26D59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1F8EFA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4F9BA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CONTENT_TYPE</w:t>
            </w:r>
          </w:p>
        </w:tc>
        <w:tc>
          <w:tcPr>
            <w:tcW w:w="0" w:type="dxa"/>
            <w:noWrap/>
            <w:hideMark/>
          </w:tcPr>
          <w:p w14:paraId="5D13768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CONTENT_TYPE</w:t>
            </w:r>
          </w:p>
        </w:tc>
        <w:tc>
          <w:tcPr>
            <w:tcW w:w="0" w:type="dxa"/>
            <w:noWrap/>
            <w:hideMark/>
          </w:tcPr>
          <w:p w14:paraId="4EB7654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CB5F44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1B69B95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CF2A6D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0E2BA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ATT_NAME</w:t>
            </w:r>
          </w:p>
        </w:tc>
        <w:tc>
          <w:tcPr>
            <w:tcW w:w="0" w:type="dxa"/>
            <w:noWrap/>
            <w:hideMark/>
          </w:tcPr>
          <w:p w14:paraId="68ADDE5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ATT_NAME</w:t>
            </w:r>
          </w:p>
        </w:tc>
        <w:tc>
          <w:tcPr>
            <w:tcW w:w="0" w:type="dxa"/>
            <w:noWrap/>
            <w:hideMark/>
          </w:tcPr>
          <w:p w14:paraId="71388C2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1664D8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0" w:type="dxa"/>
            <w:noWrap/>
            <w:hideMark/>
          </w:tcPr>
          <w:p w14:paraId="6CB8E9E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6CF59A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3F7C1F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DATA_SIZE</w:t>
            </w:r>
          </w:p>
        </w:tc>
        <w:tc>
          <w:tcPr>
            <w:tcW w:w="0" w:type="dxa"/>
            <w:noWrap/>
            <w:hideMark/>
          </w:tcPr>
          <w:p w14:paraId="62D86F6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DATA_SIZE</w:t>
            </w:r>
          </w:p>
        </w:tc>
        <w:tc>
          <w:tcPr>
            <w:tcW w:w="0" w:type="dxa"/>
            <w:noWrap/>
            <w:hideMark/>
          </w:tcPr>
          <w:p w14:paraId="243794D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0356F48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9F067E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6B2025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AFD0E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</w:t>
            </w:r>
          </w:p>
        </w:tc>
        <w:tc>
          <w:tcPr>
            <w:tcW w:w="0" w:type="dxa"/>
            <w:noWrap/>
            <w:hideMark/>
          </w:tcPr>
          <w:p w14:paraId="52EE41A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</w:t>
            </w:r>
          </w:p>
        </w:tc>
        <w:tc>
          <w:tcPr>
            <w:tcW w:w="0" w:type="dxa"/>
            <w:noWrap/>
            <w:hideMark/>
          </w:tcPr>
          <w:p w14:paraId="195A6B2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Blob</w:t>
            </w:r>
          </w:p>
        </w:tc>
        <w:tc>
          <w:tcPr>
            <w:tcW w:w="0" w:type="dxa"/>
            <w:noWrap/>
            <w:hideMark/>
          </w:tcPr>
          <w:p w14:paraId="3CCE9BA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5D371F2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70D1A19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160FA24A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STRUCTURES_SFO</w:t>
            </w:r>
          </w:p>
        </w:tc>
      </w:tr>
      <w:tr w:rsidR="00A73166" w:rsidRPr="005A188F" w14:paraId="7643E6E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30D3E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2D3D373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207C99C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6723CB0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33152D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D2A31B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FD51B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GLOBALID</w:t>
            </w:r>
          </w:p>
        </w:tc>
        <w:tc>
          <w:tcPr>
            <w:tcW w:w="0" w:type="dxa"/>
            <w:noWrap/>
            <w:hideMark/>
          </w:tcPr>
          <w:p w14:paraId="02344BE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GLOBALID</w:t>
            </w:r>
          </w:p>
        </w:tc>
        <w:tc>
          <w:tcPr>
            <w:tcW w:w="0" w:type="dxa"/>
            <w:noWrap/>
            <w:hideMark/>
          </w:tcPr>
          <w:p w14:paraId="2B5154E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GlobalID</w:t>
            </w:r>
            <w:proofErr w:type="spellEnd"/>
          </w:p>
        </w:tc>
        <w:tc>
          <w:tcPr>
            <w:tcW w:w="0" w:type="dxa"/>
            <w:noWrap/>
            <w:hideMark/>
          </w:tcPr>
          <w:p w14:paraId="6A34112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0" w:type="dxa"/>
            <w:noWrap/>
            <w:hideMark/>
          </w:tcPr>
          <w:p w14:paraId="6A828B6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428406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C2817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2EED845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68FB4D8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BDA364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0" w:type="dxa"/>
            <w:noWrap/>
            <w:hideMark/>
          </w:tcPr>
          <w:p w14:paraId="4D60C31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B0E04A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73AEE4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NUMBER_</w:t>
            </w:r>
          </w:p>
        </w:tc>
        <w:tc>
          <w:tcPr>
            <w:tcW w:w="0" w:type="dxa"/>
            <w:noWrap/>
            <w:hideMark/>
          </w:tcPr>
          <w:p w14:paraId="5AD5061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NUMBER_</w:t>
            </w:r>
          </w:p>
        </w:tc>
        <w:tc>
          <w:tcPr>
            <w:tcW w:w="0" w:type="dxa"/>
            <w:noWrap/>
            <w:hideMark/>
          </w:tcPr>
          <w:p w14:paraId="3957A5C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280969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A1D247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6D0576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D5B02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DESCRIPTION</w:t>
            </w:r>
          </w:p>
        </w:tc>
        <w:tc>
          <w:tcPr>
            <w:tcW w:w="0" w:type="dxa"/>
            <w:noWrap/>
            <w:hideMark/>
          </w:tcPr>
          <w:p w14:paraId="77D352B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DESCRIPTION</w:t>
            </w:r>
          </w:p>
        </w:tc>
        <w:tc>
          <w:tcPr>
            <w:tcW w:w="0" w:type="dxa"/>
            <w:noWrap/>
            <w:hideMark/>
          </w:tcPr>
          <w:p w14:paraId="0119C13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4169A1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0" w:type="dxa"/>
            <w:noWrap/>
            <w:hideMark/>
          </w:tcPr>
          <w:p w14:paraId="02237F1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47BE91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B5B20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LABEL</w:t>
            </w:r>
          </w:p>
        </w:tc>
        <w:tc>
          <w:tcPr>
            <w:tcW w:w="0" w:type="dxa"/>
            <w:noWrap/>
            <w:hideMark/>
          </w:tcPr>
          <w:p w14:paraId="527CB74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LABEL</w:t>
            </w:r>
          </w:p>
        </w:tc>
        <w:tc>
          <w:tcPr>
            <w:tcW w:w="0" w:type="dxa"/>
            <w:noWrap/>
            <w:hideMark/>
          </w:tcPr>
          <w:p w14:paraId="1590D44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02B557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497ABB9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907013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A9477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AKA</w:t>
            </w:r>
          </w:p>
        </w:tc>
        <w:tc>
          <w:tcPr>
            <w:tcW w:w="0" w:type="dxa"/>
            <w:noWrap/>
            <w:hideMark/>
          </w:tcPr>
          <w:p w14:paraId="192821C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AKA</w:t>
            </w:r>
          </w:p>
        </w:tc>
        <w:tc>
          <w:tcPr>
            <w:tcW w:w="0" w:type="dxa"/>
            <w:noWrap/>
            <w:hideMark/>
          </w:tcPr>
          <w:p w14:paraId="33A3F4C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3F2665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754BD3B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4EA83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C6185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ARCHIVE</w:t>
            </w:r>
          </w:p>
        </w:tc>
        <w:tc>
          <w:tcPr>
            <w:tcW w:w="0" w:type="dxa"/>
            <w:noWrap/>
            <w:hideMark/>
          </w:tcPr>
          <w:p w14:paraId="76A14D9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ARCHIVE</w:t>
            </w:r>
          </w:p>
        </w:tc>
        <w:tc>
          <w:tcPr>
            <w:tcW w:w="0" w:type="dxa"/>
            <w:noWrap/>
            <w:hideMark/>
          </w:tcPr>
          <w:p w14:paraId="252BC2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AD3636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dxa"/>
            <w:noWrap/>
            <w:hideMark/>
          </w:tcPr>
          <w:p w14:paraId="3A98570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D54FA3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99150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OCCUPANT</w:t>
            </w:r>
          </w:p>
        </w:tc>
        <w:tc>
          <w:tcPr>
            <w:tcW w:w="0" w:type="dxa"/>
            <w:noWrap/>
            <w:hideMark/>
          </w:tcPr>
          <w:p w14:paraId="28C9C5A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OCCUPANT</w:t>
            </w:r>
          </w:p>
        </w:tc>
        <w:tc>
          <w:tcPr>
            <w:tcW w:w="0" w:type="dxa"/>
            <w:noWrap/>
            <w:hideMark/>
          </w:tcPr>
          <w:p w14:paraId="5FB1725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57D1E9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0" w:type="dxa"/>
            <w:noWrap/>
            <w:hideMark/>
          </w:tcPr>
          <w:p w14:paraId="1C0A972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9FEFED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1034C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  <w:tc>
          <w:tcPr>
            <w:tcW w:w="0" w:type="dxa"/>
            <w:noWrap/>
            <w:hideMark/>
          </w:tcPr>
          <w:p w14:paraId="28C46DA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  <w:tc>
          <w:tcPr>
            <w:tcW w:w="0" w:type="dxa"/>
            <w:noWrap/>
            <w:hideMark/>
          </w:tcPr>
          <w:p w14:paraId="12AECF6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5758277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6BEEFA2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3D53FC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84185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SQFT</w:t>
            </w:r>
          </w:p>
        </w:tc>
        <w:tc>
          <w:tcPr>
            <w:tcW w:w="0" w:type="dxa"/>
            <w:noWrap/>
            <w:hideMark/>
          </w:tcPr>
          <w:p w14:paraId="24A7647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SQFT</w:t>
            </w:r>
          </w:p>
        </w:tc>
        <w:tc>
          <w:tcPr>
            <w:tcW w:w="0" w:type="dxa"/>
            <w:noWrap/>
            <w:hideMark/>
          </w:tcPr>
          <w:p w14:paraId="44C67B1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D6D8C0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EA1E4D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B61D5D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FCCB8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RETIRED</w:t>
            </w:r>
          </w:p>
        </w:tc>
        <w:tc>
          <w:tcPr>
            <w:tcW w:w="0" w:type="dxa"/>
            <w:noWrap/>
            <w:hideMark/>
          </w:tcPr>
          <w:p w14:paraId="2B18B4C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RETIRED</w:t>
            </w:r>
          </w:p>
        </w:tc>
        <w:tc>
          <w:tcPr>
            <w:tcW w:w="0" w:type="dxa"/>
            <w:noWrap/>
            <w:hideMark/>
          </w:tcPr>
          <w:p w14:paraId="6DDC6C7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C391AB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5C1EB0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1D04EA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5472F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39CC395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6AC17C6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BCD55A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2F5CAFC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90E19C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65D24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003FD7F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C4BE13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760CACD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5F4F878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DD3F18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CFFF72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02B989C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2E785D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705535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25ABB6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90794E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E587B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2E94F9E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2444257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55E9E3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9E9CA6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165F54A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52E7817C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STRUCTURES_SFO_ATTACH</w:t>
            </w:r>
          </w:p>
        </w:tc>
      </w:tr>
      <w:tr w:rsidR="00A73166" w:rsidRPr="005A188F" w14:paraId="5A34B38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23F660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ATTACHMENTID</w:t>
            </w:r>
          </w:p>
        </w:tc>
        <w:tc>
          <w:tcPr>
            <w:tcW w:w="0" w:type="dxa"/>
            <w:noWrap/>
            <w:hideMark/>
          </w:tcPr>
          <w:p w14:paraId="35391E5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ATTACHMENTID</w:t>
            </w:r>
          </w:p>
        </w:tc>
        <w:tc>
          <w:tcPr>
            <w:tcW w:w="0" w:type="dxa"/>
            <w:noWrap/>
            <w:hideMark/>
          </w:tcPr>
          <w:p w14:paraId="6B4CB6C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790C063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D567E3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B99FAA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D95BE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REL_GLOBALID</w:t>
            </w:r>
          </w:p>
        </w:tc>
        <w:tc>
          <w:tcPr>
            <w:tcW w:w="0" w:type="dxa"/>
            <w:noWrap/>
            <w:hideMark/>
          </w:tcPr>
          <w:p w14:paraId="57A7766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REL_GLOBALID</w:t>
            </w:r>
          </w:p>
        </w:tc>
        <w:tc>
          <w:tcPr>
            <w:tcW w:w="0" w:type="dxa"/>
            <w:noWrap/>
            <w:hideMark/>
          </w:tcPr>
          <w:p w14:paraId="4E76EE5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GUID</w:t>
            </w:r>
          </w:p>
        </w:tc>
        <w:tc>
          <w:tcPr>
            <w:tcW w:w="0" w:type="dxa"/>
            <w:noWrap/>
            <w:hideMark/>
          </w:tcPr>
          <w:p w14:paraId="43A2690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0" w:type="dxa"/>
            <w:noWrap/>
            <w:hideMark/>
          </w:tcPr>
          <w:p w14:paraId="48A4213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4B9EB1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31350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CONTENT_TYPE</w:t>
            </w:r>
          </w:p>
        </w:tc>
        <w:tc>
          <w:tcPr>
            <w:tcW w:w="0" w:type="dxa"/>
            <w:noWrap/>
            <w:hideMark/>
          </w:tcPr>
          <w:p w14:paraId="23CB2F8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CONTENT_TYPE</w:t>
            </w:r>
          </w:p>
        </w:tc>
        <w:tc>
          <w:tcPr>
            <w:tcW w:w="0" w:type="dxa"/>
            <w:noWrap/>
            <w:hideMark/>
          </w:tcPr>
          <w:p w14:paraId="44EAD81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070848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779831C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F59F13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7BDFD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ATT_NAME</w:t>
            </w:r>
          </w:p>
        </w:tc>
        <w:tc>
          <w:tcPr>
            <w:tcW w:w="0" w:type="dxa"/>
            <w:noWrap/>
            <w:hideMark/>
          </w:tcPr>
          <w:p w14:paraId="2A470DD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ATT_NAME</w:t>
            </w:r>
          </w:p>
        </w:tc>
        <w:tc>
          <w:tcPr>
            <w:tcW w:w="0" w:type="dxa"/>
            <w:noWrap/>
            <w:hideMark/>
          </w:tcPr>
          <w:p w14:paraId="02EA45E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0875D4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0" w:type="dxa"/>
            <w:noWrap/>
            <w:hideMark/>
          </w:tcPr>
          <w:p w14:paraId="1411F11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831001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887B53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DATA_SIZE</w:t>
            </w:r>
          </w:p>
        </w:tc>
        <w:tc>
          <w:tcPr>
            <w:tcW w:w="0" w:type="dxa"/>
            <w:noWrap/>
            <w:hideMark/>
          </w:tcPr>
          <w:p w14:paraId="594061A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DATA_SIZE</w:t>
            </w:r>
          </w:p>
        </w:tc>
        <w:tc>
          <w:tcPr>
            <w:tcW w:w="0" w:type="dxa"/>
            <w:noWrap/>
            <w:hideMark/>
          </w:tcPr>
          <w:p w14:paraId="15EE95D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CF6201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93A99F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3093CB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ADCE25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</w:t>
            </w:r>
          </w:p>
        </w:tc>
        <w:tc>
          <w:tcPr>
            <w:tcW w:w="0" w:type="dxa"/>
            <w:noWrap/>
            <w:hideMark/>
          </w:tcPr>
          <w:p w14:paraId="06E3429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</w:t>
            </w:r>
          </w:p>
        </w:tc>
        <w:tc>
          <w:tcPr>
            <w:tcW w:w="0" w:type="dxa"/>
            <w:noWrap/>
            <w:hideMark/>
          </w:tcPr>
          <w:p w14:paraId="577DD2B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Blob</w:t>
            </w:r>
          </w:p>
        </w:tc>
        <w:tc>
          <w:tcPr>
            <w:tcW w:w="0" w:type="dxa"/>
            <w:noWrap/>
            <w:hideMark/>
          </w:tcPr>
          <w:p w14:paraId="1108F9F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20694F0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58F31E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6A564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GLOBALID</w:t>
            </w:r>
          </w:p>
        </w:tc>
        <w:tc>
          <w:tcPr>
            <w:tcW w:w="0" w:type="dxa"/>
            <w:noWrap/>
            <w:hideMark/>
          </w:tcPr>
          <w:p w14:paraId="4E7BAA1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GLOBALID</w:t>
            </w:r>
          </w:p>
        </w:tc>
        <w:tc>
          <w:tcPr>
            <w:tcW w:w="0" w:type="dxa"/>
            <w:noWrap/>
            <w:hideMark/>
          </w:tcPr>
          <w:p w14:paraId="793856B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GlobalID</w:t>
            </w:r>
            <w:proofErr w:type="spellEnd"/>
          </w:p>
        </w:tc>
        <w:tc>
          <w:tcPr>
            <w:tcW w:w="0" w:type="dxa"/>
            <w:noWrap/>
            <w:hideMark/>
          </w:tcPr>
          <w:p w14:paraId="0162C28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0" w:type="dxa"/>
            <w:noWrap/>
            <w:hideMark/>
          </w:tcPr>
          <w:p w14:paraId="44CE9DF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4054DFD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21792A34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STRUCTURES_ZONES</w:t>
            </w:r>
          </w:p>
        </w:tc>
      </w:tr>
      <w:tr w:rsidR="00A73166" w:rsidRPr="005A188F" w14:paraId="1747724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1BF18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OBJECTID_12</w:t>
            </w:r>
          </w:p>
        </w:tc>
        <w:tc>
          <w:tcPr>
            <w:tcW w:w="0" w:type="dxa"/>
            <w:noWrap/>
            <w:hideMark/>
          </w:tcPr>
          <w:p w14:paraId="320CB6C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OBJECTID_12</w:t>
            </w:r>
          </w:p>
        </w:tc>
        <w:tc>
          <w:tcPr>
            <w:tcW w:w="0" w:type="dxa"/>
            <w:noWrap/>
            <w:hideMark/>
          </w:tcPr>
          <w:p w14:paraId="2CCC029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298C846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EC0D8B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DAB314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AF8AAD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20BE12A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OBJECTID_1</w:t>
            </w:r>
          </w:p>
        </w:tc>
        <w:tc>
          <w:tcPr>
            <w:tcW w:w="0" w:type="dxa"/>
            <w:noWrap/>
            <w:hideMark/>
          </w:tcPr>
          <w:p w14:paraId="36DD8A3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6C0D71F8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ADA243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C186DC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8D996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243CC8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E0A406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A55252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F7F276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E14D53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037EAF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2C3EF69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GID</w:t>
            </w:r>
          </w:p>
        </w:tc>
        <w:tc>
          <w:tcPr>
            <w:tcW w:w="0" w:type="dxa"/>
            <w:noWrap/>
            <w:hideMark/>
          </w:tcPr>
          <w:p w14:paraId="0687542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0B5213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FC7C67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82A657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45462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7C9FFFA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0" w:type="dxa"/>
            <w:noWrap/>
            <w:hideMark/>
          </w:tcPr>
          <w:p w14:paraId="2120B00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E0E8B8E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0F0CC69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26779F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8285C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6353FD1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DESCRIP</w:t>
            </w:r>
          </w:p>
        </w:tc>
        <w:tc>
          <w:tcPr>
            <w:tcW w:w="0" w:type="dxa"/>
            <w:noWrap/>
            <w:hideMark/>
          </w:tcPr>
          <w:p w14:paraId="2821193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18D2611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59E2F1E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C91BF8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BE0DE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4427705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380DA04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DC9D7F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dxa"/>
            <w:noWrap/>
            <w:hideMark/>
          </w:tcPr>
          <w:p w14:paraId="436F36A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D8298A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E6C68D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3FFFDE8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ALTERNATIV</w:t>
            </w:r>
          </w:p>
        </w:tc>
        <w:tc>
          <w:tcPr>
            <w:tcW w:w="0" w:type="dxa"/>
            <w:noWrap/>
            <w:hideMark/>
          </w:tcPr>
          <w:p w14:paraId="560968C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4205F59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9AC2E8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6BCE35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266EB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3B7269F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COMMENTS</w:t>
            </w:r>
          </w:p>
        </w:tc>
        <w:tc>
          <w:tcPr>
            <w:tcW w:w="0" w:type="dxa"/>
            <w:noWrap/>
            <w:hideMark/>
          </w:tcPr>
          <w:p w14:paraId="2F5778B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49BE5AA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dxa"/>
            <w:noWrap/>
            <w:hideMark/>
          </w:tcPr>
          <w:p w14:paraId="26A944B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D969B3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6B2EF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45F4AA5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USERFLAG</w:t>
            </w:r>
          </w:p>
        </w:tc>
        <w:tc>
          <w:tcPr>
            <w:tcW w:w="0" w:type="dxa"/>
            <w:noWrap/>
            <w:hideMark/>
          </w:tcPr>
          <w:p w14:paraId="5636CC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0F488EE0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0" w:type="dxa"/>
            <w:noWrap/>
            <w:hideMark/>
          </w:tcPr>
          <w:p w14:paraId="6D9DE63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E2039D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CD339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</w:t>
            </w:r>
          </w:p>
        </w:tc>
        <w:tc>
          <w:tcPr>
            <w:tcW w:w="0" w:type="dxa"/>
            <w:noWrap/>
            <w:hideMark/>
          </w:tcPr>
          <w:p w14:paraId="5C40306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CADDLAYERN</w:t>
            </w:r>
          </w:p>
        </w:tc>
        <w:tc>
          <w:tcPr>
            <w:tcW w:w="0" w:type="dxa"/>
            <w:noWrap/>
            <w:hideMark/>
          </w:tcPr>
          <w:p w14:paraId="258E64B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2B9C2C0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0B71218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E60E38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56F7D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</w:t>
            </w:r>
          </w:p>
        </w:tc>
        <w:tc>
          <w:tcPr>
            <w:tcW w:w="0" w:type="dxa"/>
            <w:noWrap/>
            <w:hideMark/>
          </w:tcPr>
          <w:p w14:paraId="746EE90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CADDLAYERD</w:t>
            </w:r>
          </w:p>
        </w:tc>
        <w:tc>
          <w:tcPr>
            <w:tcW w:w="0" w:type="dxa"/>
            <w:noWrap/>
            <w:hideMark/>
          </w:tcPr>
          <w:p w14:paraId="5DEF211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9D53DF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44B6A83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E3573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05BB29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34E9FD2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CADDCOLOR</w:t>
            </w:r>
          </w:p>
        </w:tc>
        <w:tc>
          <w:tcPr>
            <w:tcW w:w="0" w:type="dxa"/>
            <w:noWrap/>
            <w:hideMark/>
          </w:tcPr>
          <w:p w14:paraId="0FA23C5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DF136F5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09D64A0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430E03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94F2C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</w:t>
            </w:r>
          </w:p>
        </w:tc>
        <w:tc>
          <w:tcPr>
            <w:tcW w:w="0" w:type="dxa"/>
            <w:noWrap/>
            <w:hideMark/>
          </w:tcPr>
          <w:p w14:paraId="45329F6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DATEDATAAC</w:t>
            </w:r>
          </w:p>
        </w:tc>
        <w:tc>
          <w:tcPr>
            <w:tcW w:w="0" w:type="dxa"/>
            <w:noWrap/>
            <w:hideMark/>
          </w:tcPr>
          <w:p w14:paraId="421AD7F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  <w:tc>
          <w:tcPr>
            <w:tcW w:w="0" w:type="dxa"/>
            <w:noWrap/>
            <w:hideMark/>
          </w:tcPr>
          <w:p w14:paraId="1ADCD204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471936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1F4588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21652E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3D7664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DATASOURCE</w:t>
            </w:r>
          </w:p>
        </w:tc>
        <w:tc>
          <w:tcPr>
            <w:tcW w:w="0" w:type="dxa"/>
            <w:noWrap/>
            <w:hideMark/>
          </w:tcPr>
          <w:p w14:paraId="0202BEA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3E592EBD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dxa"/>
            <w:noWrap/>
            <w:hideMark/>
          </w:tcPr>
          <w:p w14:paraId="7E62DE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F5730B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F5C7E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SHAPE_LENG</w:t>
            </w:r>
          </w:p>
        </w:tc>
        <w:tc>
          <w:tcPr>
            <w:tcW w:w="0" w:type="dxa"/>
            <w:noWrap/>
            <w:hideMark/>
          </w:tcPr>
          <w:p w14:paraId="4102C8F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SHAPE_LENG</w:t>
            </w:r>
          </w:p>
        </w:tc>
        <w:tc>
          <w:tcPr>
            <w:tcW w:w="0" w:type="dxa"/>
            <w:noWrap/>
            <w:hideMark/>
          </w:tcPr>
          <w:p w14:paraId="22E4F36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45B061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3069A3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B8C1D9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F46BF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1DFB9C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EE5E9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4544122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5F78777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5C9EE4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592D3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D2933C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0B4697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43E734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AD8AF4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FE79C6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C6A9F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6673BEA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0165D68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AE4967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E6C683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5755718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03686774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</w:t>
            </w:r>
            <w:proofErr w:type="spellStart"/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>C_BLDG_OTLNAnno</w:t>
            </w:r>
            <w:proofErr w:type="spellEnd"/>
          </w:p>
        </w:tc>
      </w:tr>
      <w:tr w:rsidR="00A73166" w:rsidRPr="005A188F" w14:paraId="30BE828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3F2391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7E840AE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2AA335E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5258C89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31466F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91450F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A2070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FEATUREID</w:t>
            </w:r>
          </w:p>
        </w:tc>
        <w:tc>
          <w:tcPr>
            <w:tcW w:w="0" w:type="dxa"/>
            <w:noWrap/>
            <w:hideMark/>
          </w:tcPr>
          <w:p w14:paraId="3DF461C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FEATUREID</w:t>
            </w:r>
          </w:p>
        </w:tc>
        <w:tc>
          <w:tcPr>
            <w:tcW w:w="0" w:type="dxa"/>
            <w:noWrap/>
            <w:hideMark/>
          </w:tcPr>
          <w:p w14:paraId="6358A92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B5EE38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24CD85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3FD80C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72883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ZORDER</w:t>
            </w:r>
          </w:p>
        </w:tc>
        <w:tc>
          <w:tcPr>
            <w:tcW w:w="0" w:type="dxa"/>
            <w:noWrap/>
            <w:hideMark/>
          </w:tcPr>
          <w:p w14:paraId="53DF9AB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ZORDER</w:t>
            </w:r>
          </w:p>
        </w:tc>
        <w:tc>
          <w:tcPr>
            <w:tcW w:w="0" w:type="dxa"/>
            <w:noWrap/>
            <w:hideMark/>
          </w:tcPr>
          <w:p w14:paraId="443E387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2080D1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29EBBEA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C61B92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414A8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ANNOTATIONCLASSID</w:t>
            </w:r>
          </w:p>
        </w:tc>
        <w:tc>
          <w:tcPr>
            <w:tcW w:w="0" w:type="dxa"/>
            <w:noWrap/>
            <w:hideMark/>
          </w:tcPr>
          <w:p w14:paraId="46D4CB6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ANNOTATIONCLASSID</w:t>
            </w:r>
          </w:p>
        </w:tc>
        <w:tc>
          <w:tcPr>
            <w:tcW w:w="0" w:type="dxa"/>
            <w:noWrap/>
            <w:hideMark/>
          </w:tcPr>
          <w:p w14:paraId="6C8CD8C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26555BB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496E87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DA5E91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08304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ELEMENT</w:t>
            </w:r>
          </w:p>
        </w:tc>
        <w:tc>
          <w:tcPr>
            <w:tcW w:w="0" w:type="dxa"/>
            <w:noWrap/>
            <w:hideMark/>
          </w:tcPr>
          <w:p w14:paraId="113024D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ELEMENT</w:t>
            </w:r>
          </w:p>
        </w:tc>
        <w:tc>
          <w:tcPr>
            <w:tcW w:w="0" w:type="dxa"/>
            <w:noWrap/>
            <w:hideMark/>
          </w:tcPr>
          <w:p w14:paraId="7F018C3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Blob</w:t>
            </w:r>
          </w:p>
        </w:tc>
        <w:tc>
          <w:tcPr>
            <w:tcW w:w="0" w:type="dxa"/>
            <w:noWrap/>
            <w:hideMark/>
          </w:tcPr>
          <w:p w14:paraId="796C0FF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41AD3A6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4F9A64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EB09B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SYMBOLID</w:t>
            </w:r>
          </w:p>
        </w:tc>
        <w:tc>
          <w:tcPr>
            <w:tcW w:w="0" w:type="dxa"/>
            <w:noWrap/>
            <w:hideMark/>
          </w:tcPr>
          <w:p w14:paraId="63E18C5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SYMBOLID</w:t>
            </w:r>
          </w:p>
        </w:tc>
        <w:tc>
          <w:tcPr>
            <w:tcW w:w="0" w:type="dxa"/>
            <w:noWrap/>
            <w:hideMark/>
          </w:tcPr>
          <w:p w14:paraId="5ED11ED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79A3F3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3789BB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A5D08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6D990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2F93D50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5560CF6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7E00818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7476B25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AnnotationStatus</w:t>
            </w:r>
            <w:proofErr w:type="spellEnd"/>
          </w:p>
        </w:tc>
      </w:tr>
      <w:tr w:rsidR="00A73166" w:rsidRPr="005A188F" w14:paraId="78F6554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3DF28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TEXTSTRING</w:t>
            </w:r>
          </w:p>
        </w:tc>
        <w:tc>
          <w:tcPr>
            <w:tcW w:w="0" w:type="dxa"/>
            <w:noWrap/>
            <w:hideMark/>
          </w:tcPr>
          <w:p w14:paraId="4F8D3DC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TEXTSTRING</w:t>
            </w:r>
          </w:p>
        </w:tc>
        <w:tc>
          <w:tcPr>
            <w:tcW w:w="0" w:type="dxa"/>
            <w:noWrap/>
            <w:hideMark/>
          </w:tcPr>
          <w:p w14:paraId="7888630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234C9615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4C266B7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5BF3A3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33625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FONTNAME</w:t>
            </w:r>
          </w:p>
        </w:tc>
        <w:tc>
          <w:tcPr>
            <w:tcW w:w="0" w:type="dxa"/>
            <w:noWrap/>
            <w:hideMark/>
          </w:tcPr>
          <w:p w14:paraId="57503E5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FONTNAME</w:t>
            </w:r>
          </w:p>
        </w:tc>
        <w:tc>
          <w:tcPr>
            <w:tcW w:w="0" w:type="dxa"/>
            <w:noWrap/>
            <w:hideMark/>
          </w:tcPr>
          <w:p w14:paraId="3C74FCF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F19ED7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50B6F41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4B3959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29800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FONTSIZE</w:t>
            </w:r>
          </w:p>
        </w:tc>
        <w:tc>
          <w:tcPr>
            <w:tcW w:w="0" w:type="dxa"/>
            <w:noWrap/>
            <w:hideMark/>
          </w:tcPr>
          <w:p w14:paraId="2722BA1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FONTSIZE</w:t>
            </w:r>
          </w:p>
        </w:tc>
        <w:tc>
          <w:tcPr>
            <w:tcW w:w="0" w:type="dxa"/>
            <w:noWrap/>
            <w:hideMark/>
          </w:tcPr>
          <w:p w14:paraId="7A4A84E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7D9B61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62B42E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2F5DE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7F196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BOLD</w:t>
            </w:r>
          </w:p>
        </w:tc>
        <w:tc>
          <w:tcPr>
            <w:tcW w:w="0" w:type="dxa"/>
            <w:noWrap/>
            <w:hideMark/>
          </w:tcPr>
          <w:p w14:paraId="4EFF345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BOLD</w:t>
            </w:r>
          </w:p>
        </w:tc>
        <w:tc>
          <w:tcPr>
            <w:tcW w:w="0" w:type="dxa"/>
            <w:noWrap/>
            <w:hideMark/>
          </w:tcPr>
          <w:p w14:paraId="2F874A2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74350A5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31D9B63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52C1AC9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313FAE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ITALIC</w:t>
            </w:r>
          </w:p>
        </w:tc>
        <w:tc>
          <w:tcPr>
            <w:tcW w:w="0" w:type="dxa"/>
            <w:noWrap/>
            <w:hideMark/>
          </w:tcPr>
          <w:p w14:paraId="2864BFD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ITALIC</w:t>
            </w:r>
          </w:p>
        </w:tc>
        <w:tc>
          <w:tcPr>
            <w:tcW w:w="0" w:type="dxa"/>
            <w:noWrap/>
            <w:hideMark/>
          </w:tcPr>
          <w:p w14:paraId="3C21705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69DF27B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3102C80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622A2E0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07A93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UNDERLINE</w:t>
            </w:r>
          </w:p>
        </w:tc>
        <w:tc>
          <w:tcPr>
            <w:tcW w:w="0" w:type="dxa"/>
            <w:noWrap/>
            <w:hideMark/>
          </w:tcPr>
          <w:p w14:paraId="1FF4C82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UNDERLINE</w:t>
            </w:r>
          </w:p>
        </w:tc>
        <w:tc>
          <w:tcPr>
            <w:tcW w:w="0" w:type="dxa"/>
            <w:noWrap/>
            <w:hideMark/>
          </w:tcPr>
          <w:p w14:paraId="0CAF5A2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3E22902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4F0086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167C109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35471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VERTICALALIGNMENT</w:t>
            </w:r>
          </w:p>
        </w:tc>
        <w:tc>
          <w:tcPr>
            <w:tcW w:w="0" w:type="dxa"/>
            <w:noWrap/>
            <w:hideMark/>
          </w:tcPr>
          <w:p w14:paraId="21F446A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VERTICALALIGNMENT</w:t>
            </w:r>
          </w:p>
        </w:tc>
        <w:tc>
          <w:tcPr>
            <w:tcW w:w="0" w:type="dxa"/>
            <w:noWrap/>
            <w:hideMark/>
          </w:tcPr>
          <w:p w14:paraId="3347F2C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6A38876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15AFDB4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VerticalAlignment</w:t>
            </w:r>
            <w:proofErr w:type="spellEnd"/>
          </w:p>
        </w:tc>
      </w:tr>
      <w:tr w:rsidR="00A73166" w:rsidRPr="005A188F" w14:paraId="39F0162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95CDA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HORIZONTALALIGNMENT</w:t>
            </w:r>
          </w:p>
        </w:tc>
        <w:tc>
          <w:tcPr>
            <w:tcW w:w="0" w:type="dxa"/>
            <w:noWrap/>
            <w:hideMark/>
          </w:tcPr>
          <w:p w14:paraId="7DFFFE4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HORIZONTALALIGNMENT</w:t>
            </w:r>
          </w:p>
        </w:tc>
        <w:tc>
          <w:tcPr>
            <w:tcW w:w="0" w:type="dxa"/>
            <w:noWrap/>
            <w:hideMark/>
          </w:tcPr>
          <w:p w14:paraId="60CAA58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593C639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7CC558E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HorizontalAlignment</w:t>
            </w:r>
            <w:proofErr w:type="spellEnd"/>
          </w:p>
        </w:tc>
      </w:tr>
      <w:tr w:rsidR="00A73166" w:rsidRPr="005A188F" w14:paraId="1A5A1C5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8E51E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XOFFSET</w:t>
            </w:r>
          </w:p>
        </w:tc>
        <w:tc>
          <w:tcPr>
            <w:tcW w:w="0" w:type="dxa"/>
            <w:noWrap/>
            <w:hideMark/>
          </w:tcPr>
          <w:p w14:paraId="50E8B0D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XOFFSET</w:t>
            </w:r>
          </w:p>
        </w:tc>
        <w:tc>
          <w:tcPr>
            <w:tcW w:w="0" w:type="dxa"/>
            <w:noWrap/>
            <w:hideMark/>
          </w:tcPr>
          <w:p w14:paraId="09D4B1C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FB4BCF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3C226E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7D532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FF167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YOFFSET</w:t>
            </w:r>
          </w:p>
        </w:tc>
        <w:tc>
          <w:tcPr>
            <w:tcW w:w="0" w:type="dxa"/>
            <w:noWrap/>
            <w:hideMark/>
          </w:tcPr>
          <w:p w14:paraId="0E0CD42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YOFFSET</w:t>
            </w:r>
          </w:p>
        </w:tc>
        <w:tc>
          <w:tcPr>
            <w:tcW w:w="0" w:type="dxa"/>
            <w:noWrap/>
            <w:hideMark/>
          </w:tcPr>
          <w:p w14:paraId="1D33B39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637E408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D7EB1F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727C37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2EBC88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ANGLE</w:t>
            </w:r>
          </w:p>
        </w:tc>
        <w:tc>
          <w:tcPr>
            <w:tcW w:w="0" w:type="dxa"/>
            <w:noWrap/>
            <w:hideMark/>
          </w:tcPr>
          <w:p w14:paraId="0A788FD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ANGLE</w:t>
            </w:r>
          </w:p>
        </w:tc>
        <w:tc>
          <w:tcPr>
            <w:tcW w:w="0" w:type="dxa"/>
            <w:noWrap/>
            <w:hideMark/>
          </w:tcPr>
          <w:p w14:paraId="4E3374F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71AE83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E4C7B6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1C0D9C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826EE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FONTLEADING</w:t>
            </w:r>
          </w:p>
        </w:tc>
        <w:tc>
          <w:tcPr>
            <w:tcW w:w="0" w:type="dxa"/>
            <w:noWrap/>
            <w:hideMark/>
          </w:tcPr>
          <w:p w14:paraId="55E5FA2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FONTLEADING</w:t>
            </w:r>
          </w:p>
        </w:tc>
        <w:tc>
          <w:tcPr>
            <w:tcW w:w="0" w:type="dxa"/>
            <w:noWrap/>
            <w:hideMark/>
          </w:tcPr>
          <w:p w14:paraId="72BB4AD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1633FB2C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337764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1D9CF6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6FA7A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WORDSPACING</w:t>
            </w:r>
          </w:p>
        </w:tc>
        <w:tc>
          <w:tcPr>
            <w:tcW w:w="0" w:type="dxa"/>
            <w:noWrap/>
            <w:hideMark/>
          </w:tcPr>
          <w:p w14:paraId="5C7F448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WORDSPACING</w:t>
            </w:r>
          </w:p>
        </w:tc>
        <w:tc>
          <w:tcPr>
            <w:tcW w:w="0" w:type="dxa"/>
            <w:noWrap/>
            <w:hideMark/>
          </w:tcPr>
          <w:p w14:paraId="1975A65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17C597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A81D51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E9DA85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F613F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CHARACTERWIDTH</w:t>
            </w:r>
          </w:p>
        </w:tc>
        <w:tc>
          <w:tcPr>
            <w:tcW w:w="0" w:type="dxa"/>
            <w:noWrap/>
            <w:hideMark/>
          </w:tcPr>
          <w:p w14:paraId="1A6875A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CHARACTERWIDTH</w:t>
            </w:r>
          </w:p>
        </w:tc>
        <w:tc>
          <w:tcPr>
            <w:tcW w:w="0" w:type="dxa"/>
            <w:noWrap/>
            <w:hideMark/>
          </w:tcPr>
          <w:p w14:paraId="34770EE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6831EA3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F3B3CE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B79EB1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4FF3D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CHARACTERSPACING</w:t>
            </w:r>
          </w:p>
        </w:tc>
        <w:tc>
          <w:tcPr>
            <w:tcW w:w="0" w:type="dxa"/>
            <w:noWrap/>
            <w:hideMark/>
          </w:tcPr>
          <w:p w14:paraId="134A379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CHARACTERSPACING</w:t>
            </w:r>
          </w:p>
        </w:tc>
        <w:tc>
          <w:tcPr>
            <w:tcW w:w="0" w:type="dxa"/>
            <w:noWrap/>
            <w:hideMark/>
          </w:tcPr>
          <w:p w14:paraId="2143E72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506FB8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7EC9E1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1FDC45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F3BB7A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FLIPANGLE</w:t>
            </w:r>
          </w:p>
        </w:tc>
        <w:tc>
          <w:tcPr>
            <w:tcW w:w="0" w:type="dxa"/>
            <w:noWrap/>
            <w:hideMark/>
          </w:tcPr>
          <w:p w14:paraId="1102532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FLIPANGLE</w:t>
            </w:r>
          </w:p>
        </w:tc>
        <w:tc>
          <w:tcPr>
            <w:tcW w:w="0" w:type="dxa"/>
            <w:noWrap/>
            <w:hideMark/>
          </w:tcPr>
          <w:p w14:paraId="213C907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B7F709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30F034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0F6CCE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62EA2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OVERRIDE</w:t>
            </w:r>
          </w:p>
        </w:tc>
        <w:tc>
          <w:tcPr>
            <w:tcW w:w="0" w:type="dxa"/>
            <w:noWrap/>
            <w:hideMark/>
          </w:tcPr>
          <w:p w14:paraId="10BD566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OVERRIDE</w:t>
            </w:r>
          </w:p>
        </w:tc>
        <w:tc>
          <w:tcPr>
            <w:tcW w:w="0" w:type="dxa"/>
            <w:noWrap/>
            <w:hideMark/>
          </w:tcPr>
          <w:p w14:paraId="4AA95B0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E15132C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98D68B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5107EA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1FC25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28703AC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748BF20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37D1F667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0CE695E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448DA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D7A30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3F9760D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D6B3BF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5E8A2D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8BAD9D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7C2D4D9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FB63D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4231E19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0EA8E17C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FDF144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2C19FDE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B37C76" w14:paraId="4C6CE0D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5"/>
            <w:shd w:val="clear" w:color="auto" w:fill="53565A"/>
            <w:noWrap/>
            <w:hideMark/>
          </w:tcPr>
          <w:p w14:paraId="71079F08" w14:textId="77777777" w:rsidR="00A73166" w:rsidRPr="001758A0" w:rsidRDefault="00A73166" w:rsidP="00A73166">
            <w:pPr>
              <w:jc w:val="center"/>
              <w:rPr>
                <w:rFonts w:ascii="Calibri" w:eastAsia="Times New Roman" w:hAnsi="Calibri" w:cs="Times New Roman"/>
                <w:color w:val="E7E6E6" w:themeColor="background2"/>
              </w:rPr>
            </w:pPr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 xml:space="preserve"> </w:t>
            </w:r>
            <w:proofErr w:type="spellStart"/>
            <w:r w:rsidRPr="001758A0">
              <w:rPr>
                <w:rFonts w:ascii="Calibri" w:eastAsia="Times New Roman" w:hAnsi="Calibri" w:cs="Times New Roman"/>
                <w:color w:val="E7E6E6" w:themeColor="background2"/>
              </w:rPr>
              <w:t>C_BLDG_OTLN_selectionAnno</w:t>
            </w:r>
            <w:proofErr w:type="spellEnd"/>
          </w:p>
        </w:tc>
      </w:tr>
      <w:tr w:rsidR="00A73166" w:rsidRPr="005A188F" w14:paraId="145AE81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FA06A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1DDDDBC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OBJECTID</w:t>
            </w:r>
          </w:p>
        </w:tc>
        <w:tc>
          <w:tcPr>
            <w:tcW w:w="0" w:type="dxa"/>
            <w:noWrap/>
            <w:hideMark/>
          </w:tcPr>
          <w:p w14:paraId="63455A73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OID</w:t>
            </w:r>
          </w:p>
        </w:tc>
        <w:tc>
          <w:tcPr>
            <w:tcW w:w="0" w:type="dxa"/>
            <w:noWrap/>
            <w:hideMark/>
          </w:tcPr>
          <w:p w14:paraId="76ABE2F6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B2EFAD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343536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E86CB9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FEATUREID</w:t>
            </w:r>
          </w:p>
        </w:tc>
        <w:tc>
          <w:tcPr>
            <w:tcW w:w="0" w:type="dxa"/>
            <w:noWrap/>
            <w:hideMark/>
          </w:tcPr>
          <w:p w14:paraId="143C544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FEATUREID</w:t>
            </w:r>
          </w:p>
        </w:tc>
        <w:tc>
          <w:tcPr>
            <w:tcW w:w="0" w:type="dxa"/>
            <w:noWrap/>
            <w:hideMark/>
          </w:tcPr>
          <w:p w14:paraId="69797F6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7519964A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71A78918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E60219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8E48A9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ZORDER</w:t>
            </w:r>
          </w:p>
        </w:tc>
        <w:tc>
          <w:tcPr>
            <w:tcW w:w="0" w:type="dxa"/>
            <w:noWrap/>
            <w:hideMark/>
          </w:tcPr>
          <w:p w14:paraId="42A57E5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ZORDER</w:t>
            </w:r>
          </w:p>
        </w:tc>
        <w:tc>
          <w:tcPr>
            <w:tcW w:w="0" w:type="dxa"/>
            <w:noWrap/>
            <w:hideMark/>
          </w:tcPr>
          <w:p w14:paraId="61ECFEB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5BF478E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CCF78F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9C1B65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8F4E4A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ANNOTATIONCLASSID</w:t>
            </w:r>
          </w:p>
        </w:tc>
        <w:tc>
          <w:tcPr>
            <w:tcW w:w="0" w:type="dxa"/>
            <w:noWrap/>
            <w:hideMark/>
          </w:tcPr>
          <w:p w14:paraId="45F5F71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ANNOTATIONCLASSID</w:t>
            </w:r>
          </w:p>
        </w:tc>
        <w:tc>
          <w:tcPr>
            <w:tcW w:w="0" w:type="dxa"/>
            <w:noWrap/>
            <w:hideMark/>
          </w:tcPr>
          <w:p w14:paraId="0814642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1152F441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36710B0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54DC75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7DA996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ELEMENT</w:t>
            </w:r>
          </w:p>
        </w:tc>
        <w:tc>
          <w:tcPr>
            <w:tcW w:w="0" w:type="dxa"/>
            <w:noWrap/>
            <w:hideMark/>
          </w:tcPr>
          <w:p w14:paraId="7ADFA1E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ELEMENT</w:t>
            </w:r>
          </w:p>
        </w:tc>
        <w:tc>
          <w:tcPr>
            <w:tcW w:w="0" w:type="dxa"/>
            <w:noWrap/>
            <w:hideMark/>
          </w:tcPr>
          <w:p w14:paraId="70520C0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Blob</w:t>
            </w:r>
          </w:p>
        </w:tc>
        <w:tc>
          <w:tcPr>
            <w:tcW w:w="0" w:type="dxa"/>
            <w:noWrap/>
            <w:hideMark/>
          </w:tcPr>
          <w:p w14:paraId="16A459E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3A1A12B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26EBD7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E5E11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SYMBOLID</w:t>
            </w:r>
          </w:p>
        </w:tc>
        <w:tc>
          <w:tcPr>
            <w:tcW w:w="0" w:type="dxa"/>
            <w:noWrap/>
            <w:hideMark/>
          </w:tcPr>
          <w:p w14:paraId="04F868C7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SYMBOLID</w:t>
            </w:r>
          </w:p>
        </w:tc>
        <w:tc>
          <w:tcPr>
            <w:tcW w:w="0" w:type="dxa"/>
            <w:noWrap/>
            <w:hideMark/>
          </w:tcPr>
          <w:p w14:paraId="48D849B9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2C91173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5534B77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5C8E3F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D68A19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420C837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STATUS</w:t>
            </w:r>
          </w:p>
        </w:tc>
        <w:tc>
          <w:tcPr>
            <w:tcW w:w="0" w:type="dxa"/>
            <w:noWrap/>
            <w:hideMark/>
          </w:tcPr>
          <w:p w14:paraId="751B282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2DDFDFB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00966C64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AnnotationStatus</w:t>
            </w:r>
            <w:proofErr w:type="spellEnd"/>
          </w:p>
        </w:tc>
      </w:tr>
      <w:tr w:rsidR="00A73166" w:rsidRPr="005A188F" w14:paraId="43FC525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6DD3D17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TEXTSTRING</w:t>
            </w:r>
          </w:p>
        </w:tc>
        <w:tc>
          <w:tcPr>
            <w:tcW w:w="0" w:type="dxa"/>
            <w:noWrap/>
            <w:hideMark/>
          </w:tcPr>
          <w:p w14:paraId="107D649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TEXTSTRING</w:t>
            </w:r>
          </w:p>
        </w:tc>
        <w:tc>
          <w:tcPr>
            <w:tcW w:w="0" w:type="dxa"/>
            <w:noWrap/>
            <w:hideMark/>
          </w:tcPr>
          <w:p w14:paraId="35891D7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683CDC59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01DE30A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2C73BF6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F01393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FONTNAME</w:t>
            </w:r>
          </w:p>
        </w:tc>
        <w:tc>
          <w:tcPr>
            <w:tcW w:w="0" w:type="dxa"/>
            <w:noWrap/>
            <w:hideMark/>
          </w:tcPr>
          <w:p w14:paraId="322BC6D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FONTNAME</w:t>
            </w:r>
          </w:p>
        </w:tc>
        <w:tc>
          <w:tcPr>
            <w:tcW w:w="0" w:type="dxa"/>
            <w:noWrap/>
            <w:hideMark/>
          </w:tcPr>
          <w:p w14:paraId="547726A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String</w:t>
            </w:r>
          </w:p>
        </w:tc>
        <w:tc>
          <w:tcPr>
            <w:tcW w:w="0" w:type="dxa"/>
            <w:noWrap/>
            <w:hideMark/>
          </w:tcPr>
          <w:p w14:paraId="7A12AFA1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0" w:type="dxa"/>
            <w:noWrap/>
            <w:hideMark/>
          </w:tcPr>
          <w:p w14:paraId="39E8A0F6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C127B3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81C70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FONTSIZE</w:t>
            </w:r>
          </w:p>
        </w:tc>
        <w:tc>
          <w:tcPr>
            <w:tcW w:w="0" w:type="dxa"/>
            <w:noWrap/>
            <w:hideMark/>
          </w:tcPr>
          <w:p w14:paraId="60BE1D4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FONTSIZE</w:t>
            </w:r>
          </w:p>
        </w:tc>
        <w:tc>
          <w:tcPr>
            <w:tcW w:w="0" w:type="dxa"/>
            <w:noWrap/>
            <w:hideMark/>
          </w:tcPr>
          <w:p w14:paraId="7875373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3D4AC7F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0EA6AD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45B237B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C0F0D5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BOLD</w:t>
            </w:r>
          </w:p>
        </w:tc>
        <w:tc>
          <w:tcPr>
            <w:tcW w:w="0" w:type="dxa"/>
            <w:noWrap/>
            <w:hideMark/>
          </w:tcPr>
          <w:p w14:paraId="6880445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BOLD</w:t>
            </w:r>
          </w:p>
        </w:tc>
        <w:tc>
          <w:tcPr>
            <w:tcW w:w="0" w:type="dxa"/>
            <w:noWrap/>
            <w:hideMark/>
          </w:tcPr>
          <w:p w14:paraId="1BCB514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61F9815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3BE4703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64A8D25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10F33E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ITALIC</w:t>
            </w:r>
          </w:p>
        </w:tc>
        <w:tc>
          <w:tcPr>
            <w:tcW w:w="0" w:type="dxa"/>
            <w:noWrap/>
            <w:hideMark/>
          </w:tcPr>
          <w:p w14:paraId="1F46098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ITALIC</w:t>
            </w:r>
          </w:p>
        </w:tc>
        <w:tc>
          <w:tcPr>
            <w:tcW w:w="0" w:type="dxa"/>
            <w:noWrap/>
            <w:hideMark/>
          </w:tcPr>
          <w:p w14:paraId="5CE7F16E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4925F90E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50D05DB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5646F94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9ADDD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UNDERLINE</w:t>
            </w:r>
          </w:p>
        </w:tc>
        <w:tc>
          <w:tcPr>
            <w:tcW w:w="0" w:type="dxa"/>
            <w:noWrap/>
            <w:hideMark/>
          </w:tcPr>
          <w:p w14:paraId="3F3CCFA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UNDERLINE</w:t>
            </w:r>
          </w:p>
        </w:tc>
        <w:tc>
          <w:tcPr>
            <w:tcW w:w="0" w:type="dxa"/>
            <w:noWrap/>
            <w:hideMark/>
          </w:tcPr>
          <w:p w14:paraId="1AF7180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1460AC24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5BB8A96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BooleanSymbolValue</w:t>
            </w:r>
            <w:proofErr w:type="spellEnd"/>
          </w:p>
        </w:tc>
      </w:tr>
      <w:tr w:rsidR="00A73166" w:rsidRPr="005A188F" w14:paraId="67FD106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D703F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VERTICALALIGNMENT</w:t>
            </w:r>
          </w:p>
        </w:tc>
        <w:tc>
          <w:tcPr>
            <w:tcW w:w="0" w:type="dxa"/>
            <w:noWrap/>
            <w:hideMark/>
          </w:tcPr>
          <w:p w14:paraId="02C02ABF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VERTICALALIGNMENT</w:t>
            </w:r>
          </w:p>
        </w:tc>
        <w:tc>
          <w:tcPr>
            <w:tcW w:w="0" w:type="dxa"/>
            <w:noWrap/>
            <w:hideMark/>
          </w:tcPr>
          <w:p w14:paraId="2134995C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79EC2C32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74687FD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VerticalAlignment</w:t>
            </w:r>
            <w:proofErr w:type="spellEnd"/>
          </w:p>
        </w:tc>
      </w:tr>
      <w:tr w:rsidR="00A73166" w:rsidRPr="005A188F" w14:paraId="0602D5B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6A38C5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HORIZONTALALIGNMENT</w:t>
            </w:r>
          </w:p>
        </w:tc>
        <w:tc>
          <w:tcPr>
            <w:tcW w:w="0" w:type="dxa"/>
            <w:noWrap/>
            <w:hideMark/>
          </w:tcPr>
          <w:p w14:paraId="7010CE1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HORIZONTALALIGNMENT</w:t>
            </w:r>
          </w:p>
        </w:tc>
        <w:tc>
          <w:tcPr>
            <w:tcW w:w="0" w:type="dxa"/>
            <w:noWrap/>
            <w:hideMark/>
          </w:tcPr>
          <w:p w14:paraId="4FBFDB6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SmallInteger</w:t>
            </w:r>
            <w:proofErr w:type="spellEnd"/>
          </w:p>
        </w:tc>
        <w:tc>
          <w:tcPr>
            <w:tcW w:w="0" w:type="dxa"/>
            <w:noWrap/>
            <w:hideMark/>
          </w:tcPr>
          <w:p w14:paraId="0E516A3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dxa"/>
            <w:noWrap/>
            <w:hideMark/>
          </w:tcPr>
          <w:p w14:paraId="6464B1B8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HorizontalAlignment</w:t>
            </w:r>
            <w:proofErr w:type="spellEnd"/>
          </w:p>
        </w:tc>
      </w:tr>
      <w:tr w:rsidR="00A73166" w:rsidRPr="005A188F" w14:paraId="3531141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CD4FE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XOFFSET</w:t>
            </w:r>
          </w:p>
        </w:tc>
        <w:tc>
          <w:tcPr>
            <w:tcW w:w="0" w:type="dxa"/>
            <w:noWrap/>
            <w:hideMark/>
          </w:tcPr>
          <w:p w14:paraId="207E3D6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XOFFSET</w:t>
            </w:r>
          </w:p>
        </w:tc>
        <w:tc>
          <w:tcPr>
            <w:tcW w:w="0" w:type="dxa"/>
            <w:noWrap/>
            <w:hideMark/>
          </w:tcPr>
          <w:p w14:paraId="2605BFD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459DF39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7961F0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C2486F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DD0B01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YOFFSET</w:t>
            </w:r>
          </w:p>
        </w:tc>
        <w:tc>
          <w:tcPr>
            <w:tcW w:w="0" w:type="dxa"/>
            <w:noWrap/>
            <w:hideMark/>
          </w:tcPr>
          <w:p w14:paraId="58FBEBD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YOFFSET</w:t>
            </w:r>
          </w:p>
        </w:tc>
        <w:tc>
          <w:tcPr>
            <w:tcW w:w="0" w:type="dxa"/>
            <w:noWrap/>
            <w:hideMark/>
          </w:tcPr>
          <w:p w14:paraId="5394A0E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7EE98EA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676D034D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99C282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59FA4A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ANGLE</w:t>
            </w:r>
          </w:p>
        </w:tc>
        <w:tc>
          <w:tcPr>
            <w:tcW w:w="0" w:type="dxa"/>
            <w:noWrap/>
            <w:hideMark/>
          </w:tcPr>
          <w:p w14:paraId="16E38C7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ANGLE</w:t>
            </w:r>
          </w:p>
        </w:tc>
        <w:tc>
          <w:tcPr>
            <w:tcW w:w="0" w:type="dxa"/>
            <w:noWrap/>
            <w:hideMark/>
          </w:tcPr>
          <w:p w14:paraId="3290E28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7B4E9AA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118FEDA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5EF4B64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BD6B3C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FONTLEADING</w:t>
            </w:r>
          </w:p>
        </w:tc>
        <w:tc>
          <w:tcPr>
            <w:tcW w:w="0" w:type="dxa"/>
            <w:noWrap/>
            <w:hideMark/>
          </w:tcPr>
          <w:p w14:paraId="3BC7BB6F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FONTLEADING</w:t>
            </w:r>
          </w:p>
        </w:tc>
        <w:tc>
          <w:tcPr>
            <w:tcW w:w="0" w:type="dxa"/>
            <w:noWrap/>
            <w:hideMark/>
          </w:tcPr>
          <w:p w14:paraId="786E549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BB0C2DB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073031D7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8307A6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00E1CF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WORDSPACING</w:t>
            </w:r>
          </w:p>
        </w:tc>
        <w:tc>
          <w:tcPr>
            <w:tcW w:w="0" w:type="dxa"/>
            <w:noWrap/>
            <w:hideMark/>
          </w:tcPr>
          <w:p w14:paraId="55E3A84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WORDSPACING</w:t>
            </w:r>
          </w:p>
        </w:tc>
        <w:tc>
          <w:tcPr>
            <w:tcW w:w="0" w:type="dxa"/>
            <w:noWrap/>
            <w:hideMark/>
          </w:tcPr>
          <w:p w14:paraId="19BA886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240E9EA6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5FE8FCA0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BBB8EC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D50AC0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CHARACTERWIDTH</w:t>
            </w:r>
          </w:p>
        </w:tc>
        <w:tc>
          <w:tcPr>
            <w:tcW w:w="0" w:type="dxa"/>
            <w:noWrap/>
            <w:hideMark/>
          </w:tcPr>
          <w:p w14:paraId="760A443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CHARACTERWIDTH</w:t>
            </w:r>
          </w:p>
        </w:tc>
        <w:tc>
          <w:tcPr>
            <w:tcW w:w="0" w:type="dxa"/>
            <w:noWrap/>
            <w:hideMark/>
          </w:tcPr>
          <w:p w14:paraId="02E7AB0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0C9801AF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E85528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7C47FF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612404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CHARACTERSPACING</w:t>
            </w:r>
          </w:p>
        </w:tc>
        <w:tc>
          <w:tcPr>
            <w:tcW w:w="0" w:type="dxa"/>
            <w:noWrap/>
            <w:hideMark/>
          </w:tcPr>
          <w:p w14:paraId="7AAF5802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CHARACTERSPACING</w:t>
            </w:r>
          </w:p>
        </w:tc>
        <w:tc>
          <w:tcPr>
            <w:tcW w:w="0" w:type="dxa"/>
            <w:noWrap/>
            <w:hideMark/>
          </w:tcPr>
          <w:p w14:paraId="33D04B86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8EE24D3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307A7FD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12EF674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6EAFA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FLIPANGLE</w:t>
            </w:r>
          </w:p>
        </w:tc>
        <w:tc>
          <w:tcPr>
            <w:tcW w:w="0" w:type="dxa"/>
            <w:noWrap/>
            <w:hideMark/>
          </w:tcPr>
          <w:p w14:paraId="7956647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FLIPANGLE</w:t>
            </w:r>
          </w:p>
        </w:tc>
        <w:tc>
          <w:tcPr>
            <w:tcW w:w="0" w:type="dxa"/>
            <w:noWrap/>
            <w:hideMark/>
          </w:tcPr>
          <w:p w14:paraId="025973FE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CC37878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1F158FB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002E6FE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5AF82D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OVERRIDE</w:t>
            </w:r>
          </w:p>
        </w:tc>
        <w:tc>
          <w:tcPr>
            <w:tcW w:w="0" w:type="dxa"/>
            <w:noWrap/>
            <w:hideMark/>
          </w:tcPr>
          <w:p w14:paraId="0DEF8BDA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OVERRIDE</w:t>
            </w:r>
          </w:p>
        </w:tc>
        <w:tc>
          <w:tcPr>
            <w:tcW w:w="0" w:type="dxa"/>
            <w:noWrap/>
            <w:hideMark/>
          </w:tcPr>
          <w:p w14:paraId="39D4D1D5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Integer</w:t>
            </w:r>
          </w:p>
        </w:tc>
        <w:tc>
          <w:tcPr>
            <w:tcW w:w="0" w:type="dxa"/>
            <w:noWrap/>
            <w:hideMark/>
          </w:tcPr>
          <w:p w14:paraId="3482B597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dxa"/>
            <w:noWrap/>
            <w:hideMark/>
          </w:tcPr>
          <w:p w14:paraId="157D3A33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34632BE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888FD2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62023205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SHAPE</w:t>
            </w:r>
          </w:p>
        </w:tc>
        <w:tc>
          <w:tcPr>
            <w:tcW w:w="0" w:type="dxa"/>
            <w:noWrap/>
            <w:hideMark/>
          </w:tcPr>
          <w:p w14:paraId="0945E402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Geometry</w:t>
            </w:r>
          </w:p>
        </w:tc>
        <w:tc>
          <w:tcPr>
            <w:tcW w:w="0" w:type="dxa"/>
            <w:noWrap/>
            <w:hideMark/>
          </w:tcPr>
          <w:p w14:paraId="5948E5E2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dxa"/>
            <w:noWrap/>
            <w:hideMark/>
          </w:tcPr>
          <w:p w14:paraId="5CA8020A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C28C53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97F078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6EF1043B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SHAPE_Length</w:t>
            </w:r>
            <w:proofErr w:type="spellEnd"/>
          </w:p>
        </w:tc>
        <w:tc>
          <w:tcPr>
            <w:tcW w:w="0" w:type="dxa"/>
            <w:noWrap/>
            <w:hideMark/>
          </w:tcPr>
          <w:p w14:paraId="2F3C4711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367F25ED" w14:textId="77777777" w:rsidR="00A73166" w:rsidRPr="005A188F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6DECB44" w14:textId="77777777" w:rsidR="00A73166" w:rsidRPr="005A188F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73166" w:rsidRPr="005A188F" w14:paraId="67A5D7F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21F2AB" w14:textId="77777777" w:rsidR="00A73166" w:rsidRPr="005A188F" w:rsidRDefault="00A73166" w:rsidP="00A73166">
            <w:pPr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78676C59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A188F">
              <w:rPr>
                <w:rFonts w:ascii="Calibri" w:eastAsia="Times New Roman" w:hAnsi="Calibri" w:cs="Times New Roman"/>
                <w:color w:val="000000"/>
              </w:rPr>
              <w:t>SHAPE_Area</w:t>
            </w:r>
            <w:proofErr w:type="spellEnd"/>
          </w:p>
        </w:tc>
        <w:tc>
          <w:tcPr>
            <w:tcW w:w="0" w:type="dxa"/>
            <w:noWrap/>
            <w:hideMark/>
          </w:tcPr>
          <w:p w14:paraId="32B497A1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Double</w:t>
            </w:r>
          </w:p>
        </w:tc>
        <w:tc>
          <w:tcPr>
            <w:tcW w:w="0" w:type="dxa"/>
            <w:noWrap/>
            <w:hideMark/>
          </w:tcPr>
          <w:p w14:paraId="5529DAB9" w14:textId="77777777" w:rsidR="00A73166" w:rsidRPr="005A188F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dxa"/>
            <w:noWrap/>
            <w:hideMark/>
          </w:tcPr>
          <w:p w14:paraId="41B8BFE0" w14:textId="77777777" w:rsidR="00A73166" w:rsidRPr="005A188F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18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14:paraId="605A94D7" w14:textId="77777777" w:rsidR="00A73166" w:rsidRDefault="00A73166" w:rsidP="00A73166">
      <w:pPr>
        <w:pStyle w:val="Heading2"/>
        <w:rPr>
          <w:ins w:id="2" w:author="Walter Ramos (AIR)" w:date="2019-07-01T13:35:00Z"/>
        </w:rPr>
      </w:pPr>
    </w:p>
    <w:p w14:paraId="0E0CD6D9" w14:textId="77777777" w:rsidR="00A73166" w:rsidRDefault="00A73166" w:rsidP="00A73166">
      <w:pPr>
        <w:pStyle w:val="Heading2"/>
        <w:rPr>
          <w:ins w:id="3" w:author="Walter Ramos (AIR)" w:date="2019-07-01T13:35:00Z"/>
        </w:rPr>
      </w:pPr>
    </w:p>
    <w:p w14:paraId="1D9AF509" w14:textId="77777777" w:rsidR="00A73166" w:rsidRDefault="00A73166" w:rsidP="00A73166">
      <w:pPr>
        <w:pStyle w:val="Heading2"/>
      </w:pPr>
      <w:r>
        <w:t>Domains</w:t>
      </w:r>
    </w:p>
    <w:tbl>
      <w:tblPr>
        <w:tblStyle w:val="LightList"/>
        <w:tblW w:w="7740" w:type="dxa"/>
        <w:tblLook w:val="04A0" w:firstRow="1" w:lastRow="0" w:firstColumn="1" w:lastColumn="0" w:noHBand="0" w:noVBand="1"/>
      </w:tblPr>
      <w:tblGrid>
        <w:gridCol w:w="4350"/>
        <w:gridCol w:w="3390"/>
      </w:tblGrid>
      <w:tr w:rsidR="00A73166" w:rsidRPr="00FA1638" w14:paraId="79AD6FB1" w14:textId="77777777" w:rsidTr="00A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B7289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Name: YES_NO_OTHER</w:t>
            </w:r>
          </w:p>
        </w:tc>
        <w:tc>
          <w:tcPr>
            <w:tcW w:w="0" w:type="dxa"/>
            <w:noWrap/>
            <w:hideMark/>
          </w:tcPr>
          <w:p w14:paraId="799C3BC2" w14:textId="77777777" w:rsidR="00A73166" w:rsidRPr="00FA1638" w:rsidRDefault="00A73166" w:rsidP="00A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2508CD1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A2E10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Description: </w:t>
            </w: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Yes</w:t>
            </w:r>
            <w:proofErr w:type="gramEnd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 Other</w:t>
            </w:r>
          </w:p>
        </w:tc>
        <w:tc>
          <w:tcPr>
            <w:tcW w:w="0" w:type="dxa"/>
            <w:noWrap/>
            <w:hideMark/>
          </w:tcPr>
          <w:p w14:paraId="3C9E6EAE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7A1B077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B1014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6A8B391D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7532971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F9683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701F209A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6EDA2B6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DA99B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dxa"/>
            <w:noWrap/>
            <w:hideMark/>
          </w:tcPr>
          <w:p w14:paraId="4D486F1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Yes</w:t>
            </w:r>
          </w:p>
        </w:tc>
      </w:tr>
      <w:tr w:rsidR="00A73166" w:rsidRPr="00FA1638" w14:paraId="737A3E2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C0FAA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dxa"/>
            <w:noWrap/>
            <w:hideMark/>
          </w:tcPr>
          <w:p w14:paraId="005C6423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</w:t>
            </w:r>
          </w:p>
        </w:tc>
      </w:tr>
      <w:tr w:rsidR="00A73166" w:rsidRPr="00FA1638" w14:paraId="660F23E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B0055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02C8A283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6049391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E1241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Name: SFO_LEVEL2_SPACE_DEMO</w:t>
            </w:r>
          </w:p>
        </w:tc>
        <w:tc>
          <w:tcPr>
            <w:tcW w:w="0" w:type="dxa"/>
            <w:noWrap/>
            <w:hideMark/>
          </w:tcPr>
          <w:p w14:paraId="71338383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3AC29A6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2014F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Description: Demo Domain</w:t>
            </w:r>
          </w:p>
        </w:tc>
        <w:tc>
          <w:tcPr>
            <w:tcW w:w="0" w:type="dxa"/>
            <w:noWrap/>
            <w:hideMark/>
          </w:tcPr>
          <w:p w14:paraId="0DD18AB3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11E7680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AAC6D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709B53B6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05862FF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8D9DA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54E58E05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7BB0AAB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EA913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4CD0A758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4B44102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912C5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CodeTaxiwayType</w:t>
            </w:r>
            <w:proofErr w:type="spellEnd"/>
          </w:p>
        </w:tc>
        <w:tc>
          <w:tcPr>
            <w:tcW w:w="0" w:type="dxa"/>
            <w:noWrap/>
            <w:hideMark/>
          </w:tcPr>
          <w:p w14:paraId="335E7F3D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553762F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2C0BC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Description: </w:t>
            </w:r>
          </w:p>
        </w:tc>
        <w:tc>
          <w:tcPr>
            <w:tcW w:w="0" w:type="dxa"/>
            <w:noWrap/>
            <w:hideMark/>
          </w:tcPr>
          <w:p w14:paraId="6DCC6479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4653C86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DCF5C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5FCC93ED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5131FD9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3B36E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55B66448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486ECAC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DB599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AIR_TAXIWAY</w:t>
            </w:r>
          </w:p>
        </w:tc>
        <w:tc>
          <w:tcPr>
            <w:tcW w:w="0" w:type="dxa"/>
            <w:noWrap/>
            <w:hideMark/>
          </w:tcPr>
          <w:p w14:paraId="4B098CE3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AIR_TAXIWAY</w:t>
            </w:r>
          </w:p>
        </w:tc>
      </w:tr>
      <w:tr w:rsidR="00A73166" w:rsidRPr="00FA1638" w14:paraId="4DC2BBB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66778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AIR_TLANE</w:t>
            </w:r>
          </w:p>
        </w:tc>
        <w:tc>
          <w:tcPr>
            <w:tcW w:w="0" w:type="dxa"/>
            <w:noWrap/>
            <w:hideMark/>
          </w:tcPr>
          <w:p w14:paraId="3F056A10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AIR_TLANE</w:t>
            </w:r>
          </w:p>
        </w:tc>
      </w:tr>
      <w:tr w:rsidR="00A73166" w:rsidRPr="00FA1638" w14:paraId="6E5DBBD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A8DF8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APRON</w:t>
            </w:r>
          </w:p>
        </w:tc>
        <w:tc>
          <w:tcPr>
            <w:tcW w:w="0" w:type="dxa"/>
            <w:noWrap/>
            <w:hideMark/>
          </w:tcPr>
          <w:p w14:paraId="639536A1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APRON</w:t>
            </w:r>
          </w:p>
        </w:tc>
      </w:tr>
      <w:tr w:rsidR="00A73166" w:rsidRPr="00FA1638" w14:paraId="358B555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FC22E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BYPASS</w:t>
            </w:r>
          </w:p>
        </w:tc>
        <w:tc>
          <w:tcPr>
            <w:tcW w:w="0" w:type="dxa"/>
            <w:noWrap/>
            <w:hideMark/>
          </w:tcPr>
          <w:p w14:paraId="0FD33B01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BYPASS</w:t>
            </w:r>
          </w:p>
        </w:tc>
      </w:tr>
      <w:tr w:rsidR="00A73166" w:rsidRPr="00FA1638" w14:paraId="76CAF1A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563C2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CROSS_OVER</w:t>
            </w:r>
          </w:p>
        </w:tc>
        <w:tc>
          <w:tcPr>
            <w:tcW w:w="0" w:type="dxa"/>
            <w:noWrap/>
            <w:hideMark/>
          </w:tcPr>
          <w:p w14:paraId="304F8C6D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CROSS_OVER</w:t>
            </w:r>
          </w:p>
        </w:tc>
      </w:tr>
      <w:tr w:rsidR="00A73166" w:rsidRPr="00FA1638" w14:paraId="07DDEEC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2A5C5D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EAT</w:t>
            </w:r>
          </w:p>
        </w:tc>
        <w:tc>
          <w:tcPr>
            <w:tcW w:w="0" w:type="dxa"/>
            <w:noWrap/>
            <w:hideMark/>
          </w:tcPr>
          <w:p w14:paraId="0CA3ED94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EAT</w:t>
            </w:r>
          </w:p>
        </w:tc>
      </w:tr>
      <w:tr w:rsidR="00A73166" w:rsidRPr="00FA1638" w14:paraId="19819FC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1E21F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ENTER_EXIT_TAXIWAY</w:t>
            </w:r>
          </w:p>
        </w:tc>
        <w:tc>
          <w:tcPr>
            <w:tcW w:w="0" w:type="dxa"/>
            <w:noWrap/>
            <w:hideMark/>
          </w:tcPr>
          <w:p w14:paraId="670A8448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ENTER_EXIT_TAXIWAY</w:t>
            </w:r>
          </w:p>
        </w:tc>
      </w:tr>
      <w:tr w:rsidR="00A73166" w:rsidRPr="00FA1638" w14:paraId="26A200A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DBD5D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EXIT</w:t>
            </w:r>
          </w:p>
        </w:tc>
        <w:tc>
          <w:tcPr>
            <w:tcW w:w="0" w:type="dxa"/>
            <w:noWrap/>
            <w:hideMark/>
          </w:tcPr>
          <w:p w14:paraId="38A82BB8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EXIT</w:t>
            </w:r>
          </w:p>
        </w:tc>
      </w:tr>
      <w:tr w:rsidR="00A73166" w:rsidRPr="00FA1638" w14:paraId="20E3203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007D42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FASTEXIT</w:t>
            </w:r>
          </w:p>
        </w:tc>
        <w:tc>
          <w:tcPr>
            <w:tcW w:w="0" w:type="dxa"/>
            <w:noWrap/>
            <w:hideMark/>
          </w:tcPr>
          <w:p w14:paraId="1DD21E5A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FASTEXIT</w:t>
            </w:r>
          </w:p>
        </w:tc>
      </w:tr>
      <w:tr w:rsidR="00A73166" w:rsidRPr="00FA1638" w14:paraId="742505A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457965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GATE_TLANE</w:t>
            </w:r>
          </w:p>
        </w:tc>
        <w:tc>
          <w:tcPr>
            <w:tcW w:w="0" w:type="dxa"/>
            <w:noWrap/>
            <w:hideMark/>
          </w:tcPr>
          <w:p w14:paraId="6F2EDEC4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GATE_TLANE</w:t>
            </w:r>
          </w:p>
        </w:tc>
      </w:tr>
      <w:tr w:rsidR="00A73166" w:rsidRPr="00FA1638" w14:paraId="424C3AE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B55D83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GND</w:t>
            </w:r>
          </w:p>
        </w:tc>
        <w:tc>
          <w:tcPr>
            <w:tcW w:w="0" w:type="dxa"/>
            <w:noWrap/>
            <w:hideMark/>
          </w:tcPr>
          <w:p w14:paraId="37549105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GND</w:t>
            </w:r>
          </w:p>
        </w:tc>
      </w:tr>
      <w:tr w:rsidR="00A73166" w:rsidRPr="00FA1638" w14:paraId="4F88AD0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7C210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HOLDING</w:t>
            </w:r>
          </w:p>
        </w:tc>
        <w:tc>
          <w:tcPr>
            <w:tcW w:w="0" w:type="dxa"/>
            <w:noWrap/>
            <w:hideMark/>
          </w:tcPr>
          <w:p w14:paraId="120B1DF3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HOLDING</w:t>
            </w:r>
          </w:p>
        </w:tc>
      </w:tr>
      <w:tr w:rsidR="00A73166" w:rsidRPr="00FA1638" w14:paraId="5773A4A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638C6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INLINE</w:t>
            </w:r>
          </w:p>
        </w:tc>
        <w:tc>
          <w:tcPr>
            <w:tcW w:w="0" w:type="dxa"/>
            <w:noWrap/>
            <w:hideMark/>
          </w:tcPr>
          <w:p w14:paraId="0B0EF257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INLINE</w:t>
            </w:r>
          </w:p>
        </w:tc>
      </w:tr>
      <w:tr w:rsidR="00A73166" w:rsidRPr="00FA1638" w14:paraId="2EBCE08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81A67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dxa"/>
            <w:noWrap/>
            <w:hideMark/>
          </w:tcPr>
          <w:p w14:paraId="2ADB00DD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OTHER</w:t>
            </w:r>
          </w:p>
        </w:tc>
      </w:tr>
      <w:tr w:rsidR="00A73166" w:rsidRPr="00FA1638" w14:paraId="5530645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EFE3E0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PARALLEL</w:t>
            </w:r>
          </w:p>
        </w:tc>
        <w:tc>
          <w:tcPr>
            <w:tcW w:w="0" w:type="dxa"/>
            <w:noWrap/>
            <w:hideMark/>
          </w:tcPr>
          <w:p w14:paraId="1A9EB271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PARALLEL</w:t>
            </w:r>
          </w:p>
        </w:tc>
      </w:tr>
      <w:tr w:rsidR="00A73166" w:rsidRPr="00FA1638" w14:paraId="3BF8D2B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86BF9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STUB</w:t>
            </w:r>
          </w:p>
        </w:tc>
        <w:tc>
          <w:tcPr>
            <w:tcW w:w="0" w:type="dxa"/>
            <w:noWrap/>
            <w:hideMark/>
          </w:tcPr>
          <w:p w14:paraId="1870D71B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STUB</w:t>
            </w:r>
          </w:p>
        </w:tc>
      </w:tr>
      <w:tr w:rsidR="00A73166" w:rsidRPr="00FA1638" w14:paraId="75A1E28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3B8A14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TLANE</w:t>
            </w:r>
          </w:p>
        </w:tc>
        <w:tc>
          <w:tcPr>
            <w:tcW w:w="0" w:type="dxa"/>
            <w:noWrap/>
            <w:hideMark/>
          </w:tcPr>
          <w:p w14:paraId="6D0F0E3B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TLANE</w:t>
            </w:r>
          </w:p>
        </w:tc>
      </w:tr>
      <w:tr w:rsidR="00A73166" w:rsidRPr="00FA1638" w14:paraId="2B82238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7CEB1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795420FB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16FB845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A9A1D6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CodeOwner</w:t>
            </w:r>
            <w:proofErr w:type="spellEnd"/>
          </w:p>
        </w:tc>
        <w:tc>
          <w:tcPr>
            <w:tcW w:w="0" w:type="dxa"/>
            <w:noWrap/>
            <w:hideMark/>
          </w:tcPr>
          <w:p w14:paraId="4566E211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37B0077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11A3A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Description: </w:t>
            </w:r>
          </w:p>
        </w:tc>
        <w:tc>
          <w:tcPr>
            <w:tcW w:w="0" w:type="dxa"/>
            <w:noWrap/>
            <w:hideMark/>
          </w:tcPr>
          <w:p w14:paraId="21BF01AD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572D519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1A395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44179148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41E68A3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0A0174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18A9B737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416A108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450CE5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dxa"/>
            <w:noWrap/>
            <w:hideMark/>
          </w:tcPr>
          <w:p w14:paraId="6B08888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</w:t>
            </w:r>
          </w:p>
        </w:tc>
      </w:tr>
      <w:tr w:rsidR="00A73166" w:rsidRPr="00FA1638" w14:paraId="2251A0B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0936D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dxa"/>
            <w:noWrap/>
            <w:hideMark/>
          </w:tcPr>
          <w:p w14:paraId="058A364B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</w:t>
            </w:r>
          </w:p>
        </w:tc>
      </w:tr>
      <w:tr w:rsidR="00A73166" w:rsidRPr="00FA1638" w14:paraId="1F4BBDE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8F01D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dxa"/>
            <w:noWrap/>
            <w:hideMark/>
          </w:tcPr>
          <w:p w14:paraId="794676E2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</w:t>
            </w:r>
          </w:p>
        </w:tc>
      </w:tr>
      <w:tr w:rsidR="00A73166" w:rsidRPr="00FA1638" w14:paraId="3F516D6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C02B4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dxa"/>
            <w:noWrap/>
            <w:hideMark/>
          </w:tcPr>
          <w:p w14:paraId="6249ABD1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</w:t>
            </w:r>
          </w:p>
        </w:tc>
      </w:tr>
      <w:tr w:rsidR="00A73166" w:rsidRPr="00FA1638" w14:paraId="58718F1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DE172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dxa"/>
            <w:noWrap/>
            <w:hideMark/>
          </w:tcPr>
          <w:p w14:paraId="302A0E41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</w:t>
            </w:r>
          </w:p>
        </w:tc>
      </w:tr>
      <w:tr w:rsidR="00A73166" w:rsidRPr="00FA1638" w14:paraId="0EC95CC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8BE13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</w:t>
            </w:r>
          </w:p>
        </w:tc>
        <w:tc>
          <w:tcPr>
            <w:tcW w:w="0" w:type="dxa"/>
            <w:noWrap/>
            <w:hideMark/>
          </w:tcPr>
          <w:p w14:paraId="6C4ADB3B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</w:t>
            </w:r>
          </w:p>
        </w:tc>
      </w:tr>
      <w:tr w:rsidR="00A73166" w:rsidRPr="00FA1638" w14:paraId="6F91A3E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F7DE0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dxa"/>
            <w:noWrap/>
            <w:hideMark/>
          </w:tcPr>
          <w:p w14:paraId="090DC029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</w:t>
            </w:r>
          </w:p>
        </w:tc>
      </w:tr>
      <w:tr w:rsidR="00A73166" w:rsidRPr="00FA1638" w14:paraId="4944ACA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49F24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</w:t>
            </w:r>
          </w:p>
        </w:tc>
        <w:tc>
          <w:tcPr>
            <w:tcW w:w="0" w:type="dxa"/>
            <w:noWrap/>
            <w:hideMark/>
          </w:tcPr>
          <w:p w14:paraId="4CE005A0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</w:t>
            </w:r>
          </w:p>
        </w:tc>
      </w:tr>
      <w:tr w:rsidR="00A73166" w:rsidRPr="00FA1638" w14:paraId="44AEB14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AA17C1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</w:t>
            </w:r>
          </w:p>
        </w:tc>
        <w:tc>
          <w:tcPr>
            <w:tcW w:w="0" w:type="dxa"/>
            <w:noWrap/>
            <w:hideMark/>
          </w:tcPr>
          <w:p w14:paraId="5022088C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K</w:t>
            </w:r>
          </w:p>
        </w:tc>
      </w:tr>
      <w:tr w:rsidR="00A73166" w:rsidRPr="00FA1638" w14:paraId="273C245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CD5045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dxa"/>
            <w:noWrap/>
            <w:hideMark/>
          </w:tcPr>
          <w:p w14:paraId="1314FD0A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</w:t>
            </w:r>
          </w:p>
        </w:tc>
      </w:tr>
      <w:tr w:rsidR="00A73166" w:rsidRPr="00FA1638" w14:paraId="762E1E7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4B619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dxa"/>
            <w:noWrap/>
            <w:hideMark/>
          </w:tcPr>
          <w:p w14:paraId="6BECCAD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</w:t>
            </w:r>
          </w:p>
        </w:tc>
      </w:tr>
      <w:tr w:rsidR="00A73166" w:rsidRPr="00FA1638" w14:paraId="018ECBA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253104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dxa"/>
            <w:noWrap/>
            <w:hideMark/>
          </w:tcPr>
          <w:p w14:paraId="27A50A74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</w:t>
            </w:r>
          </w:p>
        </w:tc>
      </w:tr>
      <w:tr w:rsidR="00A73166" w:rsidRPr="00FA1638" w14:paraId="0D3BF34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26778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dxa"/>
            <w:noWrap/>
            <w:hideMark/>
          </w:tcPr>
          <w:p w14:paraId="04C4CEBE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</w:t>
            </w:r>
          </w:p>
        </w:tc>
      </w:tr>
      <w:tr w:rsidR="00A73166" w:rsidRPr="00FA1638" w14:paraId="6C49AEF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F1346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</w:t>
            </w:r>
          </w:p>
        </w:tc>
        <w:tc>
          <w:tcPr>
            <w:tcW w:w="0" w:type="dxa"/>
            <w:noWrap/>
            <w:hideMark/>
          </w:tcPr>
          <w:p w14:paraId="73750B91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</w:t>
            </w:r>
          </w:p>
        </w:tc>
      </w:tr>
      <w:tr w:rsidR="00A73166" w:rsidRPr="00FA1638" w14:paraId="5A0C312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1C9115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0" w:type="dxa"/>
            <w:noWrap/>
            <w:hideMark/>
          </w:tcPr>
          <w:p w14:paraId="79AC1771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</w:t>
            </w:r>
          </w:p>
        </w:tc>
      </w:tr>
      <w:tr w:rsidR="00A73166" w:rsidRPr="00FA1638" w14:paraId="212382F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C67C9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79A74589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313F0EB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A63403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Name: PORTAL_AREA_TYPE</w:t>
            </w:r>
          </w:p>
        </w:tc>
        <w:tc>
          <w:tcPr>
            <w:tcW w:w="0" w:type="dxa"/>
            <w:noWrap/>
            <w:hideMark/>
          </w:tcPr>
          <w:p w14:paraId="7CA3C16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16CC47F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255AC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Description: Area Types Portal Leads to and </w:t>
            </w: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From</w:t>
            </w:r>
            <w:proofErr w:type="gramEnd"/>
          </w:p>
        </w:tc>
        <w:tc>
          <w:tcPr>
            <w:tcW w:w="0" w:type="dxa"/>
            <w:noWrap/>
            <w:hideMark/>
          </w:tcPr>
          <w:p w14:paraId="43185045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701D333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F109C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7B11ACC0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0138211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41B8F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1360BCD0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787E434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159A18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Secure</w:t>
            </w:r>
          </w:p>
        </w:tc>
        <w:tc>
          <w:tcPr>
            <w:tcW w:w="0" w:type="dxa"/>
            <w:noWrap/>
            <w:hideMark/>
          </w:tcPr>
          <w:p w14:paraId="4695B645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Secure</w:t>
            </w:r>
          </w:p>
        </w:tc>
      </w:tr>
      <w:tr w:rsidR="00A73166" w:rsidRPr="00FA1638" w14:paraId="4850569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EE8600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Sterile</w:t>
            </w:r>
          </w:p>
        </w:tc>
        <w:tc>
          <w:tcPr>
            <w:tcW w:w="0" w:type="dxa"/>
            <w:noWrap/>
            <w:hideMark/>
          </w:tcPr>
          <w:p w14:paraId="53B7AC0D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Sterile</w:t>
            </w:r>
          </w:p>
        </w:tc>
      </w:tr>
      <w:tr w:rsidR="00A73166" w:rsidRPr="00FA1638" w14:paraId="6FDDBC5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D1615C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Public</w:t>
            </w:r>
          </w:p>
        </w:tc>
        <w:tc>
          <w:tcPr>
            <w:tcW w:w="0" w:type="dxa"/>
            <w:noWrap/>
            <w:hideMark/>
          </w:tcPr>
          <w:p w14:paraId="634F2F7D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Public</w:t>
            </w:r>
          </w:p>
        </w:tc>
      </w:tr>
      <w:tr w:rsidR="00A73166" w:rsidRPr="00FA1638" w14:paraId="519D3AE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8ECE4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dxa"/>
            <w:noWrap/>
            <w:hideMark/>
          </w:tcPr>
          <w:p w14:paraId="098BC1FA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Other</w:t>
            </w:r>
          </w:p>
        </w:tc>
      </w:tr>
      <w:tr w:rsidR="00A73166" w:rsidRPr="00FA1638" w14:paraId="01674EA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EAB59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22466397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3438F0C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4047D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CodeLightingConfigurationType</w:t>
            </w:r>
            <w:proofErr w:type="spellEnd"/>
          </w:p>
        </w:tc>
        <w:tc>
          <w:tcPr>
            <w:tcW w:w="0" w:type="dxa"/>
            <w:noWrap/>
            <w:hideMark/>
          </w:tcPr>
          <w:p w14:paraId="0411A6CE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420D09C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7A924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Description: </w:t>
            </w:r>
          </w:p>
        </w:tc>
        <w:tc>
          <w:tcPr>
            <w:tcW w:w="0" w:type="dxa"/>
            <w:noWrap/>
            <w:hideMark/>
          </w:tcPr>
          <w:p w14:paraId="044ABBA3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0B07120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93CB53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78FFDE7B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61AD7E3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94BDF2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5EBBB221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41BD3F7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D0093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ALSF-1</w:t>
            </w:r>
          </w:p>
        </w:tc>
        <w:tc>
          <w:tcPr>
            <w:tcW w:w="0" w:type="dxa"/>
            <w:noWrap/>
            <w:hideMark/>
          </w:tcPr>
          <w:p w14:paraId="62FDE814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ALSF-1</w:t>
            </w:r>
          </w:p>
        </w:tc>
      </w:tr>
      <w:tr w:rsidR="00A73166" w:rsidRPr="00FA1638" w14:paraId="25B7DB4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38061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ALSF-2</w:t>
            </w:r>
          </w:p>
        </w:tc>
        <w:tc>
          <w:tcPr>
            <w:tcW w:w="0" w:type="dxa"/>
            <w:noWrap/>
            <w:hideMark/>
          </w:tcPr>
          <w:p w14:paraId="444EFFCB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ALSF-2</w:t>
            </w:r>
          </w:p>
        </w:tc>
      </w:tr>
      <w:tr w:rsidR="00A73166" w:rsidRPr="00FA1638" w14:paraId="310C327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62EB3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APAP</w:t>
            </w:r>
          </w:p>
        </w:tc>
        <w:tc>
          <w:tcPr>
            <w:tcW w:w="0" w:type="dxa"/>
            <w:noWrap/>
            <w:hideMark/>
          </w:tcPr>
          <w:p w14:paraId="02E5481D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APAP</w:t>
            </w:r>
          </w:p>
        </w:tc>
      </w:tr>
      <w:tr w:rsidR="00A73166" w:rsidRPr="00FA1638" w14:paraId="14B57BB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F7CB7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APBN</w:t>
            </w:r>
          </w:p>
        </w:tc>
        <w:tc>
          <w:tcPr>
            <w:tcW w:w="0" w:type="dxa"/>
            <w:noWrap/>
            <w:hideMark/>
          </w:tcPr>
          <w:p w14:paraId="2C460188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APBN</w:t>
            </w:r>
          </w:p>
        </w:tc>
      </w:tr>
      <w:tr w:rsidR="00A73166" w:rsidRPr="00FA1638" w14:paraId="24040F9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1574BD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CLRBAR</w:t>
            </w:r>
          </w:p>
        </w:tc>
        <w:tc>
          <w:tcPr>
            <w:tcW w:w="0" w:type="dxa"/>
            <w:noWrap/>
            <w:hideMark/>
          </w:tcPr>
          <w:p w14:paraId="5D0500FF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CLRBAR</w:t>
            </w:r>
          </w:p>
        </w:tc>
      </w:tr>
      <w:tr w:rsidR="00A73166" w:rsidRPr="00FA1638" w14:paraId="5C1B1B8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AD66B8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CODEBEACON</w:t>
            </w:r>
          </w:p>
        </w:tc>
        <w:tc>
          <w:tcPr>
            <w:tcW w:w="0" w:type="dxa"/>
            <w:noWrap/>
            <w:hideMark/>
          </w:tcPr>
          <w:p w14:paraId="1EE897FA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CODEBEACON</w:t>
            </w:r>
          </w:p>
        </w:tc>
      </w:tr>
      <w:tr w:rsidR="00A73166" w:rsidRPr="00FA1638" w14:paraId="0004C24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FCBFE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0" w:type="dxa"/>
            <w:noWrap/>
            <w:hideMark/>
          </w:tcPr>
          <w:p w14:paraId="7959AB12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COURSE</w:t>
            </w:r>
          </w:p>
        </w:tc>
      </w:tr>
      <w:tr w:rsidR="00A73166" w:rsidRPr="00FA1638" w14:paraId="2899B24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9F126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dxa"/>
            <w:noWrap/>
            <w:hideMark/>
          </w:tcPr>
          <w:p w14:paraId="5E922B73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</w:t>
            </w:r>
          </w:p>
        </w:tc>
      </w:tr>
      <w:tr w:rsidR="00A73166" w:rsidRPr="00FA1638" w14:paraId="16457C6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59C71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FL</w:t>
            </w:r>
          </w:p>
        </w:tc>
        <w:tc>
          <w:tcPr>
            <w:tcW w:w="0" w:type="dxa"/>
            <w:noWrap/>
            <w:hideMark/>
          </w:tcPr>
          <w:p w14:paraId="2E373052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FL</w:t>
            </w:r>
          </w:p>
        </w:tc>
      </w:tr>
      <w:tr w:rsidR="00A73166" w:rsidRPr="00FA1638" w14:paraId="5C28C6E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C2414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FL (2)</w:t>
            </w:r>
          </w:p>
        </w:tc>
        <w:tc>
          <w:tcPr>
            <w:tcW w:w="0" w:type="dxa"/>
            <w:noWrap/>
            <w:hideMark/>
          </w:tcPr>
          <w:p w14:paraId="714E192D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FL (2)</w:t>
            </w:r>
          </w:p>
        </w:tc>
      </w:tr>
      <w:tr w:rsidR="00A73166" w:rsidRPr="00FA1638" w14:paraId="00CCF96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362E6D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FL (2+1)</w:t>
            </w:r>
          </w:p>
        </w:tc>
        <w:tc>
          <w:tcPr>
            <w:tcW w:w="0" w:type="dxa"/>
            <w:noWrap/>
            <w:hideMark/>
          </w:tcPr>
          <w:p w14:paraId="243E303A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FL (2+1)</w:t>
            </w:r>
          </w:p>
        </w:tc>
      </w:tr>
      <w:tr w:rsidR="00A73166" w:rsidRPr="00FA1638" w14:paraId="7648F18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28910E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HLL</w:t>
            </w:r>
          </w:p>
        </w:tc>
        <w:tc>
          <w:tcPr>
            <w:tcW w:w="0" w:type="dxa"/>
            <w:noWrap/>
            <w:hideMark/>
          </w:tcPr>
          <w:p w14:paraId="6F5A4D00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HLL</w:t>
            </w:r>
          </w:p>
        </w:tc>
      </w:tr>
      <w:tr w:rsidR="00A73166" w:rsidRPr="00FA1638" w14:paraId="1C080EB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767DED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HLLL</w:t>
            </w:r>
          </w:p>
        </w:tc>
        <w:tc>
          <w:tcPr>
            <w:tcW w:w="0" w:type="dxa"/>
            <w:noWrap/>
            <w:hideMark/>
          </w:tcPr>
          <w:p w14:paraId="16DC49CE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HLLL</w:t>
            </w:r>
          </w:p>
        </w:tc>
      </w:tr>
      <w:tr w:rsidR="00A73166" w:rsidRPr="00FA1638" w14:paraId="303428F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C28989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HPIL</w:t>
            </w:r>
          </w:p>
        </w:tc>
        <w:tc>
          <w:tcPr>
            <w:tcW w:w="0" w:type="dxa"/>
            <w:noWrap/>
            <w:hideMark/>
          </w:tcPr>
          <w:p w14:paraId="3C735943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HPIL</w:t>
            </w:r>
          </w:p>
        </w:tc>
      </w:tr>
      <w:tr w:rsidR="00A73166" w:rsidRPr="00FA1638" w14:paraId="14649DB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15875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HPPEL</w:t>
            </w:r>
          </w:p>
        </w:tc>
        <w:tc>
          <w:tcPr>
            <w:tcW w:w="0" w:type="dxa"/>
            <w:noWrap/>
            <w:hideMark/>
          </w:tcPr>
          <w:p w14:paraId="40F50F9C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HPPEL</w:t>
            </w:r>
          </w:p>
        </w:tc>
      </w:tr>
      <w:tr w:rsidR="00A73166" w:rsidRPr="00FA1638" w14:paraId="52C5DC8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02C78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HPPLSF</w:t>
            </w:r>
          </w:p>
        </w:tc>
        <w:tc>
          <w:tcPr>
            <w:tcW w:w="0" w:type="dxa"/>
            <w:noWrap/>
            <w:hideMark/>
          </w:tcPr>
          <w:p w14:paraId="4CAE38CD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HPPLSF</w:t>
            </w:r>
          </w:p>
        </w:tc>
      </w:tr>
      <w:tr w:rsidR="00A73166" w:rsidRPr="00FA1638" w14:paraId="142FA9D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A9E88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ISO</w:t>
            </w:r>
          </w:p>
        </w:tc>
        <w:tc>
          <w:tcPr>
            <w:tcW w:w="0" w:type="dxa"/>
            <w:noWrap/>
            <w:hideMark/>
          </w:tcPr>
          <w:p w14:paraId="104A79CF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ISO</w:t>
            </w:r>
          </w:p>
        </w:tc>
      </w:tr>
      <w:tr w:rsidR="00A73166" w:rsidRPr="00FA1638" w14:paraId="142DCDA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393FE1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L-804</w:t>
            </w:r>
          </w:p>
        </w:tc>
        <w:tc>
          <w:tcPr>
            <w:tcW w:w="0" w:type="dxa"/>
            <w:noWrap/>
            <w:hideMark/>
          </w:tcPr>
          <w:p w14:paraId="5F888A48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L-804</w:t>
            </w:r>
          </w:p>
        </w:tc>
      </w:tr>
      <w:tr w:rsidR="00A73166" w:rsidRPr="00FA1638" w14:paraId="7356464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36CC1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L-850A</w:t>
            </w:r>
          </w:p>
        </w:tc>
        <w:tc>
          <w:tcPr>
            <w:tcW w:w="0" w:type="dxa"/>
            <w:noWrap/>
            <w:hideMark/>
          </w:tcPr>
          <w:p w14:paraId="1D4175F0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L-850A</w:t>
            </w:r>
          </w:p>
        </w:tc>
      </w:tr>
      <w:tr w:rsidR="00A73166" w:rsidRPr="00FA1638" w14:paraId="70ECFDC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D25C8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L-850B</w:t>
            </w:r>
          </w:p>
        </w:tc>
        <w:tc>
          <w:tcPr>
            <w:tcW w:w="0" w:type="dxa"/>
            <w:noWrap/>
            <w:hideMark/>
          </w:tcPr>
          <w:p w14:paraId="54342E9C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L-850B</w:t>
            </w:r>
          </w:p>
        </w:tc>
      </w:tr>
      <w:tr w:rsidR="00A73166" w:rsidRPr="00FA1638" w14:paraId="4E7399E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ED06C5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L-850C</w:t>
            </w:r>
          </w:p>
        </w:tc>
        <w:tc>
          <w:tcPr>
            <w:tcW w:w="0" w:type="dxa"/>
            <w:noWrap/>
            <w:hideMark/>
          </w:tcPr>
          <w:p w14:paraId="2CDA5174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L-850C</w:t>
            </w:r>
          </w:p>
        </w:tc>
      </w:tr>
      <w:tr w:rsidR="00A73166" w:rsidRPr="00FA1638" w14:paraId="2E69A7B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E4B0D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L-850D</w:t>
            </w:r>
          </w:p>
        </w:tc>
        <w:tc>
          <w:tcPr>
            <w:tcW w:w="0" w:type="dxa"/>
            <w:noWrap/>
            <w:hideMark/>
          </w:tcPr>
          <w:p w14:paraId="376164ED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L-850D</w:t>
            </w:r>
          </w:p>
        </w:tc>
      </w:tr>
      <w:tr w:rsidR="00A73166" w:rsidRPr="00FA1638" w14:paraId="798699B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655277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L-850E</w:t>
            </w:r>
          </w:p>
        </w:tc>
        <w:tc>
          <w:tcPr>
            <w:tcW w:w="0" w:type="dxa"/>
            <w:noWrap/>
            <w:hideMark/>
          </w:tcPr>
          <w:p w14:paraId="2BD7312F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L-850E</w:t>
            </w:r>
          </w:p>
        </w:tc>
      </w:tr>
      <w:tr w:rsidR="00A73166" w:rsidRPr="00FA1638" w14:paraId="6365338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C3B97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L-850F</w:t>
            </w:r>
          </w:p>
        </w:tc>
        <w:tc>
          <w:tcPr>
            <w:tcW w:w="0" w:type="dxa"/>
            <w:noWrap/>
            <w:hideMark/>
          </w:tcPr>
          <w:p w14:paraId="5EAE64FD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L-850F</w:t>
            </w:r>
          </w:p>
        </w:tc>
      </w:tr>
      <w:tr w:rsidR="00A73166" w:rsidRPr="00FA1638" w14:paraId="1C8CED9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77627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L-852A</w:t>
            </w:r>
          </w:p>
        </w:tc>
        <w:tc>
          <w:tcPr>
            <w:tcW w:w="0" w:type="dxa"/>
            <w:noWrap/>
            <w:hideMark/>
          </w:tcPr>
          <w:p w14:paraId="4B08680F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L-852A</w:t>
            </w:r>
          </w:p>
        </w:tc>
      </w:tr>
      <w:tr w:rsidR="00A73166" w:rsidRPr="00FA1638" w14:paraId="39D0D34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83105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L-852B</w:t>
            </w:r>
          </w:p>
        </w:tc>
        <w:tc>
          <w:tcPr>
            <w:tcW w:w="0" w:type="dxa"/>
            <w:noWrap/>
            <w:hideMark/>
          </w:tcPr>
          <w:p w14:paraId="7016E80B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L-852B</w:t>
            </w:r>
          </w:p>
        </w:tc>
      </w:tr>
      <w:tr w:rsidR="00A73166" w:rsidRPr="00FA1638" w14:paraId="495E41C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B46FAA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L-852C</w:t>
            </w:r>
          </w:p>
        </w:tc>
        <w:tc>
          <w:tcPr>
            <w:tcW w:w="0" w:type="dxa"/>
            <w:noWrap/>
            <w:hideMark/>
          </w:tcPr>
          <w:p w14:paraId="0D09BB2C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L-852C</w:t>
            </w:r>
          </w:p>
        </w:tc>
      </w:tr>
      <w:tr w:rsidR="00A73166" w:rsidRPr="00FA1638" w14:paraId="5D2943C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0F45D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L-852D</w:t>
            </w:r>
          </w:p>
        </w:tc>
        <w:tc>
          <w:tcPr>
            <w:tcW w:w="0" w:type="dxa"/>
            <w:noWrap/>
            <w:hideMark/>
          </w:tcPr>
          <w:p w14:paraId="24F81ACF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L-852D</w:t>
            </w:r>
          </w:p>
        </w:tc>
      </w:tr>
      <w:tr w:rsidR="00A73166" w:rsidRPr="00FA1638" w14:paraId="6AC62CE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19F53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L-852E</w:t>
            </w:r>
          </w:p>
        </w:tc>
        <w:tc>
          <w:tcPr>
            <w:tcW w:w="0" w:type="dxa"/>
            <w:noWrap/>
            <w:hideMark/>
          </w:tcPr>
          <w:p w14:paraId="65E05913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L-852E</w:t>
            </w:r>
          </w:p>
        </w:tc>
      </w:tr>
      <w:tr w:rsidR="00A73166" w:rsidRPr="00FA1638" w14:paraId="4F92F6A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B5958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L-852E/F</w:t>
            </w:r>
          </w:p>
        </w:tc>
        <w:tc>
          <w:tcPr>
            <w:tcW w:w="0" w:type="dxa"/>
            <w:noWrap/>
            <w:hideMark/>
          </w:tcPr>
          <w:p w14:paraId="043710FA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L-852E/F</w:t>
            </w:r>
          </w:p>
        </w:tc>
      </w:tr>
      <w:tr w:rsidR="00A73166" w:rsidRPr="00FA1638" w14:paraId="72A0252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40C2D9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L-852F</w:t>
            </w:r>
          </w:p>
        </w:tc>
        <w:tc>
          <w:tcPr>
            <w:tcW w:w="0" w:type="dxa"/>
            <w:noWrap/>
            <w:hideMark/>
          </w:tcPr>
          <w:p w14:paraId="723EE9E7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L-852F</w:t>
            </w:r>
          </w:p>
        </w:tc>
      </w:tr>
      <w:tr w:rsidR="00A73166" w:rsidRPr="00FA1638" w14:paraId="5557BBD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BE01B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L-852G</w:t>
            </w:r>
          </w:p>
        </w:tc>
        <w:tc>
          <w:tcPr>
            <w:tcW w:w="0" w:type="dxa"/>
            <w:noWrap/>
            <w:hideMark/>
          </w:tcPr>
          <w:p w14:paraId="08558EE6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L-852G</w:t>
            </w:r>
          </w:p>
        </w:tc>
      </w:tr>
      <w:tr w:rsidR="00A73166" w:rsidRPr="00FA1638" w14:paraId="25B8A2C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CECA8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L-852G/S</w:t>
            </w:r>
          </w:p>
        </w:tc>
        <w:tc>
          <w:tcPr>
            <w:tcW w:w="0" w:type="dxa"/>
            <w:noWrap/>
            <w:hideMark/>
          </w:tcPr>
          <w:p w14:paraId="153B79B4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L-852G/S</w:t>
            </w:r>
          </w:p>
        </w:tc>
      </w:tr>
      <w:tr w:rsidR="00A73166" w:rsidRPr="00FA1638" w14:paraId="4ACB975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4911C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L-852J</w:t>
            </w:r>
          </w:p>
        </w:tc>
        <w:tc>
          <w:tcPr>
            <w:tcW w:w="0" w:type="dxa"/>
            <w:noWrap/>
            <w:hideMark/>
          </w:tcPr>
          <w:p w14:paraId="093B80DF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L-852J</w:t>
            </w:r>
          </w:p>
        </w:tc>
      </w:tr>
      <w:tr w:rsidR="00A73166" w:rsidRPr="00FA1638" w14:paraId="23AE38E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7ADF5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L-852K</w:t>
            </w:r>
          </w:p>
        </w:tc>
        <w:tc>
          <w:tcPr>
            <w:tcW w:w="0" w:type="dxa"/>
            <w:noWrap/>
            <w:hideMark/>
          </w:tcPr>
          <w:p w14:paraId="27D7FA68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L-852K</w:t>
            </w:r>
          </w:p>
        </w:tc>
      </w:tr>
      <w:tr w:rsidR="00A73166" w:rsidRPr="00FA1638" w14:paraId="3751644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CAD16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L-852S</w:t>
            </w:r>
          </w:p>
        </w:tc>
        <w:tc>
          <w:tcPr>
            <w:tcW w:w="0" w:type="dxa"/>
            <w:noWrap/>
            <w:hideMark/>
          </w:tcPr>
          <w:p w14:paraId="18D17A66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L-852S</w:t>
            </w:r>
          </w:p>
        </w:tc>
      </w:tr>
      <w:tr w:rsidR="00A73166" w:rsidRPr="00FA1638" w14:paraId="46A8DF0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80239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L-852T</w:t>
            </w:r>
          </w:p>
        </w:tc>
        <w:tc>
          <w:tcPr>
            <w:tcW w:w="0" w:type="dxa"/>
            <w:noWrap/>
            <w:hideMark/>
          </w:tcPr>
          <w:p w14:paraId="76E191F2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L-852T</w:t>
            </w:r>
          </w:p>
        </w:tc>
      </w:tr>
      <w:tr w:rsidR="00A73166" w:rsidRPr="00FA1638" w14:paraId="1948B41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821CE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L-853</w:t>
            </w:r>
          </w:p>
        </w:tc>
        <w:tc>
          <w:tcPr>
            <w:tcW w:w="0" w:type="dxa"/>
            <w:noWrap/>
            <w:hideMark/>
          </w:tcPr>
          <w:p w14:paraId="359B1385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L-853</w:t>
            </w:r>
          </w:p>
        </w:tc>
      </w:tr>
      <w:tr w:rsidR="00A73166" w:rsidRPr="00FA1638" w14:paraId="351494C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5321AA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L-854</w:t>
            </w:r>
          </w:p>
        </w:tc>
        <w:tc>
          <w:tcPr>
            <w:tcW w:w="0" w:type="dxa"/>
            <w:noWrap/>
            <w:hideMark/>
          </w:tcPr>
          <w:p w14:paraId="3E35E810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L-854</w:t>
            </w:r>
          </w:p>
        </w:tc>
      </w:tr>
      <w:tr w:rsidR="00A73166" w:rsidRPr="00FA1638" w14:paraId="4D5E2D5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9BECB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L-860</w:t>
            </w:r>
          </w:p>
        </w:tc>
        <w:tc>
          <w:tcPr>
            <w:tcW w:w="0" w:type="dxa"/>
            <w:noWrap/>
            <w:hideMark/>
          </w:tcPr>
          <w:p w14:paraId="05D4BCDD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L-860</w:t>
            </w:r>
          </w:p>
        </w:tc>
      </w:tr>
      <w:tr w:rsidR="00A73166" w:rsidRPr="00FA1638" w14:paraId="39FE529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FE789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L-860E</w:t>
            </w:r>
          </w:p>
        </w:tc>
        <w:tc>
          <w:tcPr>
            <w:tcW w:w="0" w:type="dxa"/>
            <w:noWrap/>
            <w:hideMark/>
          </w:tcPr>
          <w:p w14:paraId="2D65EB3D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L-860E</w:t>
            </w:r>
          </w:p>
        </w:tc>
      </w:tr>
      <w:tr w:rsidR="00A73166" w:rsidRPr="00FA1638" w14:paraId="0D5D809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B30CA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L-861</w:t>
            </w:r>
          </w:p>
        </w:tc>
        <w:tc>
          <w:tcPr>
            <w:tcW w:w="0" w:type="dxa"/>
            <w:noWrap/>
            <w:hideMark/>
          </w:tcPr>
          <w:p w14:paraId="2BF91313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L-861</w:t>
            </w:r>
          </w:p>
        </w:tc>
      </w:tr>
      <w:tr w:rsidR="00A73166" w:rsidRPr="00FA1638" w14:paraId="048E682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1A0B2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L-861E</w:t>
            </w:r>
          </w:p>
        </w:tc>
        <w:tc>
          <w:tcPr>
            <w:tcW w:w="0" w:type="dxa"/>
            <w:noWrap/>
            <w:hideMark/>
          </w:tcPr>
          <w:p w14:paraId="1D2A8DCB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L-861E</w:t>
            </w:r>
          </w:p>
        </w:tc>
      </w:tr>
      <w:tr w:rsidR="00A73166" w:rsidRPr="00FA1638" w14:paraId="435B37E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3F98D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L-861SE</w:t>
            </w:r>
          </w:p>
        </w:tc>
        <w:tc>
          <w:tcPr>
            <w:tcW w:w="0" w:type="dxa"/>
            <w:noWrap/>
            <w:hideMark/>
          </w:tcPr>
          <w:p w14:paraId="30D70157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L-861SE</w:t>
            </w:r>
          </w:p>
        </w:tc>
      </w:tr>
      <w:tr w:rsidR="00A73166" w:rsidRPr="00FA1638" w14:paraId="6F48D6B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7C75D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L-861T</w:t>
            </w:r>
          </w:p>
        </w:tc>
        <w:tc>
          <w:tcPr>
            <w:tcW w:w="0" w:type="dxa"/>
            <w:noWrap/>
            <w:hideMark/>
          </w:tcPr>
          <w:p w14:paraId="4AC128D9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L-861T</w:t>
            </w:r>
          </w:p>
        </w:tc>
      </w:tr>
      <w:tr w:rsidR="00A73166" w:rsidRPr="00FA1638" w14:paraId="681841A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861E1B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L-862</w:t>
            </w:r>
          </w:p>
        </w:tc>
        <w:tc>
          <w:tcPr>
            <w:tcW w:w="0" w:type="dxa"/>
            <w:noWrap/>
            <w:hideMark/>
          </w:tcPr>
          <w:p w14:paraId="3E1C8B49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L-862</w:t>
            </w:r>
          </w:p>
        </w:tc>
      </w:tr>
      <w:tr w:rsidR="00A73166" w:rsidRPr="00FA1638" w14:paraId="4B16458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9B0D6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L-862E</w:t>
            </w:r>
          </w:p>
        </w:tc>
        <w:tc>
          <w:tcPr>
            <w:tcW w:w="0" w:type="dxa"/>
            <w:noWrap/>
            <w:hideMark/>
          </w:tcPr>
          <w:p w14:paraId="285E775F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L-862E</w:t>
            </w:r>
          </w:p>
        </w:tc>
      </w:tr>
      <w:tr w:rsidR="00A73166" w:rsidRPr="00FA1638" w14:paraId="793FA25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758FC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L-862S</w:t>
            </w:r>
          </w:p>
        </w:tc>
        <w:tc>
          <w:tcPr>
            <w:tcW w:w="0" w:type="dxa"/>
            <w:noWrap/>
            <w:hideMark/>
          </w:tcPr>
          <w:p w14:paraId="291A83D1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L-862S</w:t>
            </w:r>
          </w:p>
        </w:tc>
      </w:tr>
      <w:tr w:rsidR="00A73166" w:rsidRPr="00FA1638" w14:paraId="2810618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4302E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L-880/L881</w:t>
            </w:r>
          </w:p>
        </w:tc>
        <w:tc>
          <w:tcPr>
            <w:tcW w:w="0" w:type="dxa"/>
            <w:noWrap/>
            <w:hideMark/>
          </w:tcPr>
          <w:p w14:paraId="3AD2122F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L-880/L881</w:t>
            </w:r>
          </w:p>
        </w:tc>
      </w:tr>
      <w:tr w:rsidR="00A73166" w:rsidRPr="00FA1638" w14:paraId="09A821E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794FD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LDIN</w:t>
            </w:r>
          </w:p>
        </w:tc>
        <w:tc>
          <w:tcPr>
            <w:tcW w:w="0" w:type="dxa"/>
            <w:noWrap/>
            <w:hideMark/>
          </w:tcPr>
          <w:p w14:paraId="23F85A2C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LDIN</w:t>
            </w:r>
          </w:p>
        </w:tc>
      </w:tr>
      <w:tr w:rsidR="00A73166" w:rsidRPr="00FA1638" w14:paraId="779BA17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286AB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MALS</w:t>
            </w:r>
          </w:p>
        </w:tc>
        <w:tc>
          <w:tcPr>
            <w:tcW w:w="0" w:type="dxa"/>
            <w:noWrap/>
            <w:hideMark/>
          </w:tcPr>
          <w:p w14:paraId="3391B363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MALS</w:t>
            </w:r>
          </w:p>
        </w:tc>
      </w:tr>
      <w:tr w:rsidR="00A73166" w:rsidRPr="00FA1638" w14:paraId="7AE053B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8D935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MALSF</w:t>
            </w:r>
          </w:p>
        </w:tc>
        <w:tc>
          <w:tcPr>
            <w:tcW w:w="0" w:type="dxa"/>
            <w:noWrap/>
            <w:hideMark/>
          </w:tcPr>
          <w:p w14:paraId="5A5B47DA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MALSF</w:t>
            </w:r>
          </w:p>
        </w:tc>
      </w:tr>
      <w:tr w:rsidR="00A73166" w:rsidRPr="00FA1638" w14:paraId="001F0D9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F8149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MALSR</w:t>
            </w:r>
          </w:p>
        </w:tc>
        <w:tc>
          <w:tcPr>
            <w:tcW w:w="0" w:type="dxa"/>
            <w:noWrap/>
            <w:hideMark/>
          </w:tcPr>
          <w:p w14:paraId="6A3B4DA8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MALSR</w:t>
            </w:r>
          </w:p>
        </w:tc>
      </w:tr>
      <w:tr w:rsidR="00A73166" w:rsidRPr="00FA1638" w14:paraId="4308D67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58E80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 (A)</w:t>
            </w:r>
          </w:p>
        </w:tc>
        <w:tc>
          <w:tcPr>
            <w:tcW w:w="0" w:type="dxa"/>
            <w:noWrap/>
            <w:hideMark/>
          </w:tcPr>
          <w:p w14:paraId="67C9C7F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MO (A)</w:t>
            </w:r>
          </w:p>
        </w:tc>
      </w:tr>
      <w:tr w:rsidR="00A73166" w:rsidRPr="00FA1638" w14:paraId="76ABB83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517C87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NONE</w:t>
            </w:r>
          </w:p>
        </w:tc>
        <w:tc>
          <w:tcPr>
            <w:tcW w:w="0" w:type="dxa"/>
            <w:noWrap/>
            <w:hideMark/>
          </w:tcPr>
          <w:p w14:paraId="3C71D957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NONE</w:t>
            </w:r>
          </w:p>
        </w:tc>
      </w:tr>
      <w:tr w:rsidR="00A73166" w:rsidRPr="00FA1638" w14:paraId="23B4D51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C71F7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OBSCAT</w:t>
            </w:r>
          </w:p>
        </w:tc>
        <w:tc>
          <w:tcPr>
            <w:tcW w:w="0" w:type="dxa"/>
            <w:noWrap/>
            <w:hideMark/>
          </w:tcPr>
          <w:p w14:paraId="560F4AC9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OBSCAT</w:t>
            </w:r>
          </w:p>
        </w:tc>
      </w:tr>
      <w:tr w:rsidR="00A73166" w:rsidRPr="00FA1638" w14:paraId="0911424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5FA58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OBSDUAL</w:t>
            </w:r>
          </w:p>
        </w:tc>
        <w:tc>
          <w:tcPr>
            <w:tcW w:w="0" w:type="dxa"/>
            <w:noWrap/>
            <w:hideMark/>
          </w:tcPr>
          <w:p w14:paraId="4F5EF607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OBSDUAL</w:t>
            </w:r>
          </w:p>
        </w:tc>
      </w:tr>
      <w:tr w:rsidR="00A73166" w:rsidRPr="00FA1638" w14:paraId="195D5BE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28B8E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OBSRED</w:t>
            </w:r>
          </w:p>
        </w:tc>
        <w:tc>
          <w:tcPr>
            <w:tcW w:w="0" w:type="dxa"/>
            <w:noWrap/>
            <w:hideMark/>
          </w:tcPr>
          <w:p w14:paraId="134A02E2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OBSRED</w:t>
            </w:r>
          </w:p>
        </w:tc>
      </w:tr>
      <w:tr w:rsidR="00A73166" w:rsidRPr="00FA1638" w14:paraId="4203A1B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D9BE23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OBSWHITE</w:t>
            </w:r>
          </w:p>
        </w:tc>
        <w:tc>
          <w:tcPr>
            <w:tcW w:w="0" w:type="dxa"/>
            <w:noWrap/>
            <w:hideMark/>
          </w:tcPr>
          <w:p w14:paraId="5043543E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OBSWHITE</w:t>
            </w:r>
          </w:p>
        </w:tc>
      </w:tr>
      <w:tr w:rsidR="00A73166" w:rsidRPr="00FA1638" w14:paraId="76E74B5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5EF4F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OC</w:t>
            </w:r>
          </w:p>
        </w:tc>
        <w:tc>
          <w:tcPr>
            <w:tcW w:w="0" w:type="dxa"/>
            <w:noWrap/>
            <w:hideMark/>
          </w:tcPr>
          <w:p w14:paraId="75E8969F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OC</w:t>
            </w:r>
          </w:p>
        </w:tc>
      </w:tr>
      <w:tr w:rsidR="00A73166" w:rsidRPr="00FA1638" w14:paraId="4F5D855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434DD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ODALS</w:t>
            </w:r>
          </w:p>
        </w:tc>
        <w:tc>
          <w:tcPr>
            <w:tcW w:w="0" w:type="dxa"/>
            <w:noWrap/>
            <w:hideMark/>
          </w:tcPr>
          <w:p w14:paraId="0B0EBC61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ODALS</w:t>
            </w:r>
          </w:p>
        </w:tc>
      </w:tr>
      <w:tr w:rsidR="00A73166" w:rsidRPr="00FA1638" w14:paraId="243AC60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D14BF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dxa"/>
            <w:noWrap/>
            <w:hideMark/>
          </w:tcPr>
          <w:p w14:paraId="655C627A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OTHER</w:t>
            </w:r>
          </w:p>
        </w:tc>
      </w:tr>
      <w:tr w:rsidR="00A73166" w:rsidRPr="00FA1638" w14:paraId="23774B3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DCCB17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PAPI2</w:t>
            </w:r>
          </w:p>
        </w:tc>
        <w:tc>
          <w:tcPr>
            <w:tcW w:w="0" w:type="dxa"/>
            <w:noWrap/>
            <w:hideMark/>
          </w:tcPr>
          <w:p w14:paraId="30C227A2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PAPI2</w:t>
            </w:r>
          </w:p>
        </w:tc>
      </w:tr>
      <w:tr w:rsidR="00A73166" w:rsidRPr="00FA1638" w14:paraId="55BD1CD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8E57C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PAPI4</w:t>
            </w:r>
          </w:p>
        </w:tc>
        <w:tc>
          <w:tcPr>
            <w:tcW w:w="0" w:type="dxa"/>
            <w:noWrap/>
            <w:hideMark/>
          </w:tcPr>
          <w:p w14:paraId="19C92C81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PAPI4</w:t>
            </w:r>
          </w:p>
        </w:tc>
      </w:tr>
      <w:tr w:rsidR="00A73166" w:rsidRPr="00FA1638" w14:paraId="0C71BB9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30844F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PORTABLE</w:t>
            </w:r>
          </w:p>
        </w:tc>
        <w:tc>
          <w:tcPr>
            <w:tcW w:w="0" w:type="dxa"/>
            <w:noWrap/>
            <w:hideMark/>
          </w:tcPr>
          <w:p w14:paraId="7F4B726D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PORTABLE</w:t>
            </w:r>
          </w:p>
        </w:tc>
      </w:tr>
      <w:tr w:rsidR="00A73166" w:rsidRPr="00FA1638" w14:paraId="59CA012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36F47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PVASI</w:t>
            </w:r>
          </w:p>
        </w:tc>
        <w:tc>
          <w:tcPr>
            <w:tcW w:w="0" w:type="dxa"/>
            <w:noWrap/>
            <w:hideMark/>
          </w:tcPr>
          <w:p w14:paraId="114D33D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PVASI</w:t>
            </w:r>
          </w:p>
        </w:tc>
      </w:tr>
      <w:tr w:rsidR="00A73166" w:rsidRPr="00FA1638" w14:paraId="6A9389F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9AAA9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</w:t>
            </w:r>
          </w:p>
        </w:tc>
        <w:tc>
          <w:tcPr>
            <w:tcW w:w="0" w:type="dxa"/>
            <w:noWrap/>
            <w:hideMark/>
          </w:tcPr>
          <w:p w14:paraId="098FBEB3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Q</w:t>
            </w:r>
          </w:p>
        </w:tc>
      </w:tr>
      <w:tr w:rsidR="00A73166" w:rsidRPr="00FA1638" w14:paraId="1B041B3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2046E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RAIL</w:t>
            </w:r>
          </w:p>
        </w:tc>
        <w:tc>
          <w:tcPr>
            <w:tcW w:w="0" w:type="dxa"/>
            <w:noWrap/>
            <w:hideMark/>
          </w:tcPr>
          <w:p w14:paraId="264E0AE1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RAIL</w:t>
            </w:r>
          </w:p>
        </w:tc>
      </w:tr>
      <w:tr w:rsidR="00A73166" w:rsidRPr="00FA1638" w14:paraId="68A80B9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95507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REIL</w:t>
            </w:r>
          </w:p>
        </w:tc>
        <w:tc>
          <w:tcPr>
            <w:tcW w:w="0" w:type="dxa"/>
            <w:noWrap/>
            <w:hideMark/>
          </w:tcPr>
          <w:p w14:paraId="063CE19E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REIL</w:t>
            </w:r>
          </w:p>
        </w:tc>
      </w:tr>
      <w:tr w:rsidR="00A73166" w:rsidRPr="00FA1638" w14:paraId="33B05F8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1D18B9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RWSL</w:t>
            </w:r>
          </w:p>
        </w:tc>
        <w:tc>
          <w:tcPr>
            <w:tcW w:w="0" w:type="dxa"/>
            <w:noWrap/>
            <w:hideMark/>
          </w:tcPr>
          <w:p w14:paraId="2EE5746E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RWSL</w:t>
            </w:r>
          </w:p>
        </w:tc>
      </w:tr>
      <w:tr w:rsidR="00A73166" w:rsidRPr="00FA1638" w14:paraId="321CCD6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4C8C8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SALS</w:t>
            </w:r>
          </w:p>
        </w:tc>
        <w:tc>
          <w:tcPr>
            <w:tcW w:w="0" w:type="dxa"/>
            <w:noWrap/>
            <w:hideMark/>
          </w:tcPr>
          <w:p w14:paraId="63B85835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SALS</w:t>
            </w:r>
          </w:p>
        </w:tc>
      </w:tr>
      <w:tr w:rsidR="00A73166" w:rsidRPr="00FA1638" w14:paraId="7D13070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01EF8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SMGCS</w:t>
            </w:r>
          </w:p>
        </w:tc>
        <w:tc>
          <w:tcPr>
            <w:tcW w:w="0" w:type="dxa"/>
            <w:noWrap/>
            <w:hideMark/>
          </w:tcPr>
          <w:p w14:paraId="634F87A1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SMGCS</w:t>
            </w:r>
          </w:p>
        </w:tc>
      </w:tr>
      <w:tr w:rsidR="00A73166" w:rsidRPr="00FA1638" w14:paraId="43D00AC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02563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SSALF</w:t>
            </w:r>
          </w:p>
        </w:tc>
        <w:tc>
          <w:tcPr>
            <w:tcW w:w="0" w:type="dxa"/>
            <w:noWrap/>
            <w:hideMark/>
          </w:tcPr>
          <w:p w14:paraId="1AB24364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SSALF</w:t>
            </w:r>
          </w:p>
        </w:tc>
      </w:tr>
      <w:tr w:rsidR="00A73166" w:rsidRPr="00FA1638" w14:paraId="2124E85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3A37A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SSALR</w:t>
            </w:r>
          </w:p>
        </w:tc>
        <w:tc>
          <w:tcPr>
            <w:tcW w:w="0" w:type="dxa"/>
            <w:noWrap/>
            <w:hideMark/>
          </w:tcPr>
          <w:p w14:paraId="1775E6D3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SSALR</w:t>
            </w:r>
          </w:p>
        </w:tc>
      </w:tr>
      <w:tr w:rsidR="00A73166" w:rsidRPr="00FA1638" w14:paraId="7CFCDA8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F3557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TRCV</w:t>
            </w:r>
          </w:p>
        </w:tc>
        <w:tc>
          <w:tcPr>
            <w:tcW w:w="0" w:type="dxa"/>
            <w:noWrap/>
            <w:hideMark/>
          </w:tcPr>
          <w:p w14:paraId="552163C2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TRCV</w:t>
            </w:r>
          </w:p>
        </w:tc>
      </w:tr>
      <w:tr w:rsidR="00A73166" w:rsidRPr="00FA1638" w14:paraId="7E9A2C5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591B3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T-VASI</w:t>
            </w:r>
          </w:p>
        </w:tc>
        <w:tc>
          <w:tcPr>
            <w:tcW w:w="0" w:type="dxa"/>
            <w:noWrap/>
            <w:hideMark/>
          </w:tcPr>
          <w:p w14:paraId="74766F56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T-VASI</w:t>
            </w:r>
          </w:p>
        </w:tc>
      </w:tr>
      <w:tr w:rsidR="00A73166" w:rsidRPr="00FA1638" w14:paraId="4473F06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BA3768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TWYON_OFFLGT</w:t>
            </w:r>
          </w:p>
        </w:tc>
        <w:tc>
          <w:tcPr>
            <w:tcW w:w="0" w:type="dxa"/>
            <w:noWrap/>
            <w:hideMark/>
          </w:tcPr>
          <w:p w14:paraId="49079F38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TWYON_OFFLGT</w:t>
            </w:r>
          </w:p>
        </w:tc>
      </w:tr>
      <w:tr w:rsidR="00A73166" w:rsidRPr="00FA1638" w14:paraId="1854CC1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DA56B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VASI-12</w:t>
            </w:r>
          </w:p>
        </w:tc>
        <w:tc>
          <w:tcPr>
            <w:tcW w:w="0" w:type="dxa"/>
            <w:noWrap/>
            <w:hideMark/>
          </w:tcPr>
          <w:p w14:paraId="093D8645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VASI-12</w:t>
            </w:r>
          </w:p>
        </w:tc>
      </w:tr>
      <w:tr w:rsidR="00A73166" w:rsidRPr="00FA1638" w14:paraId="7B60333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826BC6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VASI-16</w:t>
            </w:r>
          </w:p>
        </w:tc>
        <w:tc>
          <w:tcPr>
            <w:tcW w:w="0" w:type="dxa"/>
            <w:noWrap/>
            <w:hideMark/>
          </w:tcPr>
          <w:p w14:paraId="51170679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VASI-16</w:t>
            </w:r>
          </w:p>
        </w:tc>
      </w:tr>
      <w:tr w:rsidR="00A73166" w:rsidRPr="00FA1638" w14:paraId="0268E62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9A787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VASI-2</w:t>
            </w:r>
          </w:p>
        </w:tc>
        <w:tc>
          <w:tcPr>
            <w:tcW w:w="0" w:type="dxa"/>
            <w:noWrap/>
            <w:hideMark/>
          </w:tcPr>
          <w:p w14:paraId="250D1845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VASI-2</w:t>
            </w:r>
          </w:p>
        </w:tc>
      </w:tr>
      <w:tr w:rsidR="00A73166" w:rsidRPr="00FA1638" w14:paraId="355F87A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5182B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VASI-2-2</w:t>
            </w:r>
          </w:p>
        </w:tc>
        <w:tc>
          <w:tcPr>
            <w:tcW w:w="0" w:type="dxa"/>
            <w:noWrap/>
            <w:hideMark/>
          </w:tcPr>
          <w:p w14:paraId="0B116515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VASI-2-2</w:t>
            </w:r>
          </w:p>
        </w:tc>
      </w:tr>
      <w:tr w:rsidR="00A73166" w:rsidRPr="00FA1638" w14:paraId="5FF1816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E2C7C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13167775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7A2932A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EFDDAE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CodeDirectionality</w:t>
            </w:r>
            <w:proofErr w:type="spellEnd"/>
          </w:p>
        </w:tc>
        <w:tc>
          <w:tcPr>
            <w:tcW w:w="0" w:type="dxa"/>
            <w:noWrap/>
            <w:hideMark/>
          </w:tcPr>
          <w:p w14:paraId="7BC2C5BF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520835F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8A5EF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Description: </w:t>
            </w:r>
          </w:p>
        </w:tc>
        <w:tc>
          <w:tcPr>
            <w:tcW w:w="0" w:type="dxa"/>
            <w:noWrap/>
            <w:hideMark/>
          </w:tcPr>
          <w:p w14:paraId="6C6AA350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459F696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0C038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07F10D7F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50152C4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9A501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2DFFF98C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1A8D646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4F7C8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</w:t>
            </w:r>
          </w:p>
        </w:tc>
        <w:tc>
          <w:tcPr>
            <w:tcW w:w="0" w:type="dxa"/>
            <w:noWrap/>
            <w:hideMark/>
          </w:tcPr>
          <w:p w14:paraId="1F690263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BI</w:t>
            </w:r>
          </w:p>
        </w:tc>
      </w:tr>
      <w:tr w:rsidR="00A73166" w:rsidRPr="00FA1638" w14:paraId="44ECAE0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51DED2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</w:t>
            </w:r>
          </w:p>
        </w:tc>
        <w:tc>
          <w:tcPr>
            <w:tcW w:w="0" w:type="dxa"/>
            <w:noWrap/>
            <w:hideMark/>
          </w:tcPr>
          <w:p w14:paraId="08DDED7E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ES</w:t>
            </w:r>
          </w:p>
        </w:tc>
      </w:tr>
      <w:tr w:rsidR="00A73166" w:rsidRPr="00FA1638" w14:paraId="2BC9B23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DCFF4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273B5F74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4A85CC1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C7CAD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CodeColor</w:t>
            </w:r>
            <w:proofErr w:type="spellEnd"/>
          </w:p>
        </w:tc>
        <w:tc>
          <w:tcPr>
            <w:tcW w:w="0" w:type="dxa"/>
            <w:noWrap/>
            <w:hideMark/>
          </w:tcPr>
          <w:p w14:paraId="52BD7D89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619E54B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9F411C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Description: </w:t>
            </w:r>
          </w:p>
        </w:tc>
        <w:tc>
          <w:tcPr>
            <w:tcW w:w="0" w:type="dxa"/>
            <w:noWrap/>
            <w:hideMark/>
          </w:tcPr>
          <w:p w14:paraId="735A132B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582D949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244F7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1608518F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349EDC5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7A972A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6AA0C47D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13450D8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D786CF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AMBER</w:t>
            </w:r>
          </w:p>
        </w:tc>
        <w:tc>
          <w:tcPr>
            <w:tcW w:w="0" w:type="dxa"/>
            <w:noWrap/>
            <w:hideMark/>
          </w:tcPr>
          <w:p w14:paraId="1FF84A3F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AMBER</w:t>
            </w:r>
          </w:p>
        </w:tc>
      </w:tr>
      <w:tr w:rsidR="00A73166" w:rsidRPr="00FA1638" w14:paraId="7AC416E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25E30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0" w:type="dxa"/>
            <w:noWrap/>
            <w:hideMark/>
          </w:tcPr>
          <w:p w14:paraId="5783EA65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BLACK</w:t>
            </w:r>
          </w:p>
        </w:tc>
      </w:tr>
      <w:tr w:rsidR="00A73166" w:rsidRPr="00FA1638" w14:paraId="34D8260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AEAF0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BLUE</w:t>
            </w:r>
          </w:p>
        </w:tc>
        <w:tc>
          <w:tcPr>
            <w:tcW w:w="0" w:type="dxa"/>
            <w:noWrap/>
            <w:hideMark/>
          </w:tcPr>
          <w:p w14:paraId="7B7E3C31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BLUE</w:t>
            </w:r>
          </w:p>
        </w:tc>
      </w:tr>
      <w:tr w:rsidR="00A73166" w:rsidRPr="00FA1638" w14:paraId="28F300E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37A8B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BROWN</w:t>
            </w:r>
          </w:p>
        </w:tc>
        <w:tc>
          <w:tcPr>
            <w:tcW w:w="0" w:type="dxa"/>
            <w:noWrap/>
            <w:hideMark/>
          </w:tcPr>
          <w:p w14:paraId="694F7972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BROWN</w:t>
            </w:r>
          </w:p>
        </w:tc>
      </w:tr>
      <w:tr w:rsidR="00A73166" w:rsidRPr="00FA1638" w14:paraId="7EB1265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D7571E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GREEN</w:t>
            </w:r>
          </w:p>
        </w:tc>
        <w:tc>
          <w:tcPr>
            <w:tcW w:w="0" w:type="dxa"/>
            <w:noWrap/>
            <w:hideMark/>
          </w:tcPr>
          <w:p w14:paraId="6D9EC32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GREEN</w:t>
            </w:r>
          </w:p>
        </w:tc>
      </w:tr>
      <w:tr w:rsidR="00A73166" w:rsidRPr="00FA1638" w14:paraId="6C4B915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182DD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GREEN-GREEN</w:t>
            </w:r>
            <w:proofErr w:type="gramEnd"/>
          </w:p>
        </w:tc>
        <w:tc>
          <w:tcPr>
            <w:tcW w:w="0" w:type="dxa"/>
            <w:noWrap/>
            <w:hideMark/>
          </w:tcPr>
          <w:p w14:paraId="53A49742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GREEN-GREEN</w:t>
            </w:r>
            <w:proofErr w:type="gramEnd"/>
          </w:p>
        </w:tc>
      </w:tr>
      <w:tr w:rsidR="00A73166" w:rsidRPr="00FA1638" w14:paraId="7983EB2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A12E88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GREEN-RED</w:t>
            </w:r>
            <w:proofErr w:type="gramEnd"/>
          </w:p>
        </w:tc>
        <w:tc>
          <w:tcPr>
            <w:tcW w:w="0" w:type="dxa"/>
            <w:noWrap/>
            <w:hideMark/>
          </w:tcPr>
          <w:p w14:paraId="326F790E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GREEN-RED</w:t>
            </w:r>
            <w:proofErr w:type="gramEnd"/>
          </w:p>
        </w:tc>
      </w:tr>
      <w:tr w:rsidR="00A73166" w:rsidRPr="00FA1638" w14:paraId="151D43D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4E0DB3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GREEN-YELLOW</w:t>
            </w:r>
            <w:proofErr w:type="gramEnd"/>
          </w:p>
        </w:tc>
        <w:tc>
          <w:tcPr>
            <w:tcW w:w="0" w:type="dxa"/>
            <w:noWrap/>
            <w:hideMark/>
          </w:tcPr>
          <w:p w14:paraId="51466854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GREEN-YELLOW</w:t>
            </w:r>
            <w:proofErr w:type="gramEnd"/>
          </w:p>
        </w:tc>
      </w:tr>
      <w:tr w:rsidR="00A73166" w:rsidRPr="00FA1638" w14:paraId="43635C6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EBF98F2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GREY</w:t>
            </w:r>
          </w:p>
        </w:tc>
        <w:tc>
          <w:tcPr>
            <w:tcW w:w="0" w:type="dxa"/>
            <w:noWrap/>
            <w:hideMark/>
          </w:tcPr>
          <w:p w14:paraId="375B4498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GREY</w:t>
            </w:r>
          </w:p>
        </w:tc>
      </w:tr>
      <w:tr w:rsidR="00A73166" w:rsidRPr="00FA1638" w14:paraId="542550C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5DCA572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LIGHTGREY</w:t>
            </w:r>
          </w:p>
        </w:tc>
        <w:tc>
          <w:tcPr>
            <w:tcW w:w="0" w:type="dxa"/>
            <w:noWrap/>
            <w:hideMark/>
          </w:tcPr>
          <w:p w14:paraId="0CC3F1F1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LIGHTGREY</w:t>
            </w:r>
          </w:p>
        </w:tc>
      </w:tr>
      <w:tr w:rsidR="00A73166" w:rsidRPr="00FA1638" w14:paraId="385F15D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983B1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MAGENTA</w:t>
            </w:r>
          </w:p>
        </w:tc>
        <w:tc>
          <w:tcPr>
            <w:tcW w:w="0" w:type="dxa"/>
            <w:noWrap/>
            <w:hideMark/>
          </w:tcPr>
          <w:p w14:paraId="092054BA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MAGENTA</w:t>
            </w:r>
          </w:p>
        </w:tc>
      </w:tr>
      <w:tr w:rsidR="00A73166" w:rsidRPr="00FA1638" w14:paraId="14290B9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D5FB1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ORANGE</w:t>
            </w:r>
          </w:p>
        </w:tc>
        <w:tc>
          <w:tcPr>
            <w:tcW w:w="0" w:type="dxa"/>
            <w:noWrap/>
            <w:hideMark/>
          </w:tcPr>
          <w:p w14:paraId="560EE30B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ORANGE</w:t>
            </w:r>
          </w:p>
        </w:tc>
      </w:tr>
      <w:tr w:rsidR="00A73166" w:rsidRPr="00FA1638" w14:paraId="47C605F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AE7D9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dxa"/>
            <w:noWrap/>
            <w:hideMark/>
          </w:tcPr>
          <w:p w14:paraId="1214EC9D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OTHER</w:t>
            </w:r>
          </w:p>
        </w:tc>
      </w:tr>
      <w:tr w:rsidR="00A73166" w:rsidRPr="00FA1638" w14:paraId="5F02EDE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DEF6A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PINK</w:t>
            </w:r>
          </w:p>
        </w:tc>
        <w:tc>
          <w:tcPr>
            <w:tcW w:w="0" w:type="dxa"/>
            <w:noWrap/>
            <w:hideMark/>
          </w:tcPr>
          <w:p w14:paraId="0EA80636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PINK</w:t>
            </w:r>
          </w:p>
        </w:tc>
      </w:tr>
      <w:tr w:rsidR="00A73166" w:rsidRPr="00FA1638" w14:paraId="07342AD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6E92A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PURPLE</w:t>
            </w:r>
          </w:p>
        </w:tc>
        <w:tc>
          <w:tcPr>
            <w:tcW w:w="0" w:type="dxa"/>
            <w:noWrap/>
            <w:hideMark/>
          </w:tcPr>
          <w:p w14:paraId="42FD3702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PURPLE</w:t>
            </w:r>
          </w:p>
        </w:tc>
      </w:tr>
      <w:tr w:rsidR="00A73166" w:rsidRPr="00FA1638" w14:paraId="43E504A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75CF94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RED</w:t>
            </w:r>
          </w:p>
        </w:tc>
        <w:tc>
          <w:tcPr>
            <w:tcW w:w="0" w:type="dxa"/>
            <w:noWrap/>
            <w:hideMark/>
          </w:tcPr>
          <w:p w14:paraId="44D53F2A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RED</w:t>
            </w:r>
          </w:p>
        </w:tc>
      </w:tr>
      <w:tr w:rsidR="00A73166" w:rsidRPr="00FA1638" w14:paraId="58DE82C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F03EB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RED-GREEN</w:t>
            </w:r>
            <w:proofErr w:type="gramEnd"/>
          </w:p>
        </w:tc>
        <w:tc>
          <w:tcPr>
            <w:tcW w:w="0" w:type="dxa"/>
            <w:noWrap/>
            <w:hideMark/>
          </w:tcPr>
          <w:p w14:paraId="72A25688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RED-GREEN</w:t>
            </w:r>
            <w:proofErr w:type="gramEnd"/>
          </w:p>
        </w:tc>
      </w:tr>
      <w:tr w:rsidR="00A73166" w:rsidRPr="00FA1638" w14:paraId="43946F8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4B474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RED-RED</w:t>
            </w:r>
            <w:proofErr w:type="gramEnd"/>
          </w:p>
        </w:tc>
        <w:tc>
          <w:tcPr>
            <w:tcW w:w="0" w:type="dxa"/>
            <w:noWrap/>
            <w:hideMark/>
          </w:tcPr>
          <w:p w14:paraId="41FA8A32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RED-RED</w:t>
            </w:r>
            <w:proofErr w:type="gramEnd"/>
          </w:p>
        </w:tc>
      </w:tr>
      <w:tr w:rsidR="00A73166" w:rsidRPr="00FA1638" w14:paraId="747B893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86DC2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TBD</w:t>
            </w:r>
          </w:p>
        </w:tc>
        <w:tc>
          <w:tcPr>
            <w:tcW w:w="0" w:type="dxa"/>
            <w:noWrap/>
            <w:hideMark/>
          </w:tcPr>
          <w:p w14:paraId="40B82BF7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TBD</w:t>
            </w:r>
          </w:p>
        </w:tc>
      </w:tr>
      <w:tr w:rsidR="00A73166" w:rsidRPr="00FA1638" w14:paraId="47A28C9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4C88D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VIOLET</w:t>
            </w:r>
          </w:p>
        </w:tc>
        <w:tc>
          <w:tcPr>
            <w:tcW w:w="0" w:type="dxa"/>
            <w:noWrap/>
            <w:hideMark/>
          </w:tcPr>
          <w:p w14:paraId="0D2B0D1B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VIOLET</w:t>
            </w:r>
          </w:p>
        </w:tc>
      </w:tr>
      <w:tr w:rsidR="00A73166" w:rsidRPr="00FA1638" w14:paraId="384683F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F8572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0" w:type="dxa"/>
            <w:noWrap/>
            <w:hideMark/>
          </w:tcPr>
          <w:p w14:paraId="6F33FB8F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WHITE</w:t>
            </w:r>
          </w:p>
        </w:tc>
      </w:tr>
      <w:tr w:rsidR="00A73166" w:rsidRPr="00FA1638" w14:paraId="0F96EB2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41DE5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WHITE-RED</w:t>
            </w:r>
            <w:proofErr w:type="gramEnd"/>
          </w:p>
        </w:tc>
        <w:tc>
          <w:tcPr>
            <w:tcW w:w="0" w:type="dxa"/>
            <w:noWrap/>
            <w:hideMark/>
          </w:tcPr>
          <w:p w14:paraId="6DFCA01A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WHITE-RED</w:t>
            </w:r>
            <w:proofErr w:type="gramEnd"/>
          </w:p>
        </w:tc>
      </w:tr>
      <w:tr w:rsidR="00A73166" w:rsidRPr="00FA1638" w14:paraId="6F1B89F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C6F0D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WHITE-WHITE</w:t>
            </w:r>
            <w:proofErr w:type="gramEnd"/>
          </w:p>
        </w:tc>
        <w:tc>
          <w:tcPr>
            <w:tcW w:w="0" w:type="dxa"/>
            <w:noWrap/>
            <w:hideMark/>
          </w:tcPr>
          <w:p w14:paraId="0A11FCCA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WHITE-WHITE</w:t>
            </w:r>
            <w:proofErr w:type="gramEnd"/>
          </w:p>
        </w:tc>
      </w:tr>
      <w:tr w:rsidR="00A73166" w:rsidRPr="00FA1638" w14:paraId="3321C16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8834C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WHITE-YELLOW</w:t>
            </w:r>
            <w:proofErr w:type="gramEnd"/>
          </w:p>
        </w:tc>
        <w:tc>
          <w:tcPr>
            <w:tcW w:w="0" w:type="dxa"/>
            <w:noWrap/>
            <w:hideMark/>
          </w:tcPr>
          <w:p w14:paraId="1A5E6A53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WHITE-YELLOW</w:t>
            </w:r>
            <w:proofErr w:type="gramEnd"/>
          </w:p>
        </w:tc>
      </w:tr>
      <w:tr w:rsidR="00A73166" w:rsidRPr="00FA1638" w14:paraId="76867AF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06532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YELLOW</w:t>
            </w:r>
          </w:p>
        </w:tc>
        <w:tc>
          <w:tcPr>
            <w:tcW w:w="0" w:type="dxa"/>
            <w:noWrap/>
            <w:hideMark/>
          </w:tcPr>
          <w:p w14:paraId="5AB1EAB8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YELLOW</w:t>
            </w:r>
          </w:p>
        </w:tc>
      </w:tr>
      <w:tr w:rsidR="00A73166" w:rsidRPr="00FA1638" w14:paraId="386C3E0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0286C0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YELLOW-GREEN</w:t>
            </w:r>
            <w:proofErr w:type="gramEnd"/>
          </w:p>
        </w:tc>
        <w:tc>
          <w:tcPr>
            <w:tcW w:w="0" w:type="dxa"/>
            <w:noWrap/>
            <w:hideMark/>
          </w:tcPr>
          <w:p w14:paraId="49C57D7F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YELLOW-GREEN</w:t>
            </w:r>
            <w:proofErr w:type="gramEnd"/>
          </w:p>
        </w:tc>
      </w:tr>
      <w:tr w:rsidR="00A73166" w:rsidRPr="00FA1638" w14:paraId="5459CF6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93E0D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YELLOW-RED</w:t>
            </w:r>
            <w:proofErr w:type="gramEnd"/>
          </w:p>
        </w:tc>
        <w:tc>
          <w:tcPr>
            <w:tcW w:w="0" w:type="dxa"/>
            <w:noWrap/>
            <w:hideMark/>
          </w:tcPr>
          <w:p w14:paraId="63266E1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YELLOW-RED</w:t>
            </w:r>
            <w:proofErr w:type="gramEnd"/>
          </w:p>
        </w:tc>
      </w:tr>
      <w:tr w:rsidR="00A73166" w:rsidRPr="00FA1638" w14:paraId="2A2D9FF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768FF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237DBFA3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6A38327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5D9E3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CodeDesignGroup</w:t>
            </w:r>
            <w:proofErr w:type="spellEnd"/>
          </w:p>
        </w:tc>
        <w:tc>
          <w:tcPr>
            <w:tcW w:w="0" w:type="dxa"/>
            <w:noWrap/>
            <w:hideMark/>
          </w:tcPr>
          <w:p w14:paraId="298B90A1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7DC8AEC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8F6335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Description: </w:t>
            </w:r>
          </w:p>
        </w:tc>
        <w:tc>
          <w:tcPr>
            <w:tcW w:w="0" w:type="dxa"/>
            <w:noWrap/>
            <w:hideMark/>
          </w:tcPr>
          <w:p w14:paraId="681B6398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7196B93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E541F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741F5898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17F437C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4BCEA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7D433FD1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3DA2D82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0BA04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dxa"/>
            <w:noWrap/>
            <w:hideMark/>
          </w:tcPr>
          <w:p w14:paraId="4C10DAB3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</w:t>
            </w:r>
          </w:p>
        </w:tc>
      </w:tr>
      <w:tr w:rsidR="00A73166" w:rsidRPr="00FA1638" w14:paraId="389ED3B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4A07F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II</w:t>
            </w:r>
          </w:p>
        </w:tc>
        <w:tc>
          <w:tcPr>
            <w:tcW w:w="0" w:type="dxa"/>
            <w:noWrap/>
            <w:hideMark/>
          </w:tcPr>
          <w:p w14:paraId="52203505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II</w:t>
            </w:r>
          </w:p>
        </w:tc>
      </w:tr>
      <w:tr w:rsidR="00A73166" w:rsidRPr="00FA1638" w14:paraId="71D99E0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2BDCB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III</w:t>
            </w:r>
          </w:p>
        </w:tc>
        <w:tc>
          <w:tcPr>
            <w:tcW w:w="0" w:type="dxa"/>
            <w:noWrap/>
            <w:hideMark/>
          </w:tcPr>
          <w:p w14:paraId="6DBFCAF2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III</w:t>
            </w:r>
          </w:p>
        </w:tc>
      </w:tr>
      <w:tr w:rsidR="00A73166" w:rsidRPr="00FA1638" w14:paraId="76065E0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4902C9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IV</w:t>
            </w:r>
          </w:p>
        </w:tc>
        <w:tc>
          <w:tcPr>
            <w:tcW w:w="0" w:type="dxa"/>
            <w:noWrap/>
            <w:hideMark/>
          </w:tcPr>
          <w:p w14:paraId="6A0C542E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IV</w:t>
            </w:r>
          </w:p>
        </w:tc>
      </w:tr>
      <w:tr w:rsidR="00A73166" w:rsidRPr="00FA1638" w14:paraId="38EB8AB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D52DD6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dxa"/>
            <w:noWrap/>
            <w:hideMark/>
          </w:tcPr>
          <w:p w14:paraId="1F05B488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</w:t>
            </w:r>
          </w:p>
        </w:tc>
      </w:tr>
      <w:tr w:rsidR="00A73166" w:rsidRPr="00FA1638" w14:paraId="346FB84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3568F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7F09C24B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3C4AEED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FD272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CodeGateStandType</w:t>
            </w:r>
            <w:proofErr w:type="spellEnd"/>
          </w:p>
        </w:tc>
        <w:tc>
          <w:tcPr>
            <w:tcW w:w="0" w:type="dxa"/>
            <w:noWrap/>
            <w:hideMark/>
          </w:tcPr>
          <w:p w14:paraId="56D4C9B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5D3929F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BA3A0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Description: </w:t>
            </w:r>
          </w:p>
        </w:tc>
        <w:tc>
          <w:tcPr>
            <w:tcW w:w="0" w:type="dxa"/>
            <w:noWrap/>
            <w:hideMark/>
          </w:tcPr>
          <w:p w14:paraId="0051CD2F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6E1BABD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0CA54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012E73C3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707D5BF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69B890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07E4D2F3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0BF7BA6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3EDD1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ANG-NI</w:t>
            </w:r>
          </w:p>
        </w:tc>
        <w:tc>
          <w:tcPr>
            <w:tcW w:w="0" w:type="dxa"/>
            <w:noWrap/>
            <w:hideMark/>
          </w:tcPr>
          <w:p w14:paraId="4AB48FA6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ANG-NI</w:t>
            </w:r>
          </w:p>
        </w:tc>
      </w:tr>
      <w:tr w:rsidR="00A73166" w:rsidRPr="00FA1638" w14:paraId="4A8AF93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B6FF3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ANG-NO</w:t>
            </w:r>
          </w:p>
        </w:tc>
        <w:tc>
          <w:tcPr>
            <w:tcW w:w="0" w:type="dxa"/>
            <w:noWrap/>
            <w:hideMark/>
          </w:tcPr>
          <w:p w14:paraId="3C6A0693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ANG-NO</w:t>
            </w:r>
          </w:p>
        </w:tc>
      </w:tr>
      <w:tr w:rsidR="00A73166" w:rsidRPr="00FA1638" w14:paraId="1D42DC3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87753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HS</w:t>
            </w:r>
          </w:p>
        </w:tc>
        <w:tc>
          <w:tcPr>
            <w:tcW w:w="0" w:type="dxa"/>
            <w:noWrap/>
            <w:hideMark/>
          </w:tcPr>
          <w:p w14:paraId="77A8AEB2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HS</w:t>
            </w:r>
          </w:p>
        </w:tc>
      </w:tr>
      <w:tr w:rsidR="00A73166" w:rsidRPr="00FA1638" w14:paraId="45B80BA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9065BF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ISO</w:t>
            </w:r>
          </w:p>
        </w:tc>
        <w:tc>
          <w:tcPr>
            <w:tcW w:w="0" w:type="dxa"/>
            <w:noWrap/>
            <w:hideMark/>
          </w:tcPr>
          <w:p w14:paraId="740382A6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ISO</w:t>
            </w:r>
          </w:p>
        </w:tc>
      </w:tr>
      <w:tr w:rsidR="00A73166" w:rsidRPr="00FA1638" w14:paraId="59E1B1E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A4989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JB</w:t>
            </w:r>
          </w:p>
        </w:tc>
        <w:tc>
          <w:tcPr>
            <w:tcW w:w="0" w:type="dxa"/>
            <w:noWrap/>
            <w:hideMark/>
          </w:tcPr>
          <w:p w14:paraId="057E5078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JB</w:t>
            </w:r>
          </w:p>
        </w:tc>
      </w:tr>
      <w:tr w:rsidR="00A73166" w:rsidRPr="00FA1638" w14:paraId="043AE34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71FDF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</w:t>
            </w:r>
          </w:p>
        </w:tc>
        <w:tc>
          <w:tcPr>
            <w:tcW w:w="0" w:type="dxa"/>
            <w:noWrap/>
            <w:hideMark/>
          </w:tcPr>
          <w:p w14:paraId="2A290F40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NI</w:t>
            </w:r>
          </w:p>
        </w:tc>
      </w:tr>
      <w:tr w:rsidR="00A73166" w:rsidRPr="00FA1638" w14:paraId="5C3335D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22D797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OTHER</w:t>
            </w:r>
          </w:p>
        </w:tc>
        <w:tc>
          <w:tcPr>
            <w:tcW w:w="0" w:type="dxa"/>
            <w:noWrap/>
            <w:hideMark/>
          </w:tcPr>
          <w:p w14:paraId="0599112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OTHER</w:t>
            </w:r>
          </w:p>
        </w:tc>
      </w:tr>
      <w:tr w:rsidR="00A73166" w:rsidRPr="00FA1638" w14:paraId="78F4BCC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A4856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</w:t>
            </w:r>
          </w:p>
        </w:tc>
        <w:tc>
          <w:tcPr>
            <w:tcW w:w="0" w:type="dxa"/>
            <w:noWrap/>
            <w:hideMark/>
          </w:tcPr>
          <w:p w14:paraId="499F2254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PR</w:t>
            </w:r>
          </w:p>
        </w:tc>
      </w:tr>
      <w:tr w:rsidR="00A73166" w:rsidRPr="00FA1638" w14:paraId="291B728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FFB8E2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RMT</w:t>
            </w:r>
          </w:p>
        </w:tc>
        <w:tc>
          <w:tcPr>
            <w:tcW w:w="0" w:type="dxa"/>
            <w:noWrap/>
            <w:hideMark/>
          </w:tcPr>
          <w:p w14:paraId="5088BF30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RMT</w:t>
            </w:r>
          </w:p>
        </w:tc>
      </w:tr>
      <w:tr w:rsidR="00A73166" w:rsidRPr="00FA1638" w14:paraId="0660B68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06441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SR</w:t>
            </w:r>
          </w:p>
        </w:tc>
        <w:tc>
          <w:tcPr>
            <w:tcW w:w="0" w:type="dxa"/>
            <w:noWrap/>
            <w:hideMark/>
          </w:tcPr>
          <w:p w14:paraId="146F2164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SR</w:t>
            </w:r>
          </w:p>
        </w:tc>
      </w:tr>
      <w:tr w:rsidR="00A73166" w:rsidRPr="00FA1638" w14:paraId="3F9C45F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47DBB2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TM</w:t>
            </w:r>
          </w:p>
        </w:tc>
        <w:tc>
          <w:tcPr>
            <w:tcW w:w="0" w:type="dxa"/>
            <w:noWrap/>
            <w:hideMark/>
          </w:tcPr>
          <w:p w14:paraId="2AC41667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TM</w:t>
            </w:r>
          </w:p>
        </w:tc>
      </w:tr>
      <w:tr w:rsidR="00A73166" w:rsidRPr="00FA1638" w14:paraId="473ADC7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935A2D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49B5318D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4CE4DB1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27BC4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Name: PLAN_OEAAA_ON_STRUCTYPE</w:t>
            </w:r>
          </w:p>
        </w:tc>
        <w:tc>
          <w:tcPr>
            <w:tcW w:w="0" w:type="dxa"/>
            <w:noWrap/>
            <w:hideMark/>
          </w:tcPr>
          <w:p w14:paraId="676FF3B2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5979BBD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B4E822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Description: Planning OEAAA </w:t>
            </w:r>
            <w:proofErr w:type="gram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proofErr w:type="gramEnd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structure type</w:t>
            </w:r>
          </w:p>
        </w:tc>
        <w:tc>
          <w:tcPr>
            <w:tcW w:w="0" w:type="dxa"/>
            <w:noWrap/>
            <w:hideMark/>
          </w:tcPr>
          <w:p w14:paraId="713A025E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6945C23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2758C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3686B7CB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6F3012F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394952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14BE9A3F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49D61A2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55654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Building</w:t>
            </w:r>
          </w:p>
        </w:tc>
        <w:tc>
          <w:tcPr>
            <w:tcW w:w="0" w:type="dxa"/>
            <w:noWrap/>
            <w:hideMark/>
          </w:tcPr>
          <w:p w14:paraId="411B27E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Building</w:t>
            </w:r>
          </w:p>
        </w:tc>
      </w:tr>
      <w:tr w:rsidR="00A73166" w:rsidRPr="00FA1638" w14:paraId="37FCD7B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B689E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Equipment</w:t>
            </w:r>
          </w:p>
        </w:tc>
        <w:tc>
          <w:tcPr>
            <w:tcW w:w="0" w:type="dxa"/>
            <w:noWrap/>
            <w:hideMark/>
          </w:tcPr>
          <w:p w14:paraId="36D58284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Equipment</w:t>
            </w:r>
          </w:p>
        </w:tc>
      </w:tr>
      <w:tr w:rsidR="00A73166" w:rsidRPr="00FA1638" w14:paraId="740C33B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9ED936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dxa"/>
            <w:noWrap/>
            <w:hideMark/>
          </w:tcPr>
          <w:p w14:paraId="2A3CA82B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Other</w:t>
            </w:r>
          </w:p>
        </w:tc>
      </w:tr>
      <w:tr w:rsidR="00A73166" w:rsidRPr="00FA1638" w14:paraId="1781F6A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27DE6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Runway</w:t>
            </w:r>
          </w:p>
        </w:tc>
        <w:tc>
          <w:tcPr>
            <w:tcW w:w="0" w:type="dxa"/>
            <w:noWrap/>
            <w:hideMark/>
          </w:tcPr>
          <w:p w14:paraId="7B8AD107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Runway</w:t>
            </w:r>
          </w:p>
        </w:tc>
      </w:tr>
      <w:tr w:rsidR="00A73166" w:rsidRPr="00FA1638" w14:paraId="78954FF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E10B82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Taxiway</w:t>
            </w:r>
          </w:p>
        </w:tc>
        <w:tc>
          <w:tcPr>
            <w:tcW w:w="0" w:type="dxa"/>
            <w:noWrap/>
            <w:hideMark/>
          </w:tcPr>
          <w:p w14:paraId="27837111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Taxiway</w:t>
            </w:r>
          </w:p>
        </w:tc>
      </w:tr>
      <w:tr w:rsidR="00A73166" w:rsidRPr="00FA1638" w14:paraId="67C2BB8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328EEA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Crane (Temporary)</w:t>
            </w:r>
          </w:p>
        </w:tc>
        <w:tc>
          <w:tcPr>
            <w:tcW w:w="0" w:type="dxa"/>
            <w:noWrap/>
            <w:hideMark/>
          </w:tcPr>
          <w:p w14:paraId="24583A56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Crane (Temporary)</w:t>
            </w:r>
          </w:p>
        </w:tc>
      </w:tr>
      <w:tr w:rsidR="00A73166" w:rsidRPr="00FA1638" w14:paraId="5C44EA1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A0EC0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1C8CAFE7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6BDB68F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D53E8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CodeMarkingFeatureType</w:t>
            </w:r>
            <w:proofErr w:type="spellEnd"/>
          </w:p>
        </w:tc>
        <w:tc>
          <w:tcPr>
            <w:tcW w:w="0" w:type="dxa"/>
            <w:noWrap/>
            <w:hideMark/>
          </w:tcPr>
          <w:p w14:paraId="41CCE0DD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56C451B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575832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Description: </w:t>
            </w:r>
          </w:p>
        </w:tc>
        <w:tc>
          <w:tcPr>
            <w:tcW w:w="0" w:type="dxa"/>
            <w:noWrap/>
            <w:hideMark/>
          </w:tcPr>
          <w:p w14:paraId="40DF6F79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68565D7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47FD4B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771128C7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53702A1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44D86B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3D35C916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416857B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10B405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AIMING_POINT</w:t>
            </w:r>
          </w:p>
        </w:tc>
        <w:tc>
          <w:tcPr>
            <w:tcW w:w="0" w:type="dxa"/>
            <w:noWrap/>
            <w:hideMark/>
          </w:tcPr>
          <w:p w14:paraId="77B04C34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AIMING_POINT</w:t>
            </w:r>
          </w:p>
        </w:tc>
      </w:tr>
      <w:tr w:rsidR="00A73166" w:rsidRPr="00FA1638" w14:paraId="7EFA994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FA900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ALTBAND</w:t>
            </w:r>
          </w:p>
        </w:tc>
        <w:tc>
          <w:tcPr>
            <w:tcW w:w="0" w:type="dxa"/>
            <w:noWrap/>
            <w:hideMark/>
          </w:tcPr>
          <w:p w14:paraId="59752ADF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ALTBAND</w:t>
            </w:r>
          </w:p>
        </w:tc>
      </w:tr>
      <w:tr w:rsidR="00A73166" w:rsidRPr="00FA1638" w14:paraId="136F3FD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ED74B0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APRON_SIGN</w:t>
            </w:r>
          </w:p>
        </w:tc>
        <w:tc>
          <w:tcPr>
            <w:tcW w:w="0" w:type="dxa"/>
            <w:noWrap/>
            <w:hideMark/>
          </w:tcPr>
          <w:p w14:paraId="54672124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APRON_SIGN</w:t>
            </w:r>
          </w:p>
        </w:tc>
      </w:tr>
      <w:tr w:rsidR="00A73166" w:rsidRPr="00FA1638" w14:paraId="305A49B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DEFF152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ARROW</w:t>
            </w:r>
          </w:p>
        </w:tc>
        <w:tc>
          <w:tcPr>
            <w:tcW w:w="0" w:type="dxa"/>
            <w:noWrap/>
            <w:hideMark/>
          </w:tcPr>
          <w:p w14:paraId="690999B3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ARROW</w:t>
            </w:r>
          </w:p>
        </w:tc>
      </w:tr>
      <w:tr w:rsidR="00A73166" w:rsidRPr="00FA1638" w14:paraId="57ACDA3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CB85B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ARROW_HEAD</w:t>
            </w:r>
          </w:p>
        </w:tc>
        <w:tc>
          <w:tcPr>
            <w:tcW w:w="0" w:type="dxa"/>
            <w:noWrap/>
            <w:hideMark/>
          </w:tcPr>
          <w:p w14:paraId="24D698B3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ARROW_HEAD</w:t>
            </w:r>
          </w:p>
        </w:tc>
      </w:tr>
      <w:tr w:rsidR="00A73166" w:rsidRPr="00FA1638" w14:paraId="5600A72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3CBCB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CHECKERBOARD</w:t>
            </w:r>
          </w:p>
        </w:tc>
        <w:tc>
          <w:tcPr>
            <w:tcW w:w="0" w:type="dxa"/>
            <w:noWrap/>
            <w:hideMark/>
          </w:tcPr>
          <w:p w14:paraId="3E1F68B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CHECKERBOARD</w:t>
            </w:r>
          </w:p>
        </w:tc>
      </w:tr>
      <w:tr w:rsidR="00A73166" w:rsidRPr="00FA1638" w14:paraId="3F7D2BF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19038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CHEVRON</w:t>
            </w:r>
          </w:p>
        </w:tc>
        <w:tc>
          <w:tcPr>
            <w:tcW w:w="0" w:type="dxa"/>
            <w:noWrap/>
            <w:hideMark/>
          </w:tcPr>
          <w:p w14:paraId="44A9C1D0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CHEVRON</w:t>
            </w:r>
          </w:p>
        </w:tc>
      </w:tr>
      <w:tr w:rsidR="00A73166" w:rsidRPr="00FA1638" w14:paraId="2B8C799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0D8A8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DEMARCATION</w:t>
            </w:r>
          </w:p>
        </w:tc>
        <w:tc>
          <w:tcPr>
            <w:tcW w:w="0" w:type="dxa"/>
            <w:noWrap/>
            <w:hideMark/>
          </w:tcPr>
          <w:p w14:paraId="62888CBF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DEMARCATION</w:t>
            </w:r>
          </w:p>
        </w:tc>
      </w:tr>
      <w:tr w:rsidR="00A73166" w:rsidRPr="00FA1638" w14:paraId="08E2281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20850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DIR_SIGN</w:t>
            </w:r>
          </w:p>
        </w:tc>
        <w:tc>
          <w:tcPr>
            <w:tcW w:w="0" w:type="dxa"/>
            <w:noWrap/>
            <w:hideMark/>
          </w:tcPr>
          <w:p w14:paraId="459BE662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DIR_SIGN</w:t>
            </w:r>
          </w:p>
        </w:tc>
      </w:tr>
      <w:tr w:rsidR="00A73166" w:rsidRPr="00FA1638" w14:paraId="1F3885D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7283F0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GATE_LINE</w:t>
            </w:r>
          </w:p>
        </w:tc>
        <w:tc>
          <w:tcPr>
            <w:tcW w:w="0" w:type="dxa"/>
            <w:noWrap/>
            <w:hideMark/>
          </w:tcPr>
          <w:p w14:paraId="0E06355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GATE_LINE</w:t>
            </w:r>
          </w:p>
        </w:tc>
      </w:tr>
      <w:tr w:rsidR="00A73166" w:rsidRPr="00FA1638" w14:paraId="32A6C49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72ACD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GATE_SIGN</w:t>
            </w:r>
          </w:p>
        </w:tc>
        <w:tc>
          <w:tcPr>
            <w:tcW w:w="0" w:type="dxa"/>
            <w:noWrap/>
            <w:hideMark/>
          </w:tcPr>
          <w:p w14:paraId="085EA9DA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GATE_SIGN</w:t>
            </w:r>
          </w:p>
        </w:tc>
      </w:tr>
      <w:tr w:rsidR="00A73166" w:rsidRPr="00FA1638" w14:paraId="1AA5306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CFED9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HOLD_SIGN</w:t>
            </w:r>
          </w:p>
        </w:tc>
        <w:tc>
          <w:tcPr>
            <w:tcW w:w="0" w:type="dxa"/>
            <w:noWrap/>
            <w:hideMark/>
          </w:tcPr>
          <w:p w14:paraId="3DDB219C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HOLD_SIGN</w:t>
            </w:r>
          </w:p>
        </w:tc>
      </w:tr>
      <w:tr w:rsidR="00A73166" w:rsidRPr="00FA1638" w14:paraId="1A6CE5E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E3E5A8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ILS_HOLD</w:t>
            </w:r>
          </w:p>
        </w:tc>
        <w:tc>
          <w:tcPr>
            <w:tcW w:w="0" w:type="dxa"/>
            <w:noWrap/>
            <w:hideMark/>
          </w:tcPr>
          <w:p w14:paraId="49248E1E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ILS_HOLD</w:t>
            </w:r>
          </w:p>
        </w:tc>
      </w:tr>
      <w:tr w:rsidR="00A73166" w:rsidRPr="00FA1638" w14:paraId="116B955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BC699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INTERSECTION_HOLD</w:t>
            </w:r>
          </w:p>
        </w:tc>
        <w:tc>
          <w:tcPr>
            <w:tcW w:w="0" w:type="dxa"/>
            <w:noWrap/>
            <w:hideMark/>
          </w:tcPr>
          <w:p w14:paraId="7D2BB92B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INTERSECTION_HOLD</w:t>
            </w:r>
          </w:p>
        </w:tc>
      </w:tr>
      <w:tr w:rsidR="00A73166" w:rsidRPr="00FA1638" w14:paraId="079D2A4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74DFC9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LAHSO</w:t>
            </w:r>
          </w:p>
        </w:tc>
        <w:tc>
          <w:tcPr>
            <w:tcW w:w="0" w:type="dxa"/>
            <w:noWrap/>
            <w:hideMark/>
          </w:tcPr>
          <w:p w14:paraId="35E0AEC2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LAHSO</w:t>
            </w:r>
          </w:p>
        </w:tc>
      </w:tr>
      <w:tr w:rsidR="00A73166" w:rsidRPr="00FA1638" w14:paraId="316A64A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6B016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LOCATION_SIGN</w:t>
            </w:r>
          </w:p>
        </w:tc>
        <w:tc>
          <w:tcPr>
            <w:tcW w:w="0" w:type="dxa"/>
            <w:noWrap/>
            <w:hideMark/>
          </w:tcPr>
          <w:p w14:paraId="2B2123E2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LOCATION_SIGN</w:t>
            </w:r>
          </w:p>
        </w:tc>
      </w:tr>
      <w:tr w:rsidR="00A73166" w:rsidRPr="00FA1638" w14:paraId="6CB9C28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A516F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NON_MOVE_AREA</w:t>
            </w:r>
          </w:p>
        </w:tc>
        <w:tc>
          <w:tcPr>
            <w:tcW w:w="0" w:type="dxa"/>
            <w:noWrap/>
            <w:hideMark/>
          </w:tcPr>
          <w:p w14:paraId="2D6DEA14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NON_MOVE_AREA</w:t>
            </w:r>
          </w:p>
        </w:tc>
      </w:tr>
      <w:tr w:rsidR="00A73166" w:rsidRPr="00FA1638" w14:paraId="4A7B985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D6896E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0" w:type="dxa"/>
            <w:noWrap/>
            <w:hideMark/>
          </w:tcPr>
          <w:p w14:paraId="2071D816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NONE</w:t>
            </w:r>
          </w:p>
        </w:tc>
      </w:tr>
      <w:tr w:rsidR="00A73166" w:rsidRPr="00FA1638" w14:paraId="7FB1D9F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90EF7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dxa"/>
            <w:noWrap/>
            <w:hideMark/>
          </w:tcPr>
          <w:p w14:paraId="0D408819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OTHER</w:t>
            </w:r>
          </w:p>
        </w:tc>
      </w:tr>
      <w:tr w:rsidR="00A73166" w:rsidRPr="00FA1638" w14:paraId="358AB1E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0389A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OTHER_LINE</w:t>
            </w:r>
          </w:p>
        </w:tc>
        <w:tc>
          <w:tcPr>
            <w:tcW w:w="0" w:type="dxa"/>
            <w:noWrap/>
            <w:hideMark/>
          </w:tcPr>
          <w:p w14:paraId="53C48763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OTHER_LINE</w:t>
            </w:r>
          </w:p>
        </w:tc>
      </w:tr>
      <w:tr w:rsidR="00A73166" w:rsidRPr="00FA1638" w14:paraId="5B24897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4D731E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OTHER_POLYGON</w:t>
            </w:r>
          </w:p>
        </w:tc>
        <w:tc>
          <w:tcPr>
            <w:tcW w:w="0" w:type="dxa"/>
            <w:noWrap/>
            <w:hideMark/>
          </w:tcPr>
          <w:p w14:paraId="6EA215A0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OTHER_POLYGON</w:t>
            </w:r>
          </w:p>
        </w:tc>
      </w:tr>
      <w:tr w:rsidR="00A73166" w:rsidRPr="00FA1638" w14:paraId="0ACDBDE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3BB960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PERM_CLOSED</w:t>
            </w:r>
          </w:p>
        </w:tc>
        <w:tc>
          <w:tcPr>
            <w:tcW w:w="0" w:type="dxa"/>
            <w:noWrap/>
            <w:hideMark/>
          </w:tcPr>
          <w:p w14:paraId="6E77F3B8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PERM_CLOSED</w:t>
            </w:r>
          </w:p>
        </w:tc>
      </w:tr>
      <w:tr w:rsidR="00A73166" w:rsidRPr="00FA1638" w14:paraId="3CA07B7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1FA00B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POS_SIGN</w:t>
            </w:r>
          </w:p>
        </w:tc>
        <w:tc>
          <w:tcPr>
            <w:tcW w:w="0" w:type="dxa"/>
            <w:noWrap/>
            <w:hideMark/>
          </w:tcPr>
          <w:p w14:paraId="3EFAF547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POS_SIGN</w:t>
            </w:r>
          </w:p>
        </w:tc>
      </w:tr>
      <w:tr w:rsidR="00A73166" w:rsidRPr="00FA1638" w14:paraId="553F1C5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AE23F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RWY_CL</w:t>
            </w:r>
          </w:p>
        </w:tc>
        <w:tc>
          <w:tcPr>
            <w:tcW w:w="0" w:type="dxa"/>
            <w:noWrap/>
            <w:hideMark/>
          </w:tcPr>
          <w:p w14:paraId="7AA634A8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RWY_CL</w:t>
            </w:r>
          </w:p>
        </w:tc>
      </w:tr>
      <w:tr w:rsidR="00A73166" w:rsidRPr="00FA1638" w14:paraId="20B839D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2E696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RWY_HOLD</w:t>
            </w:r>
          </w:p>
        </w:tc>
        <w:tc>
          <w:tcPr>
            <w:tcW w:w="0" w:type="dxa"/>
            <w:noWrap/>
            <w:hideMark/>
          </w:tcPr>
          <w:p w14:paraId="1C8E78AD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RWY_HOLD</w:t>
            </w:r>
          </w:p>
        </w:tc>
      </w:tr>
      <w:tr w:rsidR="00A73166" w:rsidRPr="00FA1638" w14:paraId="7826714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8F173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RWY_ID</w:t>
            </w:r>
          </w:p>
        </w:tc>
        <w:tc>
          <w:tcPr>
            <w:tcW w:w="0" w:type="dxa"/>
            <w:noWrap/>
            <w:hideMark/>
          </w:tcPr>
          <w:p w14:paraId="4A7B52DB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RWY_ID</w:t>
            </w:r>
          </w:p>
        </w:tc>
      </w:tr>
      <w:tr w:rsidR="00A73166" w:rsidRPr="00FA1638" w14:paraId="1054DB6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D482D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RWY_SHD</w:t>
            </w:r>
          </w:p>
        </w:tc>
        <w:tc>
          <w:tcPr>
            <w:tcW w:w="0" w:type="dxa"/>
            <w:noWrap/>
            <w:hideMark/>
          </w:tcPr>
          <w:p w14:paraId="74AC480C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RWY_SHD</w:t>
            </w:r>
          </w:p>
        </w:tc>
      </w:tr>
      <w:tr w:rsidR="00A73166" w:rsidRPr="00FA1638" w14:paraId="73B3A82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71358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RWY_THRSH</w:t>
            </w:r>
          </w:p>
        </w:tc>
        <w:tc>
          <w:tcPr>
            <w:tcW w:w="0" w:type="dxa"/>
            <w:noWrap/>
            <w:hideMark/>
          </w:tcPr>
          <w:p w14:paraId="6C1EC68B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RWY_THRSH</w:t>
            </w:r>
          </w:p>
        </w:tc>
      </w:tr>
      <w:tr w:rsidR="00A73166" w:rsidRPr="00FA1638" w14:paraId="4517431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E478C8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SIDE_STRP</w:t>
            </w:r>
          </w:p>
        </w:tc>
        <w:tc>
          <w:tcPr>
            <w:tcW w:w="0" w:type="dxa"/>
            <w:noWrap/>
            <w:hideMark/>
          </w:tcPr>
          <w:p w14:paraId="29E80512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SIDE_STRP</w:t>
            </w:r>
          </w:p>
        </w:tc>
      </w:tr>
      <w:tr w:rsidR="00A73166" w:rsidRPr="00FA1638" w14:paraId="6DE6DF5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75314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SOLID</w:t>
            </w:r>
          </w:p>
        </w:tc>
        <w:tc>
          <w:tcPr>
            <w:tcW w:w="0" w:type="dxa"/>
            <w:noWrap/>
            <w:hideMark/>
          </w:tcPr>
          <w:p w14:paraId="32F14B6A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SOLID</w:t>
            </w:r>
          </w:p>
        </w:tc>
      </w:tr>
      <w:tr w:rsidR="00A73166" w:rsidRPr="00FA1638" w14:paraId="74EB808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D12475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TDZ_MARK</w:t>
            </w:r>
          </w:p>
        </w:tc>
        <w:tc>
          <w:tcPr>
            <w:tcW w:w="0" w:type="dxa"/>
            <w:noWrap/>
            <w:hideMark/>
          </w:tcPr>
          <w:p w14:paraId="5148E7A5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TDZ_MARK</w:t>
            </w:r>
          </w:p>
        </w:tc>
      </w:tr>
      <w:tr w:rsidR="00A73166" w:rsidRPr="00FA1638" w14:paraId="44890A0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9ADAD5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TEMP_CLOSED</w:t>
            </w:r>
          </w:p>
        </w:tc>
        <w:tc>
          <w:tcPr>
            <w:tcW w:w="0" w:type="dxa"/>
            <w:noWrap/>
            <w:hideMark/>
          </w:tcPr>
          <w:p w14:paraId="66E04377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TEMP_CLOSED</w:t>
            </w:r>
          </w:p>
        </w:tc>
      </w:tr>
      <w:tr w:rsidR="00A73166" w:rsidRPr="00FA1638" w14:paraId="413B04B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8530B5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THRSH_BAR</w:t>
            </w:r>
          </w:p>
        </w:tc>
        <w:tc>
          <w:tcPr>
            <w:tcW w:w="0" w:type="dxa"/>
            <w:noWrap/>
            <w:hideMark/>
          </w:tcPr>
          <w:p w14:paraId="04E78737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THRSH_BAR</w:t>
            </w:r>
          </w:p>
        </w:tc>
      </w:tr>
      <w:tr w:rsidR="00A73166" w:rsidRPr="00FA1638" w14:paraId="2CC9083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3017F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TIEDOWN</w:t>
            </w:r>
          </w:p>
        </w:tc>
        <w:tc>
          <w:tcPr>
            <w:tcW w:w="0" w:type="dxa"/>
            <w:noWrap/>
            <w:hideMark/>
          </w:tcPr>
          <w:p w14:paraId="2013A5B6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TIEDOWN</w:t>
            </w:r>
          </w:p>
        </w:tc>
      </w:tr>
      <w:tr w:rsidR="00A73166" w:rsidRPr="00FA1638" w14:paraId="3F6850A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4C07C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TWY_CL</w:t>
            </w:r>
          </w:p>
        </w:tc>
        <w:tc>
          <w:tcPr>
            <w:tcW w:w="0" w:type="dxa"/>
            <w:noWrap/>
            <w:hideMark/>
          </w:tcPr>
          <w:p w14:paraId="7AD45907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TWY_CL</w:t>
            </w:r>
          </w:p>
        </w:tc>
      </w:tr>
      <w:tr w:rsidR="00A73166" w:rsidRPr="00FA1638" w14:paraId="225057F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EB4B9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TWY_EDGE</w:t>
            </w:r>
          </w:p>
        </w:tc>
        <w:tc>
          <w:tcPr>
            <w:tcW w:w="0" w:type="dxa"/>
            <w:noWrap/>
            <w:hideMark/>
          </w:tcPr>
          <w:p w14:paraId="20C0DFA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TWY_EDGE</w:t>
            </w:r>
          </w:p>
        </w:tc>
      </w:tr>
      <w:tr w:rsidR="00A73166" w:rsidRPr="00FA1638" w14:paraId="5295E3A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4C74B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TWY_HOLD</w:t>
            </w:r>
          </w:p>
        </w:tc>
        <w:tc>
          <w:tcPr>
            <w:tcW w:w="0" w:type="dxa"/>
            <w:noWrap/>
            <w:hideMark/>
          </w:tcPr>
          <w:p w14:paraId="3325F788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TWY_HOLD</w:t>
            </w:r>
          </w:p>
        </w:tc>
      </w:tr>
      <w:tr w:rsidR="00A73166" w:rsidRPr="00FA1638" w14:paraId="537B908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4BC0A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TWY_SHD</w:t>
            </w:r>
          </w:p>
        </w:tc>
        <w:tc>
          <w:tcPr>
            <w:tcW w:w="0" w:type="dxa"/>
            <w:noWrap/>
            <w:hideMark/>
          </w:tcPr>
          <w:p w14:paraId="0429D275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TWY_SHD</w:t>
            </w:r>
          </w:p>
        </w:tc>
      </w:tr>
      <w:tr w:rsidR="00A73166" w:rsidRPr="00FA1638" w14:paraId="7B2C1E1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650D9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2DC86088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1993E38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8B4CA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CodeSurfaceType</w:t>
            </w:r>
            <w:proofErr w:type="spellEnd"/>
          </w:p>
        </w:tc>
        <w:tc>
          <w:tcPr>
            <w:tcW w:w="0" w:type="dxa"/>
            <w:noWrap/>
            <w:hideMark/>
          </w:tcPr>
          <w:p w14:paraId="09082C30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2A14674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98CDE2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Description: </w:t>
            </w:r>
          </w:p>
        </w:tc>
        <w:tc>
          <w:tcPr>
            <w:tcW w:w="0" w:type="dxa"/>
            <w:noWrap/>
            <w:hideMark/>
          </w:tcPr>
          <w:p w14:paraId="0C3360C7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776A649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CA85A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53762B5D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56C55BC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A15AC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14247C68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2EF8B78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5EAB6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dxa"/>
            <w:noWrap/>
            <w:hideMark/>
          </w:tcPr>
          <w:p w14:paraId="06E23430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</w:t>
            </w:r>
          </w:p>
        </w:tc>
      </w:tr>
      <w:tr w:rsidR="00A73166" w:rsidRPr="00FA1638" w14:paraId="31B5492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A5A8B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0" w:type="dxa"/>
            <w:noWrap/>
            <w:hideMark/>
          </w:tcPr>
          <w:p w14:paraId="6C4517F7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</w:t>
            </w:r>
          </w:p>
        </w:tc>
      </w:tr>
      <w:tr w:rsidR="00A73166" w:rsidRPr="00FA1638" w14:paraId="3420A34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C34E22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69992B57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414010A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24287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Name: FLOOR_LEVEL</w:t>
            </w:r>
          </w:p>
        </w:tc>
        <w:tc>
          <w:tcPr>
            <w:tcW w:w="0" w:type="dxa"/>
            <w:noWrap/>
            <w:hideMark/>
          </w:tcPr>
          <w:p w14:paraId="7D304E7D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3C43FCD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CB278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Description: </w:t>
            </w:r>
          </w:p>
        </w:tc>
        <w:tc>
          <w:tcPr>
            <w:tcW w:w="0" w:type="dxa"/>
            <w:noWrap/>
            <w:hideMark/>
          </w:tcPr>
          <w:p w14:paraId="79B8A94E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1AFA7E4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468B8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0864B82E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2851D2A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CB1AC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08CFD602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359C19F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0B5F41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dxa"/>
            <w:noWrap/>
            <w:hideMark/>
          </w:tcPr>
          <w:p w14:paraId="5D5233DA" w14:textId="77777777" w:rsidR="00A73166" w:rsidRPr="00FA1638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73166" w:rsidRPr="00FA1638" w14:paraId="087DC57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9D2EE3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dxa"/>
            <w:noWrap/>
            <w:hideMark/>
          </w:tcPr>
          <w:p w14:paraId="691C949A" w14:textId="77777777" w:rsidR="00A73166" w:rsidRPr="00FA1638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73166" w:rsidRPr="00FA1638" w14:paraId="0B9821D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0E3BAD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dxa"/>
            <w:noWrap/>
            <w:hideMark/>
          </w:tcPr>
          <w:p w14:paraId="291451F0" w14:textId="77777777" w:rsidR="00A73166" w:rsidRPr="00FA1638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73166" w:rsidRPr="00FA1638" w14:paraId="1C4B1D8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5794D7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dxa"/>
            <w:noWrap/>
            <w:hideMark/>
          </w:tcPr>
          <w:p w14:paraId="48F5E47B" w14:textId="77777777" w:rsidR="00A73166" w:rsidRPr="00FA1638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73166" w:rsidRPr="00FA1638" w14:paraId="073F8CD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8B770AD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dxa"/>
            <w:noWrap/>
            <w:hideMark/>
          </w:tcPr>
          <w:p w14:paraId="006A40AB" w14:textId="77777777" w:rsidR="00A73166" w:rsidRPr="00FA1638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73166" w:rsidRPr="00FA1638" w14:paraId="51BAAF7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0B71E5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dxa"/>
            <w:noWrap/>
            <w:hideMark/>
          </w:tcPr>
          <w:p w14:paraId="4E1D3658" w14:textId="77777777" w:rsidR="00A73166" w:rsidRPr="00FA1638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73166" w:rsidRPr="00FA1638" w14:paraId="2074227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EB2495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dxa"/>
            <w:noWrap/>
            <w:hideMark/>
          </w:tcPr>
          <w:p w14:paraId="34E71743" w14:textId="77777777" w:rsidR="00A73166" w:rsidRPr="00FA1638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73166" w:rsidRPr="00FA1638" w14:paraId="53FD664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5BC1EB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dxa"/>
            <w:noWrap/>
            <w:hideMark/>
          </w:tcPr>
          <w:p w14:paraId="352B2A2A" w14:textId="77777777" w:rsidR="00A73166" w:rsidRPr="00FA1638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A73166" w:rsidRPr="00FA1638" w14:paraId="73FF54D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495D2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Basement</w:t>
            </w:r>
          </w:p>
        </w:tc>
        <w:tc>
          <w:tcPr>
            <w:tcW w:w="0" w:type="dxa"/>
            <w:noWrap/>
            <w:hideMark/>
          </w:tcPr>
          <w:p w14:paraId="088867B6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Basement</w:t>
            </w:r>
          </w:p>
        </w:tc>
      </w:tr>
      <w:tr w:rsidR="00A73166" w:rsidRPr="00FA1638" w14:paraId="756F27F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67480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Mezzanine</w:t>
            </w:r>
          </w:p>
        </w:tc>
        <w:tc>
          <w:tcPr>
            <w:tcW w:w="0" w:type="dxa"/>
            <w:noWrap/>
            <w:hideMark/>
          </w:tcPr>
          <w:p w14:paraId="0643E32F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Mezzanine</w:t>
            </w:r>
          </w:p>
        </w:tc>
      </w:tr>
      <w:tr w:rsidR="00A73166" w:rsidRPr="00FA1638" w14:paraId="6D749A8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45DEB4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6218D372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2E6AAE4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D58E5E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Name: SSR_SLAN_PORT</w:t>
            </w:r>
          </w:p>
        </w:tc>
        <w:tc>
          <w:tcPr>
            <w:tcW w:w="0" w:type="dxa"/>
            <w:noWrap/>
            <w:hideMark/>
          </w:tcPr>
          <w:p w14:paraId="467916C0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604F24C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DAD7EB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Description: SSR SLAN Port Count</w:t>
            </w:r>
          </w:p>
        </w:tc>
        <w:tc>
          <w:tcPr>
            <w:tcW w:w="0" w:type="dxa"/>
            <w:noWrap/>
            <w:hideMark/>
          </w:tcPr>
          <w:p w14:paraId="13E2010E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3ECD7E7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42534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268105F0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77F30D9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7855A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5F7A754E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4A4E61B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5C8AE2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0" w:type="dxa"/>
            <w:noWrap/>
            <w:hideMark/>
          </w:tcPr>
          <w:p w14:paraId="7348C8DB" w14:textId="77777777" w:rsidR="00A73166" w:rsidRPr="00FA1638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73166" w:rsidRPr="00FA1638" w14:paraId="526B371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07492D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E8F16D0" w14:textId="77777777" w:rsidR="00A73166" w:rsidRPr="00FA1638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A73166" w:rsidRPr="00FA1638" w14:paraId="00C85A6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62DBEED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dxa"/>
            <w:noWrap/>
            <w:hideMark/>
          </w:tcPr>
          <w:p w14:paraId="54028C2C" w14:textId="77777777" w:rsidR="00A73166" w:rsidRPr="00FA1638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A73166" w:rsidRPr="00FA1638" w14:paraId="09E1464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41539A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dxa"/>
            <w:noWrap/>
            <w:hideMark/>
          </w:tcPr>
          <w:p w14:paraId="6230EC2C" w14:textId="77777777" w:rsidR="00A73166" w:rsidRPr="00FA1638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A73166" w:rsidRPr="00FA1638" w14:paraId="59FA0DF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2524F10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dxa"/>
            <w:noWrap/>
            <w:hideMark/>
          </w:tcPr>
          <w:p w14:paraId="4AAFEBE8" w14:textId="77777777" w:rsidR="00A73166" w:rsidRPr="00FA1638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A73166" w:rsidRPr="00FA1638" w14:paraId="606EE2D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F722D5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dxa"/>
            <w:noWrap/>
            <w:hideMark/>
          </w:tcPr>
          <w:p w14:paraId="6C003E9C" w14:textId="77777777" w:rsidR="00A73166" w:rsidRPr="00FA1638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A73166" w:rsidRPr="00FA1638" w14:paraId="63843CE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00B81C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dxa"/>
            <w:noWrap/>
            <w:hideMark/>
          </w:tcPr>
          <w:p w14:paraId="4BA3BC86" w14:textId="77777777" w:rsidR="00A73166" w:rsidRPr="00FA1638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A73166" w:rsidRPr="00FA1638" w14:paraId="76A34EA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21CDD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dxa"/>
            <w:noWrap/>
            <w:hideMark/>
          </w:tcPr>
          <w:p w14:paraId="22E2ECCE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Other</w:t>
            </w:r>
          </w:p>
        </w:tc>
      </w:tr>
      <w:tr w:rsidR="00A73166" w:rsidRPr="00FA1638" w14:paraId="18FCB42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0E8416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0" w:type="dxa"/>
            <w:noWrap/>
            <w:hideMark/>
          </w:tcPr>
          <w:p w14:paraId="31EE2B37" w14:textId="77777777" w:rsidR="00A73166" w:rsidRPr="00FA1638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</w:t>
            </w:r>
          </w:p>
        </w:tc>
      </w:tr>
      <w:tr w:rsidR="00A73166" w:rsidRPr="00FA1638" w14:paraId="524B966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96EC9E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0" w:type="dxa"/>
            <w:noWrap/>
            <w:hideMark/>
          </w:tcPr>
          <w:p w14:paraId="06003DB2" w14:textId="77777777" w:rsidR="00A73166" w:rsidRPr="00FA1638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</w:t>
            </w:r>
          </w:p>
        </w:tc>
      </w:tr>
      <w:tr w:rsidR="00A73166" w:rsidRPr="00FA1638" w14:paraId="753A7D3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D5C4DC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dxa"/>
            <w:noWrap/>
            <w:hideMark/>
          </w:tcPr>
          <w:p w14:paraId="7BEE04C9" w14:textId="77777777" w:rsidR="00A73166" w:rsidRPr="00FA1638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240</w:t>
            </w:r>
          </w:p>
        </w:tc>
      </w:tr>
      <w:tr w:rsidR="00A73166" w:rsidRPr="00FA1638" w14:paraId="0BF6D1D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FE1A979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0" w:type="dxa"/>
            <w:noWrap/>
            <w:hideMark/>
          </w:tcPr>
          <w:p w14:paraId="6F2F7DB7" w14:textId="77777777" w:rsidR="00A73166" w:rsidRPr="00FA1638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384</w:t>
            </w:r>
          </w:p>
        </w:tc>
      </w:tr>
      <w:tr w:rsidR="00A73166" w:rsidRPr="00FA1638" w14:paraId="13F925A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DDD2D8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56EE6DDA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5754CE7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82743C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CodeLoadingBridgeType</w:t>
            </w:r>
            <w:proofErr w:type="spellEnd"/>
          </w:p>
        </w:tc>
        <w:tc>
          <w:tcPr>
            <w:tcW w:w="0" w:type="dxa"/>
            <w:noWrap/>
            <w:hideMark/>
          </w:tcPr>
          <w:p w14:paraId="755EF7C9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350CAAD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8142D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Description: </w:t>
            </w:r>
          </w:p>
        </w:tc>
        <w:tc>
          <w:tcPr>
            <w:tcW w:w="0" w:type="dxa"/>
            <w:noWrap/>
            <w:hideMark/>
          </w:tcPr>
          <w:p w14:paraId="58EDC789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0BB2F5C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01B17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560151FB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19689FE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8BCD3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6D4C0BAB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4FC31BB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DCC03D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ARM</w:t>
            </w:r>
          </w:p>
        </w:tc>
        <w:tc>
          <w:tcPr>
            <w:tcW w:w="0" w:type="dxa"/>
            <w:noWrap/>
            <w:hideMark/>
          </w:tcPr>
          <w:p w14:paraId="76BD1B09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ARM</w:t>
            </w:r>
          </w:p>
        </w:tc>
      </w:tr>
      <w:tr w:rsidR="00A73166" w:rsidRPr="00FA1638" w14:paraId="21EFB56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0BD1B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dxa"/>
            <w:noWrap/>
            <w:hideMark/>
          </w:tcPr>
          <w:p w14:paraId="5F783756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OTHER</w:t>
            </w:r>
          </w:p>
        </w:tc>
      </w:tr>
      <w:tr w:rsidR="00A73166" w:rsidRPr="00FA1638" w14:paraId="063FF4B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0E53F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PORTABLE_RAMP</w:t>
            </w:r>
          </w:p>
        </w:tc>
        <w:tc>
          <w:tcPr>
            <w:tcW w:w="0" w:type="dxa"/>
            <w:noWrap/>
            <w:hideMark/>
          </w:tcPr>
          <w:p w14:paraId="34B7B24D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PORTABLE_RAMP</w:t>
            </w:r>
          </w:p>
        </w:tc>
      </w:tr>
      <w:tr w:rsidR="00A73166" w:rsidRPr="00FA1638" w14:paraId="51CB0CB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9BC18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185D63D1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3035EDE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B470E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AnnotationStatus</w:t>
            </w:r>
            <w:proofErr w:type="spellEnd"/>
          </w:p>
        </w:tc>
        <w:tc>
          <w:tcPr>
            <w:tcW w:w="0" w:type="dxa"/>
            <w:noWrap/>
            <w:hideMark/>
          </w:tcPr>
          <w:p w14:paraId="265BF0E9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1E34502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F4161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Description: Valid annotation state values.</w:t>
            </w:r>
          </w:p>
        </w:tc>
        <w:tc>
          <w:tcPr>
            <w:tcW w:w="0" w:type="dxa"/>
            <w:noWrap/>
            <w:hideMark/>
          </w:tcPr>
          <w:p w14:paraId="7200A7DA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3D069AC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F4C37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63FB5C08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68660B6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16C0E5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696F2833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1997C90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DCFAD2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Placed</w:t>
            </w:r>
          </w:p>
        </w:tc>
        <w:tc>
          <w:tcPr>
            <w:tcW w:w="0" w:type="dxa"/>
            <w:noWrap/>
            <w:hideMark/>
          </w:tcPr>
          <w:p w14:paraId="1332A95B" w14:textId="77777777" w:rsidR="00A73166" w:rsidRPr="00FA1638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73166" w:rsidRPr="00FA1638" w14:paraId="303A51D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07B129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152464C3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1C1414A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62D6D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Name: SSR_S_SWITCH_MAN</w:t>
            </w:r>
          </w:p>
        </w:tc>
        <w:tc>
          <w:tcPr>
            <w:tcW w:w="0" w:type="dxa"/>
            <w:noWrap/>
            <w:hideMark/>
          </w:tcPr>
          <w:p w14:paraId="12D8A3E4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2CD1C44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68442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Description: SSR Switch Manufacturer</w:t>
            </w:r>
          </w:p>
        </w:tc>
        <w:tc>
          <w:tcPr>
            <w:tcW w:w="0" w:type="dxa"/>
            <w:noWrap/>
            <w:hideMark/>
          </w:tcPr>
          <w:p w14:paraId="400C241A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20E3BB7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664830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59049C0E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50B2DB7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B9BEA7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077FE64D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6E31185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9AF0C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Juniper</w:t>
            </w:r>
          </w:p>
        </w:tc>
        <w:tc>
          <w:tcPr>
            <w:tcW w:w="0" w:type="dxa"/>
            <w:noWrap/>
            <w:hideMark/>
          </w:tcPr>
          <w:p w14:paraId="6B13B5C4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Juniper</w:t>
            </w:r>
          </w:p>
        </w:tc>
      </w:tr>
      <w:tr w:rsidR="00A73166" w:rsidRPr="00FA1638" w14:paraId="7E43919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C7E957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Cisco</w:t>
            </w:r>
          </w:p>
        </w:tc>
        <w:tc>
          <w:tcPr>
            <w:tcW w:w="0" w:type="dxa"/>
            <w:noWrap/>
            <w:hideMark/>
          </w:tcPr>
          <w:p w14:paraId="4F39FA49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Cisco</w:t>
            </w:r>
          </w:p>
        </w:tc>
      </w:tr>
      <w:tr w:rsidR="00A73166" w:rsidRPr="00FA1638" w14:paraId="7493CBF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3459B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5062AD00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34F4AEB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503B3E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CodeBoolean</w:t>
            </w:r>
            <w:proofErr w:type="spellEnd"/>
          </w:p>
        </w:tc>
        <w:tc>
          <w:tcPr>
            <w:tcW w:w="0" w:type="dxa"/>
            <w:noWrap/>
            <w:hideMark/>
          </w:tcPr>
          <w:p w14:paraId="5A1A106B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2FC84E6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9E068A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Description: </w:t>
            </w:r>
          </w:p>
        </w:tc>
        <w:tc>
          <w:tcPr>
            <w:tcW w:w="0" w:type="dxa"/>
            <w:noWrap/>
            <w:hideMark/>
          </w:tcPr>
          <w:p w14:paraId="211B4F92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0E2E93D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274D8B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47AB3575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2386525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EA336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52C32599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6A091BF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11EC2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dxa"/>
            <w:noWrap/>
            <w:hideMark/>
          </w:tcPr>
          <w:p w14:paraId="119DB3D8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</w:t>
            </w:r>
          </w:p>
        </w:tc>
      </w:tr>
      <w:tr w:rsidR="00A73166" w:rsidRPr="00FA1638" w14:paraId="6F3A508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A81C86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5FF25882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773F6E4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2F90E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CodeVerticalStructureMaterial</w:t>
            </w:r>
            <w:proofErr w:type="spellEnd"/>
          </w:p>
        </w:tc>
        <w:tc>
          <w:tcPr>
            <w:tcW w:w="0" w:type="dxa"/>
            <w:noWrap/>
            <w:hideMark/>
          </w:tcPr>
          <w:p w14:paraId="5AD6A331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1AB4C5E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75C38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Description: </w:t>
            </w:r>
          </w:p>
        </w:tc>
        <w:tc>
          <w:tcPr>
            <w:tcW w:w="0" w:type="dxa"/>
            <w:noWrap/>
            <w:hideMark/>
          </w:tcPr>
          <w:p w14:paraId="5BDBCF83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78F2A33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4183B2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50A22F05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58B6615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6C4B0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4886068E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26DFD13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7C0DB5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COMPOSITION</w:t>
            </w:r>
          </w:p>
        </w:tc>
        <w:tc>
          <w:tcPr>
            <w:tcW w:w="0" w:type="dxa"/>
            <w:noWrap/>
            <w:hideMark/>
          </w:tcPr>
          <w:p w14:paraId="6CAC3E52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COMPOSITION</w:t>
            </w:r>
          </w:p>
        </w:tc>
      </w:tr>
      <w:tr w:rsidR="00A73166" w:rsidRPr="00FA1638" w14:paraId="6C7028D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6912F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CONCRETE</w:t>
            </w:r>
          </w:p>
        </w:tc>
        <w:tc>
          <w:tcPr>
            <w:tcW w:w="0" w:type="dxa"/>
            <w:noWrap/>
            <w:hideMark/>
          </w:tcPr>
          <w:p w14:paraId="2108DF6D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CONCRETE</w:t>
            </w:r>
          </w:p>
        </w:tc>
      </w:tr>
      <w:tr w:rsidR="00A73166" w:rsidRPr="00FA1638" w14:paraId="47F35D9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DBD4E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METAL</w:t>
            </w:r>
          </w:p>
        </w:tc>
        <w:tc>
          <w:tcPr>
            <w:tcW w:w="0" w:type="dxa"/>
            <w:noWrap/>
            <w:hideMark/>
          </w:tcPr>
          <w:p w14:paraId="7D83E4F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METAL</w:t>
            </w:r>
          </w:p>
        </w:tc>
      </w:tr>
      <w:tr w:rsidR="00A73166" w:rsidRPr="00FA1638" w14:paraId="3F6163E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E59B0D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ROCK</w:t>
            </w:r>
          </w:p>
        </w:tc>
        <w:tc>
          <w:tcPr>
            <w:tcW w:w="0" w:type="dxa"/>
            <w:noWrap/>
            <w:hideMark/>
          </w:tcPr>
          <w:p w14:paraId="31E1D2D1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ROCK</w:t>
            </w:r>
          </w:p>
        </w:tc>
      </w:tr>
      <w:tr w:rsidR="00A73166" w:rsidRPr="00FA1638" w14:paraId="66AF182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4390A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STONE_BRICK</w:t>
            </w:r>
          </w:p>
        </w:tc>
        <w:tc>
          <w:tcPr>
            <w:tcW w:w="0" w:type="dxa"/>
            <w:noWrap/>
            <w:hideMark/>
          </w:tcPr>
          <w:p w14:paraId="391145CA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STONE_BRICK</w:t>
            </w:r>
          </w:p>
        </w:tc>
      </w:tr>
      <w:tr w:rsidR="00A73166" w:rsidRPr="00FA1638" w14:paraId="7D90239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63F15E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1D37B7BA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2EBADBF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DB38EC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CodeSegmentType</w:t>
            </w:r>
            <w:proofErr w:type="spellEnd"/>
          </w:p>
        </w:tc>
        <w:tc>
          <w:tcPr>
            <w:tcW w:w="0" w:type="dxa"/>
            <w:noWrap/>
            <w:hideMark/>
          </w:tcPr>
          <w:p w14:paraId="0C7990F6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5B2402A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95B88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Description: </w:t>
            </w:r>
          </w:p>
        </w:tc>
        <w:tc>
          <w:tcPr>
            <w:tcW w:w="0" w:type="dxa"/>
            <w:noWrap/>
            <w:hideMark/>
          </w:tcPr>
          <w:p w14:paraId="77D5AB92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30FC1D3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86182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26589FED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05BDB62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2F8AF5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296AEAC8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21D7B7F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A01B22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BEGIN</w:t>
            </w:r>
          </w:p>
        </w:tc>
        <w:tc>
          <w:tcPr>
            <w:tcW w:w="0" w:type="dxa"/>
            <w:noWrap/>
            <w:hideMark/>
          </w:tcPr>
          <w:p w14:paraId="0E1DA1E0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BEGIN</w:t>
            </w:r>
          </w:p>
        </w:tc>
      </w:tr>
      <w:tr w:rsidR="00A73166" w:rsidRPr="00FA1638" w14:paraId="5A2AFA2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B92AF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CONNECTING</w:t>
            </w:r>
          </w:p>
        </w:tc>
        <w:tc>
          <w:tcPr>
            <w:tcW w:w="0" w:type="dxa"/>
            <w:noWrap/>
            <w:hideMark/>
          </w:tcPr>
          <w:p w14:paraId="39B11979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CONNECTING</w:t>
            </w:r>
          </w:p>
        </w:tc>
      </w:tr>
      <w:tr w:rsidR="00A73166" w:rsidRPr="00FA1638" w14:paraId="4241525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CC1AD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END</w:t>
            </w:r>
          </w:p>
        </w:tc>
        <w:tc>
          <w:tcPr>
            <w:tcW w:w="0" w:type="dxa"/>
            <w:noWrap/>
            <w:hideMark/>
          </w:tcPr>
          <w:p w14:paraId="5A2E6E10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END</w:t>
            </w:r>
          </w:p>
        </w:tc>
      </w:tr>
      <w:tr w:rsidR="00A73166" w:rsidRPr="00FA1638" w14:paraId="0F2EBD8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F0107C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4595641E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379770B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29835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CodeSurfaceCondition</w:t>
            </w:r>
            <w:proofErr w:type="spellEnd"/>
          </w:p>
        </w:tc>
        <w:tc>
          <w:tcPr>
            <w:tcW w:w="0" w:type="dxa"/>
            <w:noWrap/>
            <w:hideMark/>
          </w:tcPr>
          <w:p w14:paraId="46A15DC7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2014994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CBD2A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Description: </w:t>
            </w:r>
          </w:p>
        </w:tc>
        <w:tc>
          <w:tcPr>
            <w:tcW w:w="0" w:type="dxa"/>
            <w:noWrap/>
            <w:hideMark/>
          </w:tcPr>
          <w:p w14:paraId="715D3704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2BF1395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49FAC2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1E25D1E0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3952D92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031BCE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6F2A001A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213F15F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A60D89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dxa"/>
            <w:noWrap/>
            <w:hideMark/>
          </w:tcPr>
          <w:p w14:paraId="30615678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FAIR</w:t>
            </w:r>
          </w:p>
        </w:tc>
      </w:tr>
      <w:tr w:rsidR="00A73166" w:rsidRPr="00FA1638" w14:paraId="6C36FBA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C3B169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dxa"/>
            <w:noWrap/>
            <w:hideMark/>
          </w:tcPr>
          <w:p w14:paraId="51DED24F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GOOD</w:t>
            </w:r>
          </w:p>
        </w:tc>
      </w:tr>
      <w:tr w:rsidR="00A73166" w:rsidRPr="00FA1638" w14:paraId="1035833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4616FD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dxa"/>
            <w:noWrap/>
            <w:hideMark/>
          </w:tcPr>
          <w:p w14:paraId="790D59A8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OTHER</w:t>
            </w:r>
          </w:p>
        </w:tc>
      </w:tr>
      <w:tr w:rsidR="00A73166" w:rsidRPr="00FA1638" w14:paraId="474BB98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F767C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dxa"/>
            <w:noWrap/>
            <w:hideMark/>
          </w:tcPr>
          <w:p w14:paraId="01557A91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POOR</w:t>
            </w:r>
          </w:p>
        </w:tc>
      </w:tr>
      <w:tr w:rsidR="00A73166" w:rsidRPr="00FA1638" w14:paraId="7C67AEB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1A753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750FDB9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2BE36FA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0A7206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CodeStatus</w:t>
            </w:r>
            <w:proofErr w:type="spellEnd"/>
          </w:p>
        </w:tc>
        <w:tc>
          <w:tcPr>
            <w:tcW w:w="0" w:type="dxa"/>
            <w:noWrap/>
            <w:hideMark/>
          </w:tcPr>
          <w:p w14:paraId="16934C51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5DF6796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403F2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Description: </w:t>
            </w:r>
          </w:p>
        </w:tc>
        <w:tc>
          <w:tcPr>
            <w:tcW w:w="0" w:type="dxa"/>
            <w:noWrap/>
            <w:hideMark/>
          </w:tcPr>
          <w:p w14:paraId="6EC385F2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4A32140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39BE17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1E269BC2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770E820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E3827D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4B5E2DC3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2CD4A26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29E5D5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ABANDONED</w:t>
            </w:r>
          </w:p>
        </w:tc>
        <w:tc>
          <w:tcPr>
            <w:tcW w:w="0" w:type="dxa"/>
            <w:noWrap/>
            <w:hideMark/>
          </w:tcPr>
          <w:p w14:paraId="106FD1E9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ABANDONED</w:t>
            </w:r>
          </w:p>
        </w:tc>
      </w:tr>
      <w:tr w:rsidR="00A73166" w:rsidRPr="00FA1638" w14:paraId="21B796C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6804B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0" w:type="dxa"/>
            <w:noWrap/>
            <w:hideMark/>
          </w:tcPr>
          <w:p w14:paraId="5589C782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ACTIVE</w:t>
            </w:r>
          </w:p>
        </w:tc>
      </w:tr>
      <w:tr w:rsidR="00A73166" w:rsidRPr="00FA1638" w14:paraId="14DCCAC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B200DE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AIRSPACED</w:t>
            </w:r>
          </w:p>
        </w:tc>
        <w:tc>
          <w:tcPr>
            <w:tcW w:w="0" w:type="dxa"/>
            <w:noWrap/>
            <w:hideMark/>
          </w:tcPr>
          <w:p w14:paraId="37C17CC8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AIRSPACED</w:t>
            </w:r>
          </w:p>
        </w:tc>
      </w:tr>
      <w:tr w:rsidR="00A73166" w:rsidRPr="00FA1638" w14:paraId="3F9766E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5C81D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AS_BUILT</w:t>
            </w:r>
          </w:p>
        </w:tc>
        <w:tc>
          <w:tcPr>
            <w:tcW w:w="0" w:type="dxa"/>
            <w:noWrap/>
            <w:hideMark/>
          </w:tcPr>
          <w:p w14:paraId="78ED3857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AS_BUILT</w:t>
            </w:r>
          </w:p>
        </w:tc>
      </w:tr>
      <w:tr w:rsidR="00A73166" w:rsidRPr="00FA1638" w14:paraId="78B4945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E538B2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BROKEN</w:t>
            </w:r>
          </w:p>
        </w:tc>
        <w:tc>
          <w:tcPr>
            <w:tcW w:w="0" w:type="dxa"/>
            <w:noWrap/>
            <w:hideMark/>
          </w:tcPr>
          <w:p w14:paraId="560E2BD6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BROKEN</w:t>
            </w:r>
          </w:p>
        </w:tc>
      </w:tr>
      <w:tr w:rsidR="00A73166" w:rsidRPr="00FA1638" w14:paraId="1F8812D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AAF6F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CLOSED</w:t>
            </w:r>
          </w:p>
        </w:tc>
        <w:tc>
          <w:tcPr>
            <w:tcW w:w="0" w:type="dxa"/>
            <w:noWrap/>
            <w:hideMark/>
          </w:tcPr>
          <w:p w14:paraId="33D222A6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CLOSED</w:t>
            </w:r>
          </w:p>
        </w:tc>
      </w:tr>
      <w:tr w:rsidR="00A73166" w:rsidRPr="00FA1638" w14:paraId="620034E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48C35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CONDEMNED</w:t>
            </w:r>
          </w:p>
        </w:tc>
        <w:tc>
          <w:tcPr>
            <w:tcW w:w="0" w:type="dxa"/>
            <w:noWrap/>
            <w:hideMark/>
          </w:tcPr>
          <w:p w14:paraId="7C79A6C8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CONDEMNED</w:t>
            </w:r>
          </w:p>
        </w:tc>
      </w:tr>
      <w:tr w:rsidR="00A73166" w:rsidRPr="00FA1638" w14:paraId="0599B72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F956B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DEMOLISHED</w:t>
            </w:r>
          </w:p>
        </w:tc>
        <w:tc>
          <w:tcPr>
            <w:tcW w:w="0" w:type="dxa"/>
            <w:noWrap/>
            <w:hideMark/>
          </w:tcPr>
          <w:p w14:paraId="448035B8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DEMOLISHED</w:t>
            </w:r>
          </w:p>
        </w:tc>
      </w:tr>
      <w:tr w:rsidR="00A73166" w:rsidRPr="00FA1638" w14:paraId="7CAAD1A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51313F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ENV_CLEARED</w:t>
            </w:r>
          </w:p>
        </w:tc>
        <w:tc>
          <w:tcPr>
            <w:tcW w:w="0" w:type="dxa"/>
            <w:noWrap/>
            <w:hideMark/>
          </w:tcPr>
          <w:p w14:paraId="77F13C7F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ENV_CLEARED</w:t>
            </w:r>
          </w:p>
        </w:tc>
      </w:tr>
      <w:tr w:rsidR="00A73166" w:rsidRPr="00FA1638" w14:paraId="4AAA5BC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396402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FAILED_AID</w:t>
            </w:r>
          </w:p>
        </w:tc>
        <w:tc>
          <w:tcPr>
            <w:tcW w:w="0" w:type="dxa"/>
            <w:noWrap/>
            <w:hideMark/>
          </w:tcPr>
          <w:p w14:paraId="74BE7C10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FAILED_AID</w:t>
            </w:r>
          </w:p>
        </w:tc>
      </w:tr>
      <w:tr w:rsidR="00A73166" w:rsidRPr="00FA1638" w14:paraId="26E45D3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8F1BB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INACTIVE</w:t>
            </w:r>
          </w:p>
        </w:tc>
        <w:tc>
          <w:tcPr>
            <w:tcW w:w="0" w:type="dxa"/>
            <w:noWrap/>
            <w:hideMark/>
          </w:tcPr>
          <w:p w14:paraId="0125EC3C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INACTIVE</w:t>
            </w:r>
          </w:p>
        </w:tc>
      </w:tr>
      <w:tr w:rsidR="00A73166" w:rsidRPr="00FA1638" w14:paraId="26A23EB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D9C3C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LIMITED</w:t>
            </w:r>
          </w:p>
        </w:tc>
        <w:tc>
          <w:tcPr>
            <w:tcW w:w="0" w:type="dxa"/>
            <w:noWrap/>
            <w:hideMark/>
          </w:tcPr>
          <w:p w14:paraId="3A388DBC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LIMITED</w:t>
            </w:r>
          </w:p>
        </w:tc>
      </w:tr>
      <w:tr w:rsidR="00A73166" w:rsidRPr="00FA1638" w14:paraId="7D3DE13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94D241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LONG_TERM</w:t>
            </w:r>
          </w:p>
        </w:tc>
        <w:tc>
          <w:tcPr>
            <w:tcW w:w="0" w:type="dxa"/>
            <w:noWrap/>
            <w:hideMark/>
          </w:tcPr>
          <w:p w14:paraId="5F6D4005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LONG_TERM</w:t>
            </w:r>
          </w:p>
        </w:tc>
      </w:tr>
      <w:tr w:rsidR="00A73166" w:rsidRPr="00FA1638" w14:paraId="2D04403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9F626A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MEDIUM_TERM</w:t>
            </w:r>
          </w:p>
        </w:tc>
        <w:tc>
          <w:tcPr>
            <w:tcW w:w="0" w:type="dxa"/>
            <w:noWrap/>
            <w:hideMark/>
          </w:tcPr>
          <w:p w14:paraId="033540D1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MEDIUM_TERM</w:t>
            </w:r>
          </w:p>
        </w:tc>
      </w:tr>
      <w:tr w:rsidR="00A73166" w:rsidRPr="00FA1638" w14:paraId="3540E8E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720FB0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NON_OPERATIONAL</w:t>
            </w:r>
          </w:p>
        </w:tc>
        <w:tc>
          <w:tcPr>
            <w:tcW w:w="0" w:type="dxa"/>
            <w:noWrap/>
            <w:hideMark/>
          </w:tcPr>
          <w:p w14:paraId="674AA24A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NON_OPERATIONAL</w:t>
            </w:r>
          </w:p>
        </w:tc>
      </w:tr>
      <w:tr w:rsidR="00A73166" w:rsidRPr="00FA1638" w14:paraId="726EFAE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3458C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OCCUPIED</w:t>
            </w:r>
          </w:p>
        </w:tc>
        <w:tc>
          <w:tcPr>
            <w:tcW w:w="0" w:type="dxa"/>
            <w:noWrap/>
            <w:hideMark/>
          </w:tcPr>
          <w:p w14:paraId="713DFF10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OCCUPIED</w:t>
            </w:r>
          </w:p>
        </w:tc>
      </w:tr>
      <w:tr w:rsidR="00A73166" w:rsidRPr="00FA1638" w14:paraId="71EDEC5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69D488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OPERATIONAL</w:t>
            </w:r>
          </w:p>
        </w:tc>
        <w:tc>
          <w:tcPr>
            <w:tcW w:w="0" w:type="dxa"/>
            <w:noWrap/>
            <w:hideMark/>
          </w:tcPr>
          <w:p w14:paraId="7AF3B183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OPERATIONAL</w:t>
            </w:r>
          </w:p>
        </w:tc>
      </w:tr>
      <w:tr w:rsidR="00A73166" w:rsidRPr="00FA1638" w14:paraId="376BDA8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8FD7D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dxa"/>
            <w:noWrap/>
            <w:hideMark/>
          </w:tcPr>
          <w:p w14:paraId="5C5802AF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OTHER</w:t>
            </w:r>
          </w:p>
        </w:tc>
      </w:tr>
      <w:tr w:rsidR="00A73166" w:rsidRPr="00FA1638" w14:paraId="2B4BE22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AB368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PARKED</w:t>
            </w:r>
          </w:p>
        </w:tc>
        <w:tc>
          <w:tcPr>
            <w:tcW w:w="0" w:type="dxa"/>
            <w:noWrap/>
            <w:hideMark/>
          </w:tcPr>
          <w:p w14:paraId="265879F8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PARKED</w:t>
            </w:r>
          </w:p>
        </w:tc>
      </w:tr>
      <w:tr w:rsidR="00A73166" w:rsidRPr="00FA1638" w14:paraId="7F8192A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2FE1D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PERMANENT</w:t>
            </w:r>
          </w:p>
        </w:tc>
        <w:tc>
          <w:tcPr>
            <w:tcW w:w="0" w:type="dxa"/>
            <w:noWrap/>
            <w:hideMark/>
          </w:tcPr>
          <w:p w14:paraId="5CF6B4C3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PERMANENT</w:t>
            </w:r>
          </w:p>
        </w:tc>
      </w:tr>
      <w:tr w:rsidR="00A73166" w:rsidRPr="00FA1638" w14:paraId="400A388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E2F2A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PORTABLE</w:t>
            </w:r>
          </w:p>
        </w:tc>
        <w:tc>
          <w:tcPr>
            <w:tcW w:w="0" w:type="dxa"/>
            <w:noWrap/>
            <w:hideMark/>
          </w:tcPr>
          <w:p w14:paraId="25837AC9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PORTABLE</w:t>
            </w:r>
          </w:p>
        </w:tc>
      </w:tr>
      <w:tr w:rsidR="00A73166" w:rsidRPr="00FA1638" w14:paraId="7C27D03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3266B4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RELEASED</w:t>
            </w:r>
          </w:p>
        </w:tc>
        <w:tc>
          <w:tcPr>
            <w:tcW w:w="0" w:type="dxa"/>
            <w:noWrap/>
            <w:hideMark/>
          </w:tcPr>
          <w:p w14:paraId="53EE6865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RELEASED</w:t>
            </w:r>
          </w:p>
        </w:tc>
      </w:tr>
      <w:tr w:rsidR="00A73166" w:rsidRPr="00FA1638" w14:paraId="331CF1A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E6BD2E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S_POWER</w:t>
            </w:r>
          </w:p>
        </w:tc>
        <w:tc>
          <w:tcPr>
            <w:tcW w:w="0" w:type="dxa"/>
            <w:noWrap/>
            <w:hideMark/>
          </w:tcPr>
          <w:p w14:paraId="2986CAC0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S_POWER</w:t>
            </w:r>
          </w:p>
        </w:tc>
      </w:tr>
      <w:tr w:rsidR="00A73166" w:rsidRPr="00FA1638" w14:paraId="23F2805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86E8B12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SEMI_PERMANENT</w:t>
            </w:r>
          </w:p>
        </w:tc>
        <w:tc>
          <w:tcPr>
            <w:tcW w:w="0" w:type="dxa"/>
            <w:noWrap/>
            <w:hideMark/>
          </w:tcPr>
          <w:p w14:paraId="43DA2CB9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SEMI_PERMANENT</w:t>
            </w:r>
          </w:p>
        </w:tc>
      </w:tr>
      <w:tr w:rsidR="00A73166" w:rsidRPr="00FA1638" w14:paraId="7A21FF1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9332A6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SHORT_TERM</w:t>
            </w:r>
          </w:p>
        </w:tc>
        <w:tc>
          <w:tcPr>
            <w:tcW w:w="0" w:type="dxa"/>
            <w:noWrap/>
            <w:hideMark/>
          </w:tcPr>
          <w:p w14:paraId="2AEDA6BA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SHORT_TERM</w:t>
            </w:r>
          </w:p>
        </w:tc>
      </w:tr>
      <w:tr w:rsidR="00A73166" w:rsidRPr="00FA1638" w14:paraId="6818820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44072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TBD</w:t>
            </w:r>
          </w:p>
        </w:tc>
        <w:tc>
          <w:tcPr>
            <w:tcW w:w="0" w:type="dxa"/>
            <w:noWrap/>
            <w:hideMark/>
          </w:tcPr>
          <w:p w14:paraId="1DD3F987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TBD</w:t>
            </w:r>
          </w:p>
        </w:tc>
      </w:tr>
      <w:tr w:rsidR="00A73166" w:rsidRPr="00FA1638" w14:paraId="6D5997B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40A25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TEMPORARY</w:t>
            </w:r>
          </w:p>
        </w:tc>
        <w:tc>
          <w:tcPr>
            <w:tcW w:w="0" w:type="dxa"/>
            <w:noWrap/>
            <w:hideMark/>
          </w:tcPr>
          <w:p w14:paraId="3DA13ACD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TEMPORARY</w:t>
            </w:r>
          </w:p>
        </w:tc>
      </w:tr>
      <w:tr w:rsidR="00A73166" w:rsidRPr="00FA1638" w14:paraId="052D0ED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1E787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TERMINATED</w:t>
            </w:r>
          </w:p>
        </w:tc>
        <w:tc>
          <w:tcPr>
            <w:tcW w:w="0" w:type="dxa"/>
            <w:noWrap/>
            <w:hideMark/>
          </w:tcPr>
          <w:p w14:paraId="29002235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TERMINATED</w:t>
            </w:r>
          </w:p>
        </w:tc>
      </w:tr>
      <w:tr w:rsidR="00A73166" w:rsidRPr="00FA1638" w14:paraId="1448A8D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9F21C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UNDER_CONSTRUCTION</w:t>
            </w:r>
          </w:p>
        </w:tc>
        <w:tc>
          <w:tcPr>
            <w:tcW w:w="0" w:type="dxa"/>
            <w:noWrap/>
            <w:hideMark/>
          </w:tcPr>
          <w:p w14:paraId="6FE08B30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UNDER_CONSTRUCTION</w:t>
            </w:r>
          </w:p>
        </w:tc>
      </w:tr>
      <w:tr w:rsidR="00A73166" w:rsidRPr="00FA1638" w14:paraId="640AA39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28262C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dxa"/>
            <w:noWrap/>
            <w:hideMark/>
          </w:tcPr>
          <w:p w14:paraId="1F142CE2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UNKNOWN</w:t>
            </w:r>
          </w:p>
        </w:tc>
      </w:tr>
      <w:tr w:rsidR="00A73166" w:rsidRPr="00FA1638" w14:paraId="739DBB1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33526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UNOCCUPIED</w:t>
            </w:r>
          </w:p>
        </w:tc>
        <w:tc>
          <w:tcPr>
            <w:tcW w:w="0" w:type="dxa"/>
            <w:noWrap/>
            <w:hideMark/>
          </w:tcPr>
          <w:p w14:paraId="56ED95EE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UNOCCUPIED</w:t>
            </w:r>
          </w:p>
        </w:tc>
      </w:tr>
      <w:tr w:rsidR="00A73166" w:rsidRPr="00FA1638" w14:paraId="5B9EA8F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1FC70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2F228D97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38BF013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0C577D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Name: LEVEL</w:t>
            </w:r>
          </w:p>
        </w:tc>
        <w:tc>
          <w:tcPr>
            <w:tcW w:w="0" w:type="dxa"/>
            <w:noWrap/>
            <w:hideMark/>
          </w:tcPr>
          <w:p w14:paraId="6292E744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09CE7EF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29F12F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Description: LEVEL</w:t>
            </w:r>
          </w:p>
        </w:tc>
        <w:tc>
          <w:tcPr>
            <w:tcW w:w="0" w:type="dxa"/>
            <w:noWrap/>
            <w:hideMark/>
          </w:tcPr>
          <w:p w14:paraId="7BA87CF3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33D60AE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E8EFB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70422017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3596C59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6D96E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4842612D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013BBB7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277F02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dxa"/>
            <w:noWrap/>
            <w:hideMark/>
          </w:tcPr>
          <w:p w14:paraId="2A40564E" w14:textId="77777777" w:rsidR="00A73166" w:rsidRPr="00FA1638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73166" w:rsidRPr="00FA1638" w14:paraId="7925159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928E01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dxa"/>
            <w:noWrap/>
            <w:hideMark/>
          </w:tcPr>
          <w:p w14:paraId="705E9FCB" w14:textId="77777777" w:rsidR="00A73166" w:rsidRPr="00FA1638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73166" w:rsidRPr="00FA1638" w14:paraId="6A65639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EBB5DBD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dxa"/>
            <w:noWrap/>
            <w:hideMark/>
          </w:tcPr>
          <w:p w14:paraId="1507E192" w14:textId="77777777" w:rsidR="00A73166" w:rsidRPr="00FA1638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73166" w:rsidRPr="00FA1638" w14:paraId="0C7A740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EA9C775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dxa"/>
            <w:noWrap/>
            <w:hideMark/>
          </w:tcPr>
          <w:p w14:paraId="6255B12A" w14:textId="77777777" w:rsidR="00A73166" w:rsidRPr="00FA1638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73166" w:rsidRPr="00FA1638" w14:paraId="4A10235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C2B764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dxa"/>
            <w:noWrap/>
            <w:hideMark/>
          </w:tcPr>
          <w:p w14:paraId="590258A9" w14:textId="77777777" w:rsidR="00A73166" w:rsidRPr="00FA1638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73166" w:rsidRPr="00FA1638" w14:paraId="139500B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82963B3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dxa"/>
            <w:noWrap/>
            <w:hideMark/>
          </w:tcPr>
          <w:p w14:paraId="16E2BDB8" w14:textId="77777777" w:rsidR="00A73166" w:rsidRPr="00FA1638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73166" w:rsidRPr="00FA1638" w14:paraId="28CCA73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648D075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dxa"/>
            <w:noWrap/>
            <w:hideMark/>
          </w:tcPr>
          <w:p w14:paraId="4271F4E4" w14:textId="77777777" w:rsidR="00A73166" w:rsidRPr="00FA1638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73166" w:rsidRPr="00FA1638" w14:paraId="50392B1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E38DC40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dxa"/>
            <w:noWrap/>
            <w:hideMark/>
          </w:tcPr>
          <w:p w14:paraId="76665E36" w14:textId="77777777" w:rsidR="00A73166" w:rsidRPr="00FA1638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A73166" w:rsidRPr="00FA1638" w14:paraId="216D97E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36D35E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dxa"/>
            <w:noWrap/>
            <w:hideMark/>
          </w:tcPr>
          <w:p w14:paraId="1E5797F7" w14:textId="77777777" w:rsidR="00A73166" w:rsidRPr="00FA1638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A73166" w:rsidRPr="00FA1638" w14:paraId="0FE14E0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469431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Basement</w:t>
            </w:r>
          </w:p>
        </w:tc>
        <w:tc>
          <w:tcPr>
            <w:tcW w:w="0" w:type="dxa"/>
            <w:noWrap/>
            <w:hideMark/>
          </w:tcPr>
          <w:p w14:paraId="553FE92D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Basement</w:t>
            </w:r>
          </w:p>
        </w:tc>
      </w:tr>
      <w:tr w:rsidR="00A73166" w:rsidRPr="00FA1638" w14:paraId="32036B2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7BEF0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Roof</w:t>
            </w:r>
          </w:p>
        </w:tc>
        <w:tc>
          <w:tcPr>
            <w:tcW w:w="0" w:type="dxa"/>
            <w:noWrap/>
            <w:hideMark/>
          </w:tcPr>
          <w:p w14:paraId="1A8D18F7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Roof</w:t>
            </w:r>
          </w:p>
        </w:tc>
      </w:tr>
      <w:tr w:rsidR="00A73166" w:rsidRPr="00FA1638" w14:paraId="71B5E4A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32DCE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dxa"/>
            <w:noWrap/>
            <w:hideMark/>
          </w:tcPr>
          <w:p w14:paraId="6251A864" w14:textId="77777777" w:rsidR="00A73166" w:rsidRPr="00FA1638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73166" w:rsidRPr="00FA1638" w14:paraId="64AF4BF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A12FE0A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75A8B832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161DCF4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40197C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VerticalAlignment</w:t>
            </w:r>
            <w:proofErr w:type="spellEnd"/>
          </w:p>
        </w:tc>
        <w:tc>
          <w:tcPr>
            <w:tcW w:w="0" w:type="dxa"/>
            <w:noWrap/>
            <w:hideMark/>
          </w:tcPr>
          <w:p w14:paraId="3C2943E0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69B081F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A4B32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Description: Valid symbol vertical alignment values.</w:t>
            </w:r>
          </w:p>
        </w:tc>
        <w:tc>
          <w:tcPr>
            <w:tcW w:w="0" w:type="dxa"/>
            <w:noWrap/>
            <w:hideMark/>
          </w:tcPr>
          <w:p w14:paraId="19799E09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65354A7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37660C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5F6C9FA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45F8CC4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8779D8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2FE381D6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0127E89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4C0A77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Top</w:t>
            </w:r>
          </w:p>
        </w:tc>
        <w:tc>
          <w:tcPr>
            <w:tcW w:w="0" w:type="dxa"/>
            <w:noWrap/>
            <w:hideMark/>
          </w:tcPr>
          <w:p w14:paraId="1DE54F82" w14:textId="77777777" w:rsidR="00A73166" w:rsidRPr="00FA1638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73166" w:rsidRPr="00FA1638" w14:paraId="2B12226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312FC2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Center</w:t>
            </w:r>
          </w:p>
        </w:tc>
        <w:tc>
          <w:tcPr>
            <w:tcW w:w="0" w:type="dxa"/>
            <w:noWrap/>
            <w:hideMark/>
          </w:tcPr>
          <w:p w14:paraId="3A60B525" w14:textId="77777777" w:rsidR="00A73166" w:rsidRPr="00FA1638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73166" w:rsidRPr="00FA1638" w14:paraId="1D47F08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1BDF08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0" w:type="dxa"/>
            <w:noWrap/>
            <w:hideMark/>
          </w:tcPr>
          <w:p w14:paraId="1EC24118" w14:textId="77777777" w:rsidR="00A73166" w:rsidRPr="00FA1638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73166" w:rsidRPr="00FA1638" w14:paraId="66308D8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E3A829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17B7186B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15894D8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FB2208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CodeBridgeType</w:t>
            </w:r>
            <w:proofErr w:type="spellEnd"/>
          </w:p>
        </w:tc>
        <w:tc>
          <w:tcPr>
            <w:tcW w:w="0" w:type="dxa"/>
            <w:noWrap/>
            <w:hideMark/>
          </w:tcPr>
          <w:p w14:paraId="1F979705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71DC390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70A63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Description: </w:t>
            </w:r>
          </w:p>
        </w:tc>
        <w:tc>
          <w:tcPr>
            <w:tcW w:w="0" w:type="dxa"/>
            <w:noWrap/>
            <w:hideMark/>
          </w:tcPr>
          <w:p w14:paraId="2FA541DB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7802FBE5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84FD3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10F3E77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212CD1C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86673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30329FE5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4B3A055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F78CB5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ROAD</w:t>
            </w:r>
          </w:p>
        </w:tc>
        <w:tc>
          <w:tcPr>
            <w:tcW w:w="0" w:type="dxa"/>
            <w:noWrap/>
            <w:hideMark/>
          </w:tcPr>
          <w:p w14:paraId="681D685F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ROAD</w:t>
            </w:r>
          </w:p>
        </w:tc>
      </w:tr>
      <w:tr w:rsidR="00A73166" w:rsidRPr="00FA1638" w14:paraId="3335CCC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BEAB11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RR</w:t>
            </w:r>
          </w:p>
        </w:tc>
        <w:tc>
          <w:tcPr>
            <w:tcW w:w="0" w:type="dxa"/>
            <w:noWrap/>
            <w:hideMark/>
          </w:tcPr>
          <w:p w14:paraId="4599AAAF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RR</w:t>
            </w:r>
          </w:p>
        </w:tc>
      </w:tr>
      <w:tr w:rsidR="00A73166" w:rsidRPr="00FA1638" w14:paraId="480B2F5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FE840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RWY</w:t>
            </w:r>
          </w:p>
        </w:tc>
        <w:tc>
          <w:tcPr>
            <w:tcW w:w="0" w:type="dxa"/>
            <w:noWrap/>
            <w:hideMark/>
          </w:tcPr>
          <w:p w14:paraId="0C1CCDAD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RWY</w:t>
            </w:r>
          </w:p>
        </w:tc>
      </w:tr>
      <w:tr w:rsidR="00A73166" w:rsidRPr="00FA1638" w14:paraId="773AADE8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02470C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410851E6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62C1AEB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2E96D1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Name: PLAN_OEAAA_OFF_STRUCTYPE</w:t>
            </w:r>
          </w:p>
        </w:tc>
        <w:tc>
          <w:tcPr>
            <w:tcW w:w="0" w:type="dxa"/>
            <w:noWrap/>
            <w:hideMark/>
          </w:tcPr>
          <w:p w14:paraId="135C9B62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39273CD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B5820C2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Description: Planning OEAAA Off structure type</w:t>
            </w:r>
          </w:p>
        </w:tc>
        <w:tc>
          <w:tcPr>
            <w:tcW w:w="0" w:type="dxa"/>
            <w:noWrap/>
            <w:hideMark/>
          </w:tcPr>
          <w:p w14:paraId="3EED857F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032BE54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56E16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6D12BEBA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44A74E0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6068F82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04BC3E1B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649E45B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16A240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Antenna (Side Mount)</w:t>
            </w:r>
          </w:p>
        </w:tc>
        <w:tc>
          <w:tcPr>
            <w:tcW w:w="0" w:type="dxa"/>
            <w:noWrap/>
            <w:hideMark/>
          </w:tcPr>
          <w:p w14:paraId="3FF63D66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Antenna (Side Mount)</w:t>
            </w:r>
          </w:p>
        </w:tc>
      </w:tr>
      <w:tr w:rsidR="00A73166" w:rsidRPr="00FA1638" w14:paraId="33DCEE7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6E6AC7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Antenna (Top Mount)</w:t>
            </w:r>
          </w:p>
        </w:tc>
        <w:tc>
          <w:tcPr>
            <w:tcW w:w="0" w:type="dxa"/>
            <w:noWrap/>
            <w:hideMark/>
          </w:tcPr>
          <w:p w14:paraId="7A7349A3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Antenna (Top Mount)</w:t>
            </w:r>
          </w:p>
        </w:tc>
      </w:tr>
      <w:tr w:rsidR="00A73166" w:rsidRPr="00FA1638" w14:paraId="76D2C8B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DB46B8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Antenna (Tower)</w:t>
            </w:r>
          </w:p>
        </w:tc>
        <w:tc>
          <w:tcPr>
            <w:tcW w:w="0" w:type="dxa"/>
            <w:noWrap/>
            <w:hideMark/>
          </w:tcPr>
          <w:p w14:paraId="4D8EB56C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Antenna (Tower)</w:t>
            </w:r>
          </w:p>
        </w:tc>
      </w:tr>
      <w:tr w:rsidR="00A73166" w:rsidRPr="00FA1638" w14:paraId="0C75625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F6B4EE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Building</w:t>
            </w:r>
          </w:p>
        </w:tc>
        <w:tc>
          <w:tcPr>
            <w:tcW w:w="0" w:type="dxa"/>
            <w:noWrap/>
            <w:hideMark/>
          </w:tcPr>
          <w:p w14:paraId="22BECAC3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Building</w:t>
            </w:r>
          </w:p>
        </w:tc>
      </w:tr>
      <w:tr w:rsidR="00A73166" w:rsidRPr="00FA1638" w14:paraId="0301B153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49C892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Crane</w:t>
            </w:r>
          </w:p>
        </w:tc>
        <w:tc>
          <w:tcPr>
            <w:tcW w:w="0" w:type="dxa"/>
            <w:noWrap/>
            <w:hideMark/>
          </w:tcPr>
          <w:p w14:paraId="3FA04847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Crane</w:t>
            </w:r>
          </w:p>
        </w:tc>
      </w:tr>
      <w:tr w:rsidR="00A73166" w:rsidRPr="00FA1638" w14:paraId="4DA2FE6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2FC755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Lighting Study</w:t>
            </w:r>
          </w:p>
        </w:tc>
        <w:tc>
          <w:tcPr>
            <w:tcW w:w="0" w:type="dxa"/>
            <w:noWrap/>
            <w:hideMark/>
          </w:tcPr>
          <w:p w14:paraId="5A2EBA03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Lighting Study</w:t>
            </w:r>
          </w:p>
        </w:tc>
      </w:tr>
      <w:tr w:rsidR="00A73166" w:rsidRPr="00FA1638" w14:paraId="67E31B6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1066BD2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 (w/Antenna)</w:t>
            </w:r>
          </w:p>
        </w:tc>
        <w:tc>
          <w:tcPr>
            <w:tcW w:w="0" w:type="dxa"/>
            <w:noWrap/>
            <w:hideMark/>
          </w:tcPr>
          <w:p w14:paraId="6E6305D1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Other (w/Antenna)</w:t>
            </w:r>
          </w:p>
        </w:tc>
      </w:tr>
      <w:tr w:rsidR="00A73166" w:rsidRPr="00FA1638" w14:paraId="53E9218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E9F738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 (w/o Antenna)</w:t>
            </w:r>
          </w:p>
        </w:tc>
        <w:tc>
          <w:tcPr>
            <w:tcW w:w="0" w:type="dxa"/>
            <w:noWrap/>
            <w:hideMark/>
          </w:tcPr>
          <w:p w14:paraId="161F9022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Other (w/o Antenna)</w:t>
            </w:r>
          </w:p>
        </w:tc>
      </w:tr>
      <w:tr w:rsidR="00A73166" w:rsidRPr="00FA1638" w14:paraId="71DC3626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1B7DBD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Tower</w:t>
            </w:r>
          </w:p>
        </w:tc>
        <w:tc>
          <w:tcPr>
            <w:tcW w:w="0" w:type="dxa"/>
            <w:noWrap/>
            <w:hideMark/>
          </w:tcPr>
          <w:p w14:paraId="757A5A0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Tower</w:t>
            </w:r>
          </w:p>
        </w:tc>
      </w:tr>
      <w:tr w:rsidR="00A73166" w:rsidRPr="00FA1638" w14:paraId="3382EB8F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81642D2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790E453B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5D012A79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093A1F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CodeSurfaceMaterial</w:t>
            </w:r>
            <w:proofErr w:type="spellEnd"/>
          </w:p>
        </w:tc>
        <w:tc>
          <w:tcPr>
            <w:tcW w:w="0" w:type="dxa"/>
            <w:noWrap/>
            <w:hideMark/>
          </w:tcPr>
          <w:p w14:paraId="7ABA6D5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108B65E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0C740A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Description: </w:t>
            </w:r>
          </w:p>
        </w:tc>
        <w:tc>
          <w:tcPr>
            <w:tcW w:w="0" w:type="dxa"/>
            <w:noWrap/>
            <w:hideMark/>
          </w:tcPr>
          <w:p w14:paraId="4707C7DE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4307E94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ED0B84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383ACE44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6532DE09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8E570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6CADDE37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390221C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B7CFB6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0" w:type="dxa"/>
            <w:noWrap/>
            <w:hideMark/>
          </w:tcPr>
          <w:p w14:paraId="34C65D9D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AG</w:t>
            </w:r>
          </w:p>
        </w:tc>
      </w:tr>
      <w:tr w:rsidR="00A73166" w:rsidRPr="00FA1638" w14:paraId="435D3714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1D6D60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Ags</w:t>
            </w:r>
            <w:proofErr w:type="spellEnd"/>
          </w:p>
        </w:tc>
        <w:tc>
          <w:tcPr>
            <w:tcW w:w="0" w:type="dxa"/>
            <w:noWrap/>
            <w:hideMark/>
          </w:tcPr>
          <w:p w14:paraId="49DD218F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Ags</w:t>
            </w:r>
            <w:proofErr w:type="spellEnd"/>
          </w:p>
        </w:tc>
      </w:tr>
      <w:tr w:rsidR="00A73166" w:rsidRPr="00FA1638" w14:paraId="53AE0E7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A16C2B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ANG</w:t>
            </w:r>
          </w:p>
        </w:tc>
        <w:tc>
          <w:tcPr>
            <w:tcW w:w="0" w:type="dxa"/>
            <w:noWrap/>
            <w:hideMark/>
          </w:tcPr>
          <w:p w14:paraId="0638FF7D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ANG</w:t>
            </w:r>
          </w:p>
        </w:tc>
      </w:tr>
      <w:tr w:rsidR="00A73166" w:rsidRPr="00FA1638" w14:paraId="40EF83B5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6CC91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</w:t>
            </w:r>
          </w:p>
        </w:tc>
        <w:tc>
          <w:tcPr>
            <w:tcW w:w="0" w:type="dxa"/>
            <w:noWrap/>
            <w:hideMark/>
          </w:tcPr>
          <w:p w14:paraId="036B2823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BE</w:t>
            </w:r>
          </w:p>
        </w:tc>
      </w:tr>
      <w:tr w:rsidR="00A73166" w:rsidRPr="00FA1638" w14:paraId="578FB04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F9C8B0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dxa"/>
            <w:noWrap/>
            <w:hideMark/>
          </w:tcPr>
          <w:p w14:paraId="738F3275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CA</w:t>
            </w:r>
          </w:p>
        </w:tc>
      </w:tr>
      <w:tr w:rsidR="00A73166" w:rsidRPr="00FA1638" w14:paraId="1B84848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E6B9FA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CG</w:t>
            </w:r>
          </w:p>
        </w:tc>
        <w:tc>
          <w:tcPr>
            <w:tcW w:w="0" w:type="dxa"/>
            <w:noWrap/>
            <w:hideMark/>
          </w:tcPr>
          <w:p w14:paraId="41D8215B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CG</w:t>
            </w:r>
          </w:p>
        </w:tc>
      </w:tr>
      <w:tr w:rsidR="00A73166" w:rsidRPr="00FA1638" w14:paraId="73E5C9E2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5DD6BD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CGS</w:t>
            </w:r>
          </w:p>
        </w:tc>
        <w:tc>
          <w:tcPr>
            <w:tcW w:w="0" w:type="dxa"/>
            <w:noWrap/>
            <w:hideMark/>
          </w:tcPr>
          <w:p w14:paraId="5A7FCCEF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CGS</w:t>
            </w:r>
          </w:p>
        </w:tc>
      </w:tr>
      <w:tr w:rsidR="00A73166" w:rsidRPr="00FA1638" w14:paraId="60D14582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17ED3D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CNG</w:t>
            </w:r>
          </w:p>
        </w:tc>
        <w:tc>
          <w:tcPr>
            <w:tcW w:w="0" w:type="dxa"/>
            <w:noWrap/>
            <w:hideMark/>
          </w:tcPr>
          <w:p w14:paraId="0992D3BA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CNG</w:t>
            </w:r>
          </w:p>
        </w:tc>
      </w:tr>
      <w:tr w:rsidR="00A73166" w:rsidRPr="00FA1638" w14:paraId="101CACDC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7647C3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DS</w:t>
            </w:r>
          </w:p>
        </w:tc>
        <w:tc>
          <w:tcPr>
            <w:tcW w:w="0" w:type="dxa"/>
            <w:noWrap/>
            <w:hideMark/>
          </w:tcPr>
          <w:p w14:paraId="44FF4591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DS</w:t>
            </w:r>
          </w:p>
        </w:tc>
      </w:tr>
      <w:tr w:rsidR="00A73166" w:rsidRPr="00FA1638" w14:paraId="670E4B0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7203DF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DT</w:t>
            </w:r>
          </w:p>
        </w:tc>
        <w:tc>
          <w:tcPr>
            <w:tcW w:w="0" w:type="dxa"/>
            <w:noWrap/>
            <w:hideMark/>
          </w:tcPr>
          <w:p w14:paraId="6AF57ECC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DT</w:t>
            </w:r>
          </w:p>
        </w:tc>
      </w:tr>
      <w:tr w:rsidR="00A73166" w:rsidRPr="00FA1638" w14:paraId="2D2CD50E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A61FDC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EMAS</w:t>
            </w:r>
          </w:p>
        </w:tc>
        <w:tc>
          <w:tcPr>
            <w:tcW w:w="0" w:type="dxa"/>
            <w:noWrap/>
            <w:hideMark/>
          </w:tcPr>
          <w:p w14:paraId="0C517CC9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EMAS</w:t>
            </w:r>
          </w:p>
        </w:tc>
      </w:tr>
      <w:tr w:rsidR="00A73166" w:rsidRPr="00FA1638" w14:paraId="7CFE528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BF6501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FW</w:t>
            </w:r>
          </w:p>
        </w:tc>
        <w:tc>
          <w:tcPr>
            <w:tcW w:w="0" w:type="dxa"/>
            <w:noWrap/>
            <w:hideMark/>
          </w:tcPr>
          <w:p w14:paraId="236BE35E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FW</w:t>
            </w:r>
          </w:p>
        </w:tc>
      </w:tr>
      <w:tr w:rsidR="00A73166" w:rsidRPr="00FA1638" w14:paraId="41C33F0F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3B10CE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0" w:type="dxa"/>
            <w:noWrap/>
            <w:hideMark/>
          </w:tcPr>
          <w:p w14:paraId="7A484670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GR</w:t>
            </w:r>
          </w:p>
        </w:tc>
      </w:tr>
      <w:tr w:rsidR="00A73166" w:rsidRPr="00FA1638" w14:paraId="7749944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A56EC6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GS</w:t>
            </w:r>
          </w:p>
        </w:tc>
        <w:tc>
          <w:tcPr>
            <w:tcW w:w="0" w:type="dxa"/>
            <w:noWrap/>
            <w:hideMark/>
          </w:tcPr>
          <w:p w14:paraId="73B80FF8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GS</w:t>
            </w:r>
          </w:p>
        </w:tc>
      </w:tr>
      <w:tr w:rsidR="00A73166" w:rsidRPr="00FA1638" w14:paraId="45A85F8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CCB4DE0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</w:t>
            </w:r>
          </w:p>
        </w:tc>
        <w:tc>
          <w:tcPr>
            <w:tcW w:w="0" w:type="dxa"/>
            <w:noWrap/>
            <w:hideMark/>
          </w:tcPr>
          <w:p w14:paraId="7E77669C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SI</w:t>
            </w:r>
          </w:p>
        </w:tc>
      </w:tr>
      <w:tr w:rsidR="00A73166" w:rsidRPr="00FA1638" w14:paraId="64270030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76513B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SW</w:t>
            </w:r>
          </w:p>
        </w:tc>
        <w:tc>
          <w:tcPr>
            <w:tcW w:w="0" w:type="dxa"/>
            <w:noWrap/>
            <w:hideMark/>
          </w:tcPr>
          <w:p w14:paraId="2BB1EEE8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SW</w:t>
            </w:r>
          </w:p>
        </w:tc>
      </w:tr>
      <w:tr w:rsidR="00A73166" w:rsidRPr="00FA1638" w14:paraId="6EEA824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473F1D56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5B55354C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788B660E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5946CD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Name: FLOOR_TYPE</w:t>
            </w:r>
          </w:p>
        </w:tc>
        <w:tc>
          <w:tcPr>
            <w:tcW w:w="0" w:type="dxa"/>
            <w:noWrap/>
            <w:hideMark/>
          </w:tcPr>
          <w:p w14:paraId="1A20D4AB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68FBD097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6D7214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Description: Arrivals Departures</w:t>
            </w:r>
          </w:p>
        </w:tc>
        <w:tc>
          <w:tcPr>
            <w:tcW w:w="0" w:type="dxa"/>
            <w:noWrap/>
            <w:hideMark/>
          </w:tcPr>
          <w:p w14:paraId="56251DFA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685D9B5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F7E29B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46132ACC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2142C71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A1E3505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23E4F2C9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41734EAC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9DB739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Arrivals</w:t>
            </w:r>
          </w:p>
        </w:tc>
        <w:tc>
          <w:tcPr>
            <w:tcW w:w="0" w:type="dxa"/>
            <w:noWrap/>
            <w:hideMark/>
          </w:tcPr>
          <w:p w14:paraId="12EDA22D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Arrivals</w:t>
            </w:r>
          </w:p>
        </w:tc>
      </w:tr>
      <w:tr w:rsidR="00A73166" w:rsidRPr="00FA1638" w14:paraId="10E7768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7F9DEA68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Departures</w:t>
            </w:r>
          </w:p>
        </w:tc>
        <w:tc>
          <w:tcPr>
            <w:tcW w:w="0" w:type="dxa"/>
            <w:noWrap/>
            <w:hideMark/>
          </w:tcPr>
          <w:p w14:paraId="68369463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Departures</w:t>
            </w:r>
          </w:p>
        </w:tc>
      </w:tr>
      <w:tr w:rsidR="00A73166" w:rsidRPr="00FA1638" w14:paraId="0EB0B5E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AB9F2DB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Mezzanine</w:t>
            </w:r>
          </w:p>
        </w:tc>
        <w:tc>
          <w:tcPr>
            <w:tcW w:w="0" w:type="dxa"/>
            <w:noWrap/>
            <w:hideMark/>
          </w:tcPr>
          <w:p w14:paraId="6AA673AD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Mezzanine</w:t>
            </w:r>
          </w:p>
        </w:tc>
      </w:tr>
      <w:tr w:rsidR="00A73166" w:rsidRPr="00FA1638" w14:paraId="0175BCED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C40052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2F12DB59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1926FCE1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CDD908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HorizontalAlignment</w:t>
            </w:r>
            <w:proofErr w:type="spellEnd"/>
          </w:p>
        </w:tc>
        <w:tc>
          <w:tcPr>
            <w:tcW w:w="0" w:type="dxa"/>
            <w:noWrap/>
            <w:hideMark/>
          </w:tcPr>
          <w:p w14:paraId="7AFEB9B3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62793AFA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7C014BD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Description: Valid horizontal symbol alignment values.</w:t>
            </w:r>
          </w:p>
        </w:tc>
        <w:tc>
          <w:tcPr>
            <w:tcW w:w="0" w:type="dxa"/>
            <w:noWrap/>
            <w:hideMark/>
          </w:tcPr>
          <w:p w14:paraId="6EE857B2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5DAB99F3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FD877A3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0E729ADC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28DA9544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B3DE9A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313A68FE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31BBC01A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649D25FF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Left</w:t>
            </w:r>
          </w:p>
        </w:tc>
        <w:tc>
          <w:tcPr>
            <w:tcW w:w="0" w:type="dxa"/>
            <w:noWrap/>
            <w:hideMark/>
          </w:tcPr>
          <w:p w14:paraId="7BC78EBC" w14:textId="77777777" w:rsidR="00A73166" w:rsidRPr="00FA1638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73166" w:rsidRPr="00FA1638" w14:paraId="53086B80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AC57E64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Center</w:t>
            </w:r>
          </w:p>
        </w:tc>
        <w:tc>
          <w:tcPr>
            <w:tcW w:w="0" w:type="dxa"/>
            <w:noWrap/>
            <w:hideMark/>
          </w:tcPr>
          <w:p w14:paraId="558E66BE" w14:textId="77777777" w:rsidR="00A73166" w:rsidRPr="00FA1638" w:rsidRDefault="00A73166" w:rsidP="00A731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73166" w:rsidRPr="00FA1638" w14:paraId="077F44B7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0510FD9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Right</w:t>
            </w:r>
          </w:p>
        </w:tc>
        <w:tc>
          <w:tcPr>
            <w:tcW w:w="0" w:type="dxa"/>
            <w:noWrap/>
            <w:hideMark/>
          </w:tcPr>
          <w:p w14:paraId="77DD7FDD" w14:textId="77777777" w:rsidR="00A73166" w:rsidRPr="00FA1638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73166" w:rsidRPr="00FA1638" w14:paraId="2738778B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87BC4AC" w14:textId="77777777" w:rsidR="00A73166" w:rsidRPr="00FA1638" w:rsidRDefault="00A73166" w:rsidP="00A7316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dxa"/>
            <w:noWrap/>
            <w:hideMark/>
          </w:tcPr>
          <w:p w14:paraId="7F34CA0E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A73166" w:rsidRPr="00FA1638" w14:paraId="19F633CD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C4EDE19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Name: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BooleanSymbolValue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38AB2D50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284DEDA8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152DFBDE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Description: Valid values are Yes and No.</w:t>
            </w:r>
          </w:p>
        </w:tc>
        <w:tc>
          <w:tcPr>
            <w:tcW w:w="0" w:type="dxa"/>
            <w:noWrap/>
            <w:hideMark/>
          </w:tcPr>
          <w:p w14:paraId="20243690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33036DD6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50A31A7A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Type: </w:t>
            </w:r>
            <w:proofErr w:type="spellStart"/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esriDTCodedValue</w:t>
            </w:r>
            <w:proofErr w:type="spellEnd"/>
          </w:p>
        </w:tc>
        <w:tc>
          <w:tcPr>
            <w:tcW w:w="0" w:type="dxa"/>
            <w:noWrap/>
            <w:hideMark/>
          </w:tcPr>
          <w:p w14:paraId="1C3B88FF" w14:textId="77777777" w:rsidR="00A73166" w:rsidRPr="00FA1638" w:rsidRDefault="00A73166" w:rsidP="00A7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73166" w:rsidRPr="00FA1638" w14:paraId="3B976931" w14:textId="77777777" w:rsidTr="00A73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2599845C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0" w:type="dxa"/>
            <w:noWrap/>
            <w:hideMark/>
          </w:tcPr>
          <w:p w14:paraId="0D777A31" w14:textId="77777777" w:rsidR="00A73166" w:rsidRPr="00FA1638" w:rsidRDefault="00A73166" w:rsidP="00A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A73166" w:rsidRPr="00FA1638" w14:paraId="02EC563B" w14:textId="77777777" w:rsidTr="00A7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noWrap/>
            <w:hideMark/>
          </w:tcPr>
          <w:p w14:paraId="3AAB49E7" w14:textId="77777777" w:rsidR="00A73166" w:rsidRPr="00FA1638" w:rsidRDefault="00A73166" w:rsidP="00A7316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dxa"/>
            <w:noWrap/>
            <w:hideMark/>
          </w:tcPr>
          <w:p w14:paraId="583EF93C" w14:textId="77777777" w:rsidR="00A73166" w:rsidRPr="00FA1638" w:rsidRDefault="00A73166" w:rsidP="00A731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A16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FB4CA55" w14:textId="77777777" w:rsidR="00A73166" w:rsidRPr="00FA1638" w:rsidRDefault="00A73166" w:rsidP="00A73166">
      <w:pPr>
        <w:pStyle w:val="Normalwithspaceafter"/>
      </w:pPr>
    </w:p>
    <w:p w14:paraId="4A5EDBA0" w14:textId="77777777" w:rsidR="00A73166" w:rsidRDefault="00A73166"/>
    <w:sectPr w:rsidR="00A73166" w:rsidSect="00A731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A97"/>
    <w:multiLevelType w:val="multilevel"/>
    <w:tmpl w:val="40B27DF8"/>
    <w:lvl w:ilvl="0">
      <w:start w:val="1"/>
      <w:numFmt w:val="decimal"/>
      <w:pStyle w:val="Num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umHeading2"/>
      <w:suff w:val="space"/>
      <w:lvlText w:val="%1.%2"/>
      <w:lvlJc w:val="left"/>
      <w:pPr>
        <w:ind w:left="1080" w:firstLine="0"/>
      </w:pPr>
      <w:rPr>
        <w:rFonts w:hint="default"/>
      </w:rPr>
    </w:lvl>
    <w:lvl w:ilvl="2">
      <w:start w:val="1"/>
      <w:numFmt w:val="decimal"/>
      <w:pStyle w:val="Num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Num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8E07775"/>
    <w:multiLevelType w:val="multilevel"/>
    <w:tmpl w:val="8B26B268"/>
    <w:styleLink w:val="Styl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730EA3"/>
    <w:multiLevelType w:val="multilevel"/>
    <w:tmpl w:val="70142F3A"/>
    <w:numStyleLink w:val="Woolpertnumbered"/>
  </w:abstractNum>
  <w:abstractNum w:abstractNumId="3" w15:restartNumberingAfterBreak="0">
    <w:nsid w:val="21CD74C6"/>
    <w:multiLevelType w:val="hybridMultilevel"/>
    <w:tmpl w:val="C396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319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B557BC2"/>
    <w:multiLevelType w:val="multilevel"/>
    <w:tmpl w:val="06EC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83B11"/>
    <w:multiLevelType w:val="hybridMultilevel"/>
    <w:tmpl w:val="7042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02C92"/>
    <w:multiLevelType w:val="multilevel"/>
    <w:tmpl w:val="70142F3A"/>
    <w:styleLink w:val="Woolpert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C21523D"/>
    <w:multiLevelType w:val="hybridMultilevel"/>
    <w:tmpl w:val="DB804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7F6CE2"/>
    <w:multiLevelType w:val="multilevel"/>
    <w:tmpl w:val="BCD8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9794B"/>
    <w:multiLevelType w:val="hybridMultilevel"/>
    <w:tmpl w:val="945653F6"/>
    <w:lvl w:ilvl="0" w:tplc="0409000F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11" w15:restartNumberingAfterBreak="0">
    <w:nsid w:val="5A8C77A7"/>
    <w:multiLevelType w:val="multilevel"/>
    <w:tmpl w:val="B074F05C"/>
    <w:styleLink w:val="Woolpertbulletlist"/>
    <w:lvl w:ilvl="0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BBE5804"/>
    <w:multiLevelType w:val="hybridMultilevel"/>
    <w:tmpl w:val="B5A4C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94CD5"/>
    <w:multiLevelType w:val="multilevel"/>
    <w:tmpl w:val="77CA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E17CB"/>
    <w:multiLevelType w:val="hybridMultilevel"/>
    <w:tmpl w:val="A7060FD2"/>
    <w:lvl w:ilvl="0" w:tplc="E89A0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84406"/>
    <w:multiLevelType w:val="hybridMultilevel"/>
    <w:tmpl w:val="050E3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421664"/>
    <w:multiLevelType w:val="multilevel"/>
    <w:tmpl w:val="B074F05C"/>
    <w:numStyleLink w:val="Woolpertbulletlist"/>
  </w:abstractNum>
  <w:num w:numId="1">
    <w:abstractNumId w:val="11"/>
  </w:num>
  <w:num w:numId="2">
    <w:abstractNumId w:val="0"/>
  </w:num>
  <w:num w:numId="3">
    <w:abstractNumId w:val="7"/>
  </w:num>
  <w:num w:numId="4">
    <w:abstractNumId w:val="1"/>
  </w:num>
  <w:num w:numId="5">
    <w:abstractNumId w:val="16"/>
  </w:num>
  <w:num w:numId="6">
    <w:abstractNumId w:val="2"/>
  </w:num>
  <w:num w:numId="7">
    <w:abstractNumId w:val="8"/>
  </w:num>
  <w:num w:numId="8">
    <w:abstractNumId w:val="15"/>
  </w:num>
  <w:num w:numId="9">
    <w:abstractNumId w:val="13"/>
  </w:num>
  <w:num w:numId="10">
    <w:abstractNumId w:val="5"/>
  </w:num>
  <w:num w:numId="11">
    <w:abstractNumId w:val="9"/>
  </w:num>
  <w:num w:numId="12">
    <w:abstractNumId w:val="3"/>
  </w:num>
  <w:num w:numId="13">
    <w:abstractNumId w:val="6"/>
  </w:num>
  <w:num w:numId="14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2"/>
  </w:num>
  <w:num w:numId="17">
    <w:abstractNumId w:val="4"/>
  </w:num>
  <w:num w:numId="1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lter Ramos (AIR)">
    <w15:presenceInfo w15:providerId="AD" w15:userId="S::Walter.Ramos@flysfo.com::58d84bec-dccf-4bbd-be2c-733e5cc40d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66"/>
    <w:rsid w:val="00327652"/>
    <w:rsid w:val="00652685"/>
    <w:rsid w:val="00A73166"/>
    <w:rsid w:val="00AF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7AC9"/>
  <w15:chartTrackingRefBased/>
  <w15:docId w15:val="{C2BF00EE-EB8B-45DE-A21F-A9A9F8BB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no space"/>
    <w:qFormat/>
    <w:rsid w:val="00A73166"/>
    <w:pPr>
      <w:spacing w:after="0" w:line="240" w:lineRule="auto"/>
    </w:pPr>
    <w:rPr>
      <w:rFonts w:eastAsiaTheme="minorEastAsia"/>
      <w:color w:val="3C3D3C"/>
      <w:sz w:val="20"/>
      <w:szCs w:val="24"/>
    </w:rPr>
  </w:style>
  <w:style w:type="paragraph" w:styleId="Heading1">
    <w:name w:val="heading 1"/>
    <w:basedOn w:val="Normal"/>
    <w:next w:val="Normalwithspaceafter"/>
    <w:link w:val="Heading1Char"/>
    <w:uiPriority w:val="9"/>
    <w:qFormat/>
    <w:rsid w:val="00A73166"/>
    <w:pPr>
      <w:keepNext/>
      <w:keepLines/>
      <w:outlineLvl w:val="0"/>
    </w:pPr>
    <w:rPr>
      <w:rFonts w:ascii="Century Gothic" w:eastAsiaTheme="majorEastAsia" w:hAnsi="Century Gothic" w:cstheme="majorBidi"/>
      <w:bCs/>
      <w:sz w:val="48"/>
      <w:szCs w:val="32"/>
    </w:rPr>
  </w:style>
  <w:style w:type="paragraph" w:styleId="Heading2">
    <w:name w:val="heading 2"/>
    <w:basedOn w:val="Heading1"/>
    <w:next w:val="Normalwithspaceafter"/>
    <w:link w:val="Heading2Char"/>
    <w:uiPriority w:val="9"/>
    <w:unhideWhenUsed/>
    <w:qFormat/>
    <w:rsid w:val="00A73166"/>
    <w:pPr>
      <w:spacing w:before="200"/>
      <w:outlineLvl w:val="1"/>
    </w:pPr>
    <w:rPr>
      <w:bCs w:val="0"/>
      <w:sz w:val="36"/>
      <w:szCs w:val="26"/>
    </w:rPr>
  </w:style>
  <w:style w:type="paragraph" w:styleId="Heading3">
    <w:name w:val="heading 3"/>
    <w:basedOn w:val="Heading1"/>
    <w:next w:val="Normalwithspaceafter"/>
    <w:link w:val="Heading3Char"/>
    <w:uiPriority w:val="9"/>
    <w:unhideWhenUsed/>
    <w:qFormat/>
    <w:rsid w:val="00A73166"/>
    <w:pPr>
      <w:spacing w:before="200"/>
      <w:outlineLvl w:val="2"/>
    </w:pPr>
    <w:rPr>
      <w:bCs w:val="0"/>
      <w:sz w:val="28"/>
    </w:rPr>
  </w:style>
  <w:style w:type="paragraph" w:styleId="Heading4">
    <w:name w:val="heading 4"/>
    <w:basedOn w:val="Heading1"/>
    <w:next w:val="Normalwithspaceafter"/>
    <w:link w:val="Heading4Char"/>
    <w:uiPriority w:val="9"/>
    <w:unhideWhenUsed/>
    <w:qFormat/>
    <w:rsid w:val="00A73166"/>
    <w:pPr>
      <w:spacing w:before="200"/>
      <w:outlineLvl w:val="3"/>
    </w:pPr>
    <w:rPr>
      <w:bCs w:val="0"/>
      <w:iCs/>
      <w:sz w:val="24"/>
    </w:rPr>
  </w:style>
  <w:style w:type="paragraph" w:styleId="Heading5">
    <w:name w:val="heading 5"/>
    <w:basedOn w:val="Heading1"/>
    <w:next w:val="Normalwithspaceafter"/>
    <w:link w:val="Heading5Char"/>
    <w:uiPriority w:val="9"/>
    <w:unhideWhenUsed/>
    <w:qFormat/>
    <w:rsid w:val="00A73166"/>
    <w:pPr>
      <w:spacing w:before="200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316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7316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7316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7316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166"/>
    <w:rPr>
      <w:rFonts w:ascii="Century Gothic" w:eastAsiaTheme="majorEastAsia" w:hAnsi="Century Gothic" w:cstheme="majorBidi"/>
      <w:bCs/>
      <w:color w:val="3C3D3C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166"/>
    <w:rPr>
      <w:rFonts w:ascii="Century Gothic" w:eastAsiaTheme="majorEastAsia" w:hAnsi="Century Gothic" w:cstheme="majorBidi"/>
      <w:color w:val="3C3D3C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3166"/>
    <w:rPr>
      <w:rFonts w:ascii="Century Gothic" w:eastAsiaTheme="majorEastAsia" w:hAnsi="Century Gothic" w:cstheme="majorBidi"/>
      <w:color w:val="3C3D3C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73166"/>
    <w:rPr>
      <w:rFonts w:ascii="Century Gothic" w:eastAsiaTheme="majorEastAsia" w:hAnsi="Century Gothic" w:cstheme="majorBidi"/>
      <w:iCs/>
      <w:color w:val="3C3D3C"/>
      <w:sz w:val="2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A73166"/>
    <w:rPr>
      <w:rFonts w:ascii="Century Gothic" w:eastAsiaTheme="majorEastAsia" w:hAnsi="Century Gothic" w:cstheme="majorBidi"/>
      <w:bCs/>
      <w:i/>
      <w:color w:val="3C3D3C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A73166"/>
    <w:rPr>
      <w:rFonts w:asciiTheme="majorHAnsi" w:eastAsiaTheme="majorEastAsia" w:hAnsiTheme="majorHAnsi" w:cstheme="majorBidi"/>
      <w:i/>
      <w:iCs/>
      <w:color w:val="3C3D3C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A73166"/>
    <w:rPr>
      <w:rFonts w:asciiTheme="majorHAnsi" w:eastAsiaTheme="majorEastAsia" w:hAnsiTheme="majorHAnsi" w:cstheme="majorBidi"/>
      <w:i/>
      <w:iCs/>
      <w:color w:val="3C3D3C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73166"/>
    <w:rPr>
      <w:rFonts w:asciiTheme="majorHAnsi" w:eastAsiaTheme="majorEastAsia" w:hAnsiTheme="majorHAnsi" w:cstheme="majorBidi"/>
      <w:color w:val="3C3D3C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73166"/>
    <w:rPr>
      <w:rFonts w:asciiTheme="majorHAnsi" w:eastAsiaTheme="majorEastAsia" w:hAnsiTheme="majorHAnsi" w:cstheme="majorBidi"/>
      <w:i/>
      <w:iCs/>
      <w:color w:val="3C3D3C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A73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3166"/>
    <w:rPr>
      <w:rFonts w:ascii="Tahoma" w:eastAsiaTheme="minorEastAsia" w:hAnsi="Tahoma" w:cs="Tahoma"/>
      <w:color w:val="3C3D3C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73166"/>
    <w:pPr>
      <w:spacing w:before="120"/>
      <w:jc w:val="center"/>
    </w:pPr>
    <w:rPr>
      <w:rFonts w:eastAsia="Times New Roman"/>
      <w:bCs/>
      <w:szCs w:val="18"/>
    </w:rPr>
  </w:style>
  <w:style w:type="paragraph" w:customStyle="1" w:styleId="StyleNumHeading1Firstline0">
    <w:name w:val="Style Num Heading 1 + First line:  0&quot;"/>
    <w:basedOn w:val="NumHeading1"/>
    <w:rsid w:val="00A73166"/>
  </w:style>
  <w:style w:type="character" w:styleId="Hyperlink">
    <w:name w:val="Hyperlink"/>
    <w:basedOn w:val="DefaultParagraphFont"/>
    <w:uiPriority w:val="99"/>
    <w:unhideWhenUsed/>
    <w:rsid w:val="00A731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A731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166"/>
    <w:rPr>
      <w:rFonts w:eastAsiaTheme="minorEastAsia"/>
      <w:color w:val="3C3D3C"/>
      <w:sz w:val="20"/>
      <w:szCs w:val="24"/>
    </w:rPr>
  </w:style>
  <w:style w:type="paragraph" w:styleId="Footer">
    <w:name w:val="footer"/>
    <w:basedOn w:val="Normal"/>
    <w:link w:val="FooterChar"/>
    <w:uiPriority w:val="99"/>
    <w:rsid w:val="00A731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166"/>
    <w:rPr>
      <w:rFonts w:eastAsiaTheme="minorEastAsia"/>
      <w:color w:val="3C3D3C"/>
      <w:sz w:val="20"/>
      <w:szCs w:val="24"/>
    </w:rPr>
  </w:style>
  <w:style w:type="paragraph" w:customStyle="1" w:styleId="AppendixHeading">
    <w:name w:val="Appendix Heading"/>
    <w:basedOn w:val="NumHeading1"/>
    <w:link w:val="AppendixHeadingChar"/>
    <w:qFormat/>
    <w:rsid w:val="00A73166"/>
    <w:rPr>
      <w:rFonts w:eastAsia="Times New Roman"/>
      <w:color w:val="006892"/>
      <w:sz w:val="44"/>
    </w:rPr>
  </w:style>
  <w:style w:type="character" w:customStyle="1" w:styleId="NumHeading1Char">
    <w:name w:val="Num Heading 1 Char"/>
    <w:basedOn w:val="Heading1Char"/>
    <w:link w:val="NumHeading1"/>
    <w:rsid w:val="00A73166"/>
    <w:rPr>
      <w:rFonts w:ascii="Century Gothic" w:eastAsiaTheme="majorEastAsia" w:hAnsi="Century Gothic" w:cstheme="majorBidi"/>
      <w:bCs/>
      <w:color w:val="3C3D3C"/>
      <w:sz w:val="48"/>
      <w:szCs w:val="32"/>
    </w:rPr>
  </w:style>
  <w:style w:type="character" w:customStyle="1" w:styleId="AppendixHeadingChar">
    <w:name w:val="Appendix Heading Char"/>
    <w:basedOn w:val="NumHeading1Char"/>
    <w:link w:val="AppendixHeading"/>
    <w:rsid w:val="00A73166"/>
    <w:rPr>
      <w:rFonts w:ascii="Century Gothic" w:eastAsia="Times New Roman" w:hAnsi="Century Gothic" w:cstheme="majorBidi"/>
      <w:bCs/>
      <w:color w:val="006892"/>
      <w:sz w:val="44"/>
      <w:szCs w:val="32"/>
    </w:rPr>
  </w:style>
  <w:style w:type="table" w:styleId="TableGrid">
    <w:name w:val="Table Grid"/>
    <w:basedOn w:val="TableNormal"/>
    <w:uiPriority w:val="59"/>
    <w:rsid w:val="00A73166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BodyCalibri16ptCustomColorRGB0066">
    <w:name w:val="Style Heading 2 + +Body (Calibri) 16 pt Custom Color(RGB(0066))..."/>
    <w:basedOn w:val="Heading2"/>
    <w:rsid w:val="00A73166"/>
    <w:pPr>
      <w:jc w:val="center"/>
    </w:pPr>
    <w:rPr>
      <w:rFonts w:asciiTheme="minorHAnsi" w:hAnsiTheme="minorHAnsi"/>
      <w:caps/>
      <w:sz w:val="32"/>
      <w:szCs w:val="20"/>
    </w:rPr>
  </w:style>
  <w:style w:type="paragraph" w:styleId="NormalIndent">
    <w:name w:val="Normal Indent"/>
    <w:basedOn w:val="Normalwithspaceafter"/>
    <w:rsid w:val="00A73166"/>
  </w:style>
  <w:style w:type="paragraph" w:customStyle="1" w:styleId="Bulletlist">
    <w:name w:val="Bullet list"/>
    <w:basedOn w:val="Normal"/>
    <w:qFormat/>
    <w:rsid w:val="00A73166"/>
    <w:pPr>
      <w:numPr>
        <w:numId w:val="1"/>
      </w:numPr>
      <w:tabs>
        <w:tab w:val="clear" w:pos="720"/>
      </w:tabs>
      <w:ind w:left="360"/>
      <w:contextualSpacing/>
    </w:pPr>
    <w:rPr>
      <w:color w:val="53565A"/>
      <w:sz w:val="22"/>
    </w:rPr>
  </w:style>
  <w:style w:type="table" w:styleId="ColorfulGrid">
    <w:name w:val="Colorful Grid"/>
    <w:basedOn w:val="TableNormal"/>
    <w:uiPriority w:val="73"/>
    <w:rsid w:val="00A73166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A73166"/>
    <w:pPr>
      <w:spacing w:after="0" w:line="240" w:lineRule="auto"/>
    </w:pPr>
    <w:rPr>
      <w:rFonts w:eastAsiaTheme="minorEastAsia"/>
      <w:color w:val="FFFFFF" w:themeColor="background1"/>
      <w:sz w:val="24"/>
      <w:szCs w:val="24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62"/>
    <w:rsid w:val="00A73166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73166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List">
    <w:name w:val="Light List"/>
    <w:basedOn w:val="TableNormal"/>
    <w:uiPriority w:val="61"/>
    <w:rsid w:val="00A73166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A73166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A73166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A73166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73166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73166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A73166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A73166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-Accent1">
    <w:name w:val="Medium Grid 1 Accent 1"/>
    <w:basedOn w:val="TableNormal"/>
    <w:uiPriority w:val="67"/>
    <w:rsid w:val="00A73166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A73166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3">
    <w:name w:val="Medium Grid 3"/>
    <w:basedOn w:val="TableNormal"/>
    <w:uiPriority w:val="69"/>
    <w:rsid w:val="00A73166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A73166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3">
    <w:name w:val="Medium Grid 3 Accent 3"/>
    <w:basedOn w:val="TableNormal"/>
    <w:uiPriority w:val="69"/>
    <w:rsid w:val="00A73166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A73166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List1">
    <w:name w:val="Medium List 1"/>
    <w:basedOn w:val="TableNormal"/>
    <w:uiPriority w:val="65"/>
    <w:rsid w:val="00A73166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73166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A73166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2-Accent2">
    <w:name w:val="Medium List 2 Accent 2"/>
    <w:basedOn w:val="TableNormal"/>
    <w:uiPriority w:val="66"/>
    <w:rsid w:val="00A731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A731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A731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A731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A73166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73166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A73166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A73166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73166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73166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A73166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withspaceafter">
    <w:name w:val="Normal with space after"/>
    <w:basedOn w:val="Normal"/>
    <w:qFormat/>
    <w:rsid w:val="00A73166"/>
    <w:pPr>
      <w:spacing w:after="240"/>
    </w:pPr>
    <w:rPr>
      <w:color w:val="53565A"/>
      <w:sz w:val="22"/>
    </w:rPr>
  </w:style>
  <w:style w:type="paragraph" w:customStyle="1" w:styleId="NumHeading1">
    <w:name w:val="Num Heading 1"/>
    <w:basedOn w:val="Heading1"/>
    <w:next w:val="Normalwithspaceafter"/>
    <w:link w:val="NumHeading1Char"/>
    <w:qFormat/>
    <w:rsid w:val="00A73166"/>
    <w:pPr>
      <w:pageBreakBefore/>
      <w:numPr>
        <w:numId w:val="2"/>
      </w:numPr>
      <w:spacing w:after="150"/>
    </w:pPr>
  </w:style>
  <w:style w:type="paragraph" w:customStyle="1" w:styleId="NumHeading2">
    <w:name w:val="Num Heading 2"/>
    <w:basedOn w:val="Heading2"/>
    <w:next w:val="Normalwithspaceafter"/>
    <w:qFormat/>
    <w:rsid w:val="00A73166"/>
    <w:pPr>
      <w:numPr>
        <w:ilvl w:val="1"/>
        <w:numId w:val="2"/>
      </w:numPr>
      <w:spacing w:before="210" w:after="120"/>
      <w:ind w:left="0"/>
    </w:pPr>
    <w:rPr>
      <w:rFonts w:eastAsia="Times New Roman"/>
      <w:color w:val="53565A"/>
    </w:rPr>
  </w:style>
  <w:style w:type="paragraph" w:customStyle="1" w:styleId="NumHeading3">
    <w:name w:val="Num Heading 3"/>
    <w:basedOn w:val="Heading3"/>
    <w:next w:val="Normalwithspaceafter"/>
    <w:qFormat/>
    <w:rsid w:val="00A73166"/>
    <w:pPr>
      <w:numPr>
        <w:ilvl w:val="2"/>
        <w:numId w:val="2"/>
      </w:numPr>
      <w:spacing w:after="120"/>
    </w:pPr>
    <w:rPr>
      <w:rFonts w:eastAsia="Times New Roman"/>
      <w:color w:val="53565A"/>
    </w:rPr>
  </w:style>
  <w:style w:type="paragraph" w:customStyle="1" w:styleId="NumHeading4">
    <w:name w:val="Num Heading 4"/>
    <w:basedOn w:val="Heading4"/>
    <w:qFormat/>
    <w:rsid w:val="00A73166"/>
    <w:pPr>
      <w:numPr>
        <w:ilvl w:val="3"/>
        <w:numId w:val="2"/>
      </w:numPr>
      <w:spacing w:after="120"/>
    </w:pPr>
    <w:rPr>
      <w:color w:val="53565A"/>
    </w:rPr>
  </w:style>
  <w:style w:type="paragraph" w:customStyle="1" w:styleId="NumHeading5">
    <w:name w:val="Num Heading 5"/>
    <w:basedOn w:val="Heading5"/>
    <w:next w:val="Normalwithspaceafter"/>
    <w:qFormat/>
    <w:rsid w:val="00A73166"/>
    <w:pPr>
      <w:numPr>
        <w:ilvl w:val="4"/>
        <w:numId w:val="2"/>
      </w:numPr>
      <w:spacing w:after="120"/>
    </w:pPr>
    <w:rPr>
      <w:color w:val="53565A"/>
    </w:rPr>
  </w:style>
  <w:style w:type="paragraph" w:customStyle="1" w:styleId="Style1">
    <w:name w:val="Style1"/>
    <w:basedOn w:val="Normal"/>
    <w:link w:val="Style1Char"/>
    <w:rsid w:val="00A73166"/>
    <w:rPr>
      <w:i/>
      <w:iCs/>
      <w:sz w:val="32"/>
    </w:rPr>
  </w:style>
  <w:style w:type="character" w:customStyle="1" w:styleId="Style1Char">
    <w:name w:val="Style1 Char"/>
    <w:basedOn w:val="DefaultParagraphFont"/>
    <w:link w:val="Style1"/>
    <w:rsid w:val="00A73166"/>
    <w:rPr>
      <w:rFonts w:eastAsiaTheme="minorEastAsia"/>
      <w:i/>
      <w:iCs/>
      <w:color w:val="3C3D3C"/>
      <w:sz w:val="32"/>
      <w:szCs w:val="24"/>
    </w:rPr>
  </w:style>
  <w:style w:type="numbering" w:customStyle="1" w:styleId="Style2">
    <w:name w:val="Style2"/>
    <w:uiPriority w:val="99"/>
    <w:rsid w:val="00A73166"/>
    <w:pPr>
      <w:numPr>
        <w:numId w:val="4"/>
      </w:numPr>
    </w:pPr>
  </w:style>
  <w:style w:type="paragraph" w:styleId="Subtitle">
    <w:name w:val="Subtitle"/>
    <w:basedOn w:val="Heading1"/>
    <w:next w:val="Normal"/>
    <w:link w:val="SubtitleChar"/>
    <w:uiPriority w:val="11"/>
    <w:qFormat/>
    <w:rsid w:val="00A73166"/>
    <w:pPr>
      <w:numPr>
        <w:ilvl w:val="1"/>
      </w:numPr>
      <w:spacing w:before="240"/>
    </w:pPr>
    <w:rPr>
      <w:rFonts w:asciiTheme="majorHAnsi" w:hAnsiTheme="majorHAnsi"/>
      <w:iCs/>
      <w:spacing w:val="15"/>
      <w:sz w:val="42"/>
    </w:rPr>
  </w:style>
  <w:style w:type="character" w:customStyle="1" w:styleId="SubtitleChar">
    <w:name w:val="Subtitle Char"/>
    <w:basedOn w:val="DefaultParagraphFont"/>
    <w:link w:val="Subtitle"/>
    <w:uiPriority w:val="11"/>
    <w:rsid w:val="00A73166"/>
    <w:rPr>
      <w:rFonts w:asciiTheme="majorHAnsi" w:eastAsiaTheme="majorEastAsia" w:hAnsiTheme="majorHAnsi" w:cstheme="majorBidi"/>
      <w:bCs/>
      <w:iCs/>
      <w:color w:val="3C3D3C"/>
      <w:spacing w:val="15"/>
      <w:sz w:val="42"/>
      <w:szCs w:val="32"/>
    </w:rPr>
  </w:style>
  <w:style w:type="paragraph" w:customStyle="1" w:styleId="Tabletext">
    <w:name w:val="Table text"/>
    <w:basedOn w:val="Normalwithspaceafter"/>
    <w:rsid w:val="00A73166"/>
    <w:pPr>
      <w:spacing w:before="60" w:after="60"/>
    </w:pPr>
  </w:style>
  <w:style w:type="paragraph" w:styleId="Title">
    <w:name w:val="Title"/>
    <w:basedOn w:val="Heading1"/>
    <w:next w:val="Subtitle"/>
    <w:link w:val="TitleChar"/>
    <w:uiPriority w:val="10"/>
    <w:qFormat/>
    <w:rsid w:val="00A73166"/>
    <w:pPr>
      <w:contextualSpacing/>
    </w:pPr>
    <w:rPr>
      <w:rFonts w:asciiTheme="majorHAnsi" w:hAnsiTheme="majorHAnsi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3166"/>
    <w:rPr>
      <w:rFonts w:asciiTheme="majorHAnsi" w:eastAsiaTheme="majorEastAsia" w:hAnsiTheme="majorHAnsi" w:cstheme="majorBidi"/>
      <w:bCs/>
      <w:color w:val="3C3D3C"/>
      <w:spacing w:val="5"/>
      <w:kern w:val="28"/>
      <w:sz w:val="60"/>
      <w:szCs w:val="52"/>
    </w:rPr>
  </w:style>
  <w:style w:type="numbering" w:customStyle="1" w:styleId="Woolpertbulletlist">
    <w:name w:val="Woolpert bullet list"/>
    <w:uiPriority w:val="99"/>
    <w:rsid w:val="00A73166"/>
    <w:pPr>
      <w:numPr>
        <w:numId w:val="1"/>
      </w:numPr>
    </w:pPr>
  </w:style>
  <w:style w:type="numbering" w:customStyle="1" w:styleId="Woolpertnumbered">
    <w:name w:val="Woolpert numbered"/>
    <w:uiPriority w:val="99"/>
    <w:rsid w:val="00A73166"/>
    <w:pPr>
      <w:numPr>
        <w:numId w:val="3"/>
      </w:numPr>
    </w:pPr>
  </w:style>
  <w:style w:type="character" w:customStyle="1" w:styleId="Style16pt">
    <w:name w:val="Style 16 pt"/>
    <w:basedOn w:val="DefaultParagraphFont"/>
    <w:rsid w:val="00A73166"/>
    <w:rPr>
      <w:rFonts w:ascii="Calibri" w:hAnsi="Calibri"/>
      <w:sz w:val="32"/>
    </w:rPr>
  </w:style>
  <w:style w:type="paragraph" w:customStyle="1" w:styleId="Title0">
    <w:name w:val="_Title"/>
    <w:next w:val="Normal"/>
    <w:rsid w:val="00A73166"/>
    <w:pPr>
      <w:keepNext/>
      <w:spacing w:after="120" w:line="240" w:lineRule="auto"/>
    </w:pPr>
    <w:rPr>
      <w:rFonts w:ascii="Century Gothic" w:eastAsia="Times New Roman" w:hAnsi="Century Gothic" w:cs="Arial Narrow"/>
      <w:b/>
      <w:bCs/>
      <w:iCs/>
      <w:caps/>
      <w:color w:val="000000" w:themeColor="text1"/>
      <w:sz w:val="32"/>
      <w:szCs w:val="32"/>
    </w:rPr>
  </w:style>
  <w:style w:type="paragraph" w:styleId="List">
    <w:name w:val="List"/>
    <w:basedOn w:val="Normal"/>
    <w:rsid w:val="00A73166"/>
    <w:rPr>
      <w:rFonts w:ascii="Calibri" w:eastAsia="MS Mincho" w:hAnsi="Calibri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166"/>
    <w:pPr>
      <w:spacing w:before="480" w:line="276" w:lineRule="auto"/>
      <w:outlineLvl w:val="9"/>
    </w:pPr>
    <w:rPr>
      <w:rFonts w:asciiTheme="majorHAnsi" w:hAnsiTheme="majorHAnsi"/>
      <w:b/>
      <w:color w:val="2F5496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A73166"/>
  </w:style>
  <w:style w:type="paragraph" w:styleId="TOC3">
    <w:name w:val="toc 3"/>
    <w:basedOn w:val="Normal"/>
    <w:next w:val="Normal"/>
    <w:autoRedefine/>
    <w:uiPriority w:val="39"/>
    <w:rsid w:val="00A73166"/>
    <w:pPr>
      <w:ind w:left="403"/>
    </w:pPr>
  </w:style>
  <w:style w:type="paragraph" w:styleId="TOC2">
    <w:name w:val="toc 2"/>
    <w:basedOn w:val="Normal"/>
    <w:next w:val="Normal"/>
    <w:autoRedefine/>
    <w:uiPriority w:val="39"/>
    <w:rsid w:val="00A73166"/>
    <w:pPr>
      <w:ind w:left="202"/>
    </w:pPr>
  </w:style>
  <w:style w:type="paragraph" w:customStyle="1" w:styleId="ReferenceHeader">
    <w:name w:val="Reference Header"/>
    <w:basedOn w:val="Heading2"/>
    <w:link w:val="ReferenceHeaderChar"/>
    <w:qFormat/>
    <w:rsid w:val="00A73166"/>
    <w:pPr>
      <w:tabs>
        <w:tab w:val="left" w:leader="dot" w:pos="10080"/>
      </w:tabs>
      <w:spacing w:before="240" w:after="240"/>
    </w:pPr>
    <w:rPr>
      <w:sz w:val="32"/>
      <w:szCs w:val="24"/>
    </w:rPr>
  </w:style>
  <w:style w:type="paragraph" w:customStyle="1" w:styleId="Heading">
    <w:name w:val="Heading"/>
    <w:basedOn w:val="Heading2"/>
    <w:link w:val="HeadingChar"/>
    <w:qFormat/>
    <w:rsid w:val="00A73166"/>
    <w:pPr>
      <w:spacing w:before="240" w:after="240"/>
    </w:pPr>
    <w:rPr>
      <w:sz w:val="32"/>
      <w:szCs w:val="32"/>
    </w:rPr>
  </w:style>
  <w:style w:type="character" w:customStyle="1" w:styleId="ReferenceHeaderChar">
    <w:name w:val="Reference Header Char"/>
    <w:basedOn w:val="Heading2Char"/>
    <w:link w:val="ReferenceHeader"/>
    <w:rsid w:val="00A73166"/>
    <w:rPr>
      <w:rFonts w:ascii="Century Gothic" w:eastAsiaTheme="majorEastAsia" w:hAnsi="Century Gothic" w:cstheme="majorBidi"/>
      <w:color w:val="3C3D3C"/>
      <w:sz w:val="32"/>
      <w:szCs w:val="24"/>
    </w:rPr>
  </w:style>
  <w:style w:type="paragraph" w:styleId="TableofFigures">
    <w:name w:val="table of figures"/>
    <w:basedOn w:val="Normal"/>
    <w:next w:val="Normal"/>
    <w:uiPriority w:val="99"/>
    <w:rsid w:val="00A73166"/>
  </w:style>
  <w:style w:type="character" w:customStyle="1" w:styleId="HeadingChar">
    <w:name w:val="Heading Char"/>
    <w:basedOn w:val="Heading2Char"/>
    <w:link w:val="Heading"/>
    <w:rsid w:val="00A73166"/>
    <w:rPr>
      <w:rFonts w:ascii="Century Gothic" w:eastAsiaTheme="majorEastAsia" w:hAnsi="Century Gothic" w:cstheme="majorBidi"/>
      <w:color w:val="3C3D3C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7316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7316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A7316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73166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73166"/>
    <w:rPr>
      <w:rFonts w:eastAsiaTheme="minorEastAsia"/>
      <w:color w:val="3C3D3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731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73166"/>
    <w:rPr>
      <w:rFonts w:eastAsiaTheme="minorEastAsia"/>
      <w:b/>
      <w:bCs/>
      <w:color w:val="3C3D3C"/>
      <w:sz w:val="20"/>
      <w:szCs w:val="20"/>
    </w:rPr>
  </w:style>
  <w:style w:type="table" w:styleId="TableGridLight">
    <w:name w:val="Grid Table Light"/>
    <w:basedOn w:val="TableNormal"/>
    <w:uiPriority w:val="40"/>
    <w:rsid w:val="00A731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sonormal0">
    <w:name w:val="msonormal"/>
    <w:basedOn w:val="Normal"/>
    <w:rsid w:val="00A7316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table" w:styleId="GridTable1Light">
    <w:name w:val="Grid Table 1 Light"/>
    <w:basedOn w:val="TableNormal"/>
    <w:uiPriority w:val="46"/>
    <w:rsid w:val="00A731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A731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A731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A73166"/>
    <w:pPr>
      <w:spacing w:after="240"/>
    </w:pPr>
    <w:rPr>
      <w:rFonts w:eastAsiaTheme="minorHAnsi"/>
      <w:color w:val="auto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73166"/>
    <w:rPr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7316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73166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73166"/>
    <w:pPr>
      <w:spacing w:after="240"/>
      <w:ind w:left="360"/>
    </w:pPr>
    <w:rPr>
      <w:rFonts w:eastAsiaTheme="minorHAnsi"/>
      <w:color w:val="auto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73166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7316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73166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73166"/>
    <w:pPr>
      <w:spacing w:after="240"/>
      <w:ind w:left="360"/>
    </w:pPr>
    <w:rPr>
      <w:rFonts w:eastAsiaTheme="minorHAnsi"/>
      <w:color w:val="auto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73166"/>
    <w:rPr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73166"/>
    <w:pPr>
      <w:spacing w:after="240"/>
      <w:ind w:left="360"/>
    </w:pPr>
    <w:rPr>
      <w:rFonts w:eastAsiaTheme="minorHAnsi"/>
      <w:color w:val="auto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73166"/>
    <w:rPr>
      <w:sz w:val="16"/>
      <w:szCs w:val="16"/>
    </w:rPr>
  </w:style>
  <w:style w:type="paragraph" w:customStyle="1" w:styleId="xl65">
    <w:name w:val="xl65"/>
    <w:basedOn w:val="Normal"/>
    <w:rsid w:val="00A73166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</w:rPr>
  </w:style>
  <w:style w:type="table" w:styleId="GridTable1Light-Accent3">
    <w:name w:val="Grid Table 1 Light Accent 3"/>
    <w:basedOn w:val="TableNormal"/>
    <w:uiPriority w:val="46"/>
    <w:rsid w:val="00A7316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A73166"/>
    <w:pPr>
      <w:spacing w:after="0" w:line="240" w:lineRule="auto"/>
    </w:pPr>
    <w:rPr>
      <w:rFonts w:eastAsiaTheme="minorEastAsia"/>
      <w:color w:val="3C3D3C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107</Pages>
  <Words>14809</Words>
  <Characters>84417</Characters>
  <Application>Microsoft Office Word</Application>
  <DocSecurity>0</DocSecurity>
  <Lines>703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Ramos (AIR)</dc:creator>
  <cp:keywords/>
  <dc:description/>
  <cp:lastModifiedBy>Walter Ramos (AIR)</cp:lastModifiedBy>
  <cp:revision>1</cp:revision>
  <dcterms:created xsi:type="dcterms:W3CDTF">2019-07-03T16:31:00Z</dcterms:created>
  <dcterms:modified xsi:type="dcterms:W3CDTF">2019-07-03T17:31:00Z</dcterms:modified>
</cp:coreProperties>
</file>